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B738" w14:textId="77777777" w:rsidR="00041417" w:rsidRDefault="00041417" w:rsidP="00041417">
      <w:r>
        <w:t>Frontespizio</w:t>
      </w:r>
    </w:p>
    <w:p w14:paraId="23199C43" w14:textId="77777777" w:rsidR="00041417" w:rsidRDefault="00041417" w:rsidP="00041417"/>
    <w:p w14:paraId="288C83AB" w14:textId="77777777" w:rsidR="00041417" w:rsidRDefault="00041417" w:rsidP="00041417">
      <w:r>
        <w:t>•</w:t>
      </w:r>
      <w:r>
        <w:tab/>
        <w:t>Database NEO4J</w:t>
      </w:r>
    </w:p>
    <w:p w14:paraId="31A3FBFB" w14:textId="77777777" w:rsidR="00041417" w:rsidRDefault="00041417" w:rsidP="00041417">
      <w:r>
        <w:t xml:space="preserve">TODO!!! </w:t>
      </w:r>
      <w:proofErr w:type="spellStart"/>
      <w:r>
        <w:t>Hapi.Js</w:t>
      </w:r>
      <w:proofErr w:type="spellEnd"/>
      <w:r>
        <w:t xml:space="preserve">, Apache </w:t>
      </w:r>
      <w:proofErr w:type="spellStart"/>
      <w:r>
        <w:t>struts</w:t>
      </w:r>
      <w:proofErr w:type="spellEnd"/>
      <w:r>
        <w:t xml:space="preserve"> Grafico Poligonale per i pesi dei </w:t>
      </w:r>
      <w:proofErr w:type="spellStart"/>
      <w:r>
        <w:t>quality</w:t>
      </w:r>
      <w:proofErr w:type="spellEnd"/>
      <w:r>
        <w:t xml:space="preserve"> </w:t>
      </w:r>
      <w:proofErr w:type="spellStart"/>
      <w:r>
        <w:t>Attribute</w:t>
      </w:r>
      <w:proofErr w:type="spellEnd"/>
      <w:r>
        <w:t xml:space="preserve"> dei QM</w:t>
      </w:r>
    </w:p>
    <w:p w14:paraId="7B06A33F" w14:textId="77777777" w:rsidR="00041417" w:rsidRDefault="00041417" w:rsidP="00041417">
      <w:r>
        <w:t>Qualità spesso in contrasto con i costi!</w:t>
      </w:r>
    </w:p>
    <w:p w14:paraId="48B1AAA3" w14:textId="77777777" w:rsidR="00041417" w:rsidRDefault="00041417" w:rsidP="00041417"/>
    <w:p w14:paraId="62EC07B4" w14:textId="77777777" w:rsidR="00041417" w:rsidRDefault="00041417" w:rsidP="00041417"/>
    <w:p w14:paraId="13F07217" w14:textId="77777777" w:rsidR="00041417" w:rsidRDefault="00041417" w:rsidP="00041417">
      <w:r>
        <w:t>PROPOSTE DI TITOLO PER LA TESI</w:t>
      </w:r>
    </w:p>
    <w:p w14:paraId="0A558CD6" w14:textId="77777777" w:rsidR="00041417" w:rsidRDefault="00041417" w:rsidP="00041417"/>
    <w:p w14:paraId="0F08B53A" w14:textId="77777777" w:rsidR="00041417" w:rsidRDefault="00041417" w:rsidP="00041417">
      <w:r>
        <w:t>MULTI-CRITERIA DECISION MAKING APPLICATO AL PROCESSO DI SELEZIONE DI UN FRAMEWORK DI SVILUPPO WEB</w:t>
      </w:r>
    </w:p>
    <w:p w14:paraId="5C1D307C" w14:textId="77777777" w:rsidR="00041417" w:rsidRDefault="00041417" w:rsidP="00041417"/>
    <w:p w14:paraId="66D9EAA6" w14:textId="77777777" w:rsidR="00041417" w:rsidRDefault="00041417" w:rsidP="00041417">
      <w:r>
        <w:t>SELEZIONE DI UN FRAMEWORK DI SVILUPPO WEB CON IL METODO MULTI-CRITERIA DECISION MAKING.</w:t>
      </w:r>
    </w:p>
    <w:p w14:paraId="510BC7D5" w14:textId="77777777" w:rsidR="00041417" w:rsidRDefault="00041417" w:rsidP="00041417"/>
    <w:p w14:paraId="4BFE14F0" w14:textId="77777777" w:rsidR="00041417" w:rsidRDefault="00041417" w:rsidP="00041417">
      <w:r>
        <w:t>MULTI-CRITERIA DECISION MAKING APPLICATO AL PROCESSO DI SELEZIONE DI UN WEB DEVELOPMENT FRAMEWORK.</w:t>
      </w:r>
    </w:p>
    <w:p w14:paraId="6D761DDE" w14:textId="77777777" w:rsidR="00041417" w:rsidRDefault="00041417" w:rsidP="00041417"/>
    <w:p w14:paraId="6764AFF4" w14:textId="77777777" w:rsidR="00041417" w:rsidRDefault="00041417" w:rsidP="00041417">
      <w:r>
        <w:t>SELEZIONARE UN WEB FRAMEWORK APPLICANDO IL METODO MCDM</w:t>
      </w:r>
    </w:p>
    <w:p w14:paraId="1CBF0978" w14:textId="77777777" w:rsidR="00041417" w:rsidRDefault="00041417" w:rsidP="00041417">
      <w:r>
        <w:t>APPLICAZIONE DEL MULTI-CRITERIA DECISION MAKING AL PROCESSO DI SELEZIONE DI UN WEB FRAMEWORK.</w:t>
      </w:r>
    </w:p>
    <w:p w14:paraId="67DB14A9" w14:textId="77777777" w:rsidR="00041417" w:rsidRDefault="00041417" w:rsidP="00041417"/>
    <w:p w14:paraId="5AB48FF4" w14:textId="77777777" w:rsidR="00041417" w:rsidRDefault="00041417" w:rsidP="00041417">
      <w:r>
        <w:t>AUTORE: ANDREA SERAFINI</w:t>
      </w:r>
    </w:p>
    <w:p w14:paraId="5C036772" w14:textId="77777777" w:rsidR="00041417" w:rsidRDefault="00041417" w:rsidP="00041417"/>
    <w:p w14:paraId="09A45829" w14:textId="77777777" w:rsidR="00041417" w:rsidRDefault="00041417" w:rsidP="00041417">
      <w:r>
        <w:t> </w:t>
      </w:r>
    </w:p>
    <w:p w14:paraId="00D6C4E9" w14:textId="77777777" w:rsidR="00041417" w:rsidRDefault="00041417" w:rsidP="00041417">
      <w:r>
        <w:lastRenderedPageBreak/>
        <w:t xml:space="preserve">Parole Chiave: Multiple </w:t>
      </w:r>
      <w:proofErr w:type="spellStart"/>
      <w:r>
        <w:t>Criteria</w:t>
      </w:r>
      <w:proofErr w:type="spellEnd"/>
      <w:r>
        <w:t xml:space="preserve"> </w:t>
      </w:r>
      <w:proofErr w:type="spellStart"/>
      <w:r>
        <w:t>Decision</w:t>
      </w:r>
      <w:proofErr w:type="spellEnd"/>
      <w:r>
        <w:t xml:space="preserve"> </w:t>
      </w:r>
      <w:proofErr w:type="spellStart"/>
      <w:r>
        <w:t>Making</w:t>
      </w:r>
      <w:proofErr w:type="spellEnd"/>
      <w:r>
        <w:t xml:space="preserve">; Analisi Multi </w:t>
      </w:r>
      <w:proofErr w:type="spellStart"/>
      <w:r>
        <w:t>Criteriale</w:t>
      </w:r>
      <w:proofErr w:type="spellEnd"/>
      <w:r>
        <w:t xml:space="preserve">, Web </w:t>
      </w:r>
      <w:proofErr w:type="spellStart"/>
      <w:r>
        <w:t>Frameworks</w:t>
      </w:r>
      <w:proofErr w:type="spellEnd"/>
      <w:r>
        <w:t xml:space="preserve">; Software </w:t>
      </w:r>
      <w:proofErr w:type="spellStart"/>
      <w:r>
        <w:t>Quality</w:t>
      </w:r>
      <w:proofErr w:type="spellEnd"/>
      <w:r>
        <w:t>;</w:t>
      </w:r>
    </w:p>
    <w:p w14:paraId="4A4CD1F8" w14:textId="77777777" w:rsidR="00041417" w:rsidRDefault="00041417" w:rsidP="00041417">
      <w:pPr>
        <w:spacing w:line="259" w:lineRule="auto"/>
        <w:ind w:firstLine="0"/>
      </w:pPr>
      <w:r>
        <w:br w:type="page"/>
      </w:r>
    </w:p>
    <w:p w14:paraId="00200133" w14:textId="77777777" w:rsidR="00041417" w:rsidRDefault="00041417" w:rsidP="00041417"/>
    <w:p w14:paraId="66DAA1E5" w14:textId="77777777" w:rsidR="00041417" w:rsidRPr="00BE4E82" w:rsidRDefault="00041417" w:rsidP="00041417"/>
    <w:sdt>
      <w:sdtPr>
        <w:rPr>
          <w:rFonts w:asciiTheme="minorHAnsi" w:eastAsia="Times New Roman" w:hAnsiTheme="minorHAnsi" w:cs="Times New Roman"/>
          <w:b/>
          <w:bCs/>
          <w:smallCaps/>
          <w:szCs w:val="24"/>
          <w:lang w:eastAsia="it-IT"/>
        </w:rPr>
        <w:id w:val="1004554621"/>
        <w:docPartObj>
          <w:docPartGallery w:val="Table of Contents"/>
          <w:docPartUnique/>
        </w:docPartObj>
      </w:sdtPr>
      <w:sdtEndPr>
        <w:rPr>
          <w:rFonts w:ascii="Times New Roman" w:eastAsiaTheme="minorEastAsia" w:hAnsi="Times New Roman" w:cstheme="minorBidi"/>
          <w:b w:val="0"/>
          <w:bCs w:val="0"/>
          <w:smallCaps w:val="0"/>
          <w:szCs w:val="22"/>
          <w:lang w:eastAsia="en-US"/>
        </w:rPr>
      </w:sdtEndPr>
      <w:sdtContent>
        <w:p w14:paraId="13E3AB1E" w14:textId="738002D0" w:rsidR="002371C5" w:rsidRDefault="00041417">
          <w:pPr>
            <w:pStyle w:val="Sommario1"/>
            <w:tabs>
              <w:tab w:val="left" w:pos="1100"/>
              <w:tab w:val="right" w:leader="dot" w:pos="9628"/>
            </w:tabs>
            <w:rPr>
              <w:rFonts w:asciiTheme="minorHAnsi" w:hAnsiTheme="minorHAnsi"/>
              <w:noProof/>
              <w:sz w:val="22"/>
              <w:lang w:eastAsia="it-IT"/>
            </w:rPr>
          </w:pPr>
          <w:r>
            <w:rPr>
              <w:rFonts w:asciiTheme="majorHAnsi" w:hAnsiTheme="majorHAnsi"/>
              <w:sz w:val="22"/>
            </w:rPr>
            <w:fldChar w:fldCharType="begin"/>
          </w:r>
          <w:r>
            <w:instrText xml:space="preserve"> TOC \o "1-3" \h \z \u </w:instrText>
          </w:r>
          <w:r>
            <w:rPr>
              <w:rFonts w:asciiTheme="majorHAnsi" w:hAnsiTheme="majorHAnsi"/>
              <w:sz w:val="22"/>
            </w:rPr>
            <w:fldChar w:fldCharType="separate"/>
          </w:r>
          <w:hyperlink w:anchor="_Toc17210599" w:history="1">
            <w:r w:rsidR="002371C5" w:rsidRPr="00876263">
              <w:rPr>
                <w:rStyle w:val="Collegamentoipertestuale"/>
                <w:noProof/>
              </w:rPr>
              <w:t>1</w:t>
            </w:r>
            <w:r w:rsidR="002371C5">
              <w:rPr>
                <w:rFonts w:asciiTheme="minorHAnsi" w:hAnsiTheme="minorHAnsi"/>
                <w:noProof/>
                <w:sz w:val="22"/>
                <w:lang w:eastAsia="it-IT"/>
              </w:rPr>
              <w:tab/>
            </w:r>
            <w:r w:rsidR="002371C5" w:rsidRPr="00876263">
              <w:rPr>
                <w:rStyle w:val="Collegamentoipertestuale"/>
                <w:noProof/>
              </w:rPr>
              <w:t>Introduzione</w:t>
            </w:r>
            <w:r w:rsidR="002371C5">
              <w:rPr>
                <w:noProof/>
                <w:webHidden/>
              </w:rPr>
              <w:tab/>
            </w:r>
            <w:r w:rsidR="002371C5">
              <w:rPr>
                <w:noProof/>
                <w:webHidden/>
              </w:rPr>
              <w:fldChar w:fldCharType="begin"/>
            </w:r>
            <w:r w:rsidR="002371C5">
              <w:rPr>
                <w:noProof/>
                <w:webHidden/>
              </w:rPr>
              <w:instrText xml:space="preserve"> PAGEREF _Toc17210599 \h </w:instrText>
            </w:r>
            <w:r w:rsidR="002371C5">
              <w:rPr>
                <w:noProof/>
                <w:webHidden/>
              </w:rPr>
            </w:r>
            <w:r w:rsidR="002371C5">
              <w:rPr>
                <w:noProof/>
                <w:webHidden/>
              </w:rPr>
              <w:fldChar w:fldCharType="separate"/>
            </w:r>
            <w:r w:rsidR="002371C5">
              <w:rPr>
                <w:noProof/>
                <w:webHidden/>
              </w:rPr>
              <w:t>6</w:t>
            </w:r>
            <w:r w:rsidR="002371C5">
              <w:rPr>
                <w:noProof/>
                <w:webHidden/>
              </w:rPr>
              <w:fldChar w:fldCharType="end"/>
            </w:r>
          </w:hyperlink>
        </w:p>
        <w:p w14:paraId="2028671B" w14:textId="16C24C2D" w:rsidR="002371C5" w:rsidRDefault="00DA4B6D">
          <w:pPr>
            <w:pStyle w:val="Sommario1"/>
            <w:tabs>
              <w:tab w:val="left" w:pos="1100"/>
              <w:tab w:val="right" w:leader="dot" w:pos="9628"/>
            </w:tabs>
            <w:rPr>
              <w:rFonts w:asciiTheme="minorHAnsi" w:hAnsiTheme="minorHAnsi"/>
              <w:noProof/>
              <w:sz w:val="22"/>
              <w:lang w:eastAsia="it-IT"/>
            </w:rPr>
          </w:pPr>
          <w:hyperlink w:anchor="_Toc17210600" w:history="1">
            <w:r w:rsidR="002371C5" w:rsidRPr="00876263">
              <w:rPr>
                <w:rStyle w:val="Collegamentoipertestuale"/>
                <w:noProof/>
              </w:rPr>
              <w:t>2</w:t>
            </w:r>
            <w:r w:rsidR="002371C5">
              <w:rPr>
                <w:rFonts w:asciiTheme="minorHAnsi" w:hAnsiTheme="minorHAnsi"/>
                <w:noProof/>
                <w:sz w:val="22"/>
                <w:lang w:eastAsia="it-IT"/>
              </w:rPr>
              <w:tab/>
            </w:r>
            <w:r w:rsidR="002371C5" w:rsidRPr="00876263">
              <w:rPr>
                <w:rStyle w:val="Collegamentoipertestuale"/>
                <w:noProof/>
              </w:rPr>
              <w:t>Background</w:t>
            </w:r>
            <w:r w:rsidR="002371C5">
              <w:rPr>
                <w:noProof/>
                <w:webHidden/>
              </w:rPr>
              <w:tab/>
            </w:r>
            <w:r w:rsidR="002371C5">
              <w:rPr>
                <w:noProof/>
                <w:webHidden/>
              </w:rPr>
              <w:fldChar w:fldCharType="begin"/>
            </w:r>
            <w:r w:rsidR="002371C5">
              <w:rPr>
                <w:noProof/>
                <w:webHidden/>
              </w:rPr>
              <w:instrText xml:space="preserve"> PAGEREF _Toc17210600 \h </w:instrText>
            </w:r>
            <w:r w:rsidR="002371C5">
              <w:rPr>
                <w:noProof/>
                <w:webHidden/>
              </w:rPr>
            </w:r>
            <w:r w:rsidR="002371C5">
              <w:rPr>
                <w:noProof/>
                <w:webHidden/>
              </w:rPr>
              <w:fldChar w:fldCharType="separate"/>
            </w:r>
            <w:r w:rsidR="002371C5">
              <w:rPr>
                <w:noProof/>
                <w:webHidden/>
              </w:rPr>
              <w:t>9</w:t>
            </w:r>
            <w:r w:rsidR="002371C5">
              <w:rPr>
                <w:noProof/>
                <w:webHidden/>
              </w:rPr>
              <w:fldChar w:fldCharType="end"/>
            </w:r>
          </w:hyperlink>
        </w:p>
        <w:p w14:paraId="49083C0B" w14:textId="15C99224" w:rsidR="002371C5" w:rsidRDefault="00DA4B6D">
          <w:pPr>
            <w:pStyle w:val="Sommario2"/>
            <w:tabs>
              <w:tab w:val="left" w:pos="1540"/>
              <w:tab w:val="right" w:leader="dot" w:pos="9628"/>
            </w:tabs>
            <w:rPr>
              <w:rFonts w:asciiTheme="minorHAnsi" w:hAnsiTheme="minorHAnsi"/>
              <w:noProof/>
              <w:sz w:val="22"/>
              <w:lang w:eastAsia="it-IT"/>
            </w:rPr>
          </w:pPr>
          <w:hyperlink w:anchor="_Toc17210601" w:history="1">
            <w:r w:rsidR="002371C5" w:rsidRPr="00876263">
              <w:rPr>
                <w:rStyle w:val="Collegamentoipertestuale"/>
                <w:noProof/>
              </w:rPr>
              <w:t>2.1</w:t>
            </w:r>
            <w:r w:rsidR="002371C5">
              <w:rPr>
                <w:rFonts w:asciiTheme="minorHAnsi" w:hAnsiTheme="minorHAnsi"/>
                <w:noProof/>
                <w:sz w:val="22"/>
                <w:lang w:eastAsia="it-IT"/>
              </w:rPr>
              <w:tab/>
            </w:r>
            <w:r w:rsidR="002371C5" w:rsidRPr="00876263">
              <w:rPr>
                <w:rStyle w:val="Collegamentoipertestuale"/>
                <w:noProof/>
              </w:rPr>
              <w:t>Le Entità</w:t>
            </w:r>
            <w:r w:rsidR="002371C5">
              <w:rPr>
                <w:noProof/>
                <w:webHidden/>
              </w:rPr>
              <w:tab/>
            </w:r>
            <w:r w:rsidR="002371C5">
              <w:rPr>
                <w:noProof/>
                <w:webHidden/>
              </w:rPr>
              <w:fldChar w:fldCharType="begin"/>
            </w:r>
            <w:r w:rsidR="002371C5">
              <w:rPr>
                <w:noProof/>
                <w:webHidden/>
              </w:rPr>
              <w:instrText xml:space="preserve"> PAGEREF _Toc17210601 \h </w:instrText>
            </w:r>
            <w:r w:rsidR="002371C5">
              <w:rPr>
                <w:noProof/>
                <w:webHidden/>
              </w:rPr>
            </w:r>
            <w:r w:rsidR="002371C5">
              <w:rPr>
                <w:noProof/>
                <w:webHidden/>
              </w:rPr>
              <w:fldChar w:fldCharType="separate"/>
            </w:r>
            <w:r w:rsidR="002371C5">
              <w:rPr>
                <w:noProof/>
                <w:webHidden/>
              </w:rPr>
              <w:t>10</w:t>
            </w:r>
            <w:r w:rsidR="002371C5">
              <w:rPr>
                <w:noProof/>
                <w:webHidden/>
              </w:rPr>
              <w:fldChar w:fldCharType="end"/>
            </w:r>
          </w:hyperlink>
        </w:p>
        <w:p w14:paraId="5BF4458A" w14:textId="52855F21" w:rsidR="002371C5" w:rsidRDefault="00DA4B6D">
          <w:pPr>
            <w:pStyle w:val="Sommario2"/>
            <w:tabs>
              <w:tab w:val="left" w:pos="1540"/>
              <w:tab w:val="right" w:leader="dot" w:pos="9628"/>
            </w:tabs>
            <w:rPr>
              <w:rFonts w:asciiTheme="minorHAnsi" w:hAnsiTheme="minorHAnsi"/>
              <w:noProof/>
              <w:sz w:val="22"/>
              <w:lang w:eastAsia="it-IT"/>
            </w:rPr>
          </w:pPr>
          <w:hyperlink w:anchor="_Toc17210602" w:history="1">
            <w:r w:rsidR="002371C5" w:rsidRPr="00876263">
              <w:rPr>
                <w:rStyle w:val="Collegamentoipertestuale"/>
                <w:noProof/>
              </w:rPr>
              <w:t>2.2</w:t>
            </w:r>
            <w:r w:rsidR="002371C5">
              <w:rPr>
                <w:rFonts w:asciiTheme="minorHAnsi" w:hAnsiTheme="minorHAnsi"/>
                <w:noProof/>
                <w:sz w:val="22"/>
                <w:lang w:eastAsia="it-IT"/>
              </w:rPr>
              <w:tab/>
            </w:r>
            <w:r w:rsidR="002371C5" w:rsidRPr="00876263">
              <w:rPr>
                <w:rStyle w:val="Collegamentoipertestuale"/>
                <w:noProof/>
              </w:rPr>
              <w:t>Il Quality Model</w:t>
            </w:r>
            <w:r w:rsidR="002371C5">
              <w:rPr>
                <w:noProof/>
                <w:webHidden/>
              </w:rPr>
              <w:tab/>
            </w:r>
            <w:r w:rsidR="002371C5">
              <w:rPr>
                <w:noProof/>
                <w:webHidden/>
              </w:rPr>
              <w:fldChar w:fldCharType="begin"/>
            </w:r>
            <w:r w:rsidR="002371C5">
              <w:rPr>
                <w:noProof/>
                <w:webHidden/>
              </w:rPr>
              <w:instrText xml:space="preserve"> PAGEREF _Toc17210602 \h </w:instrText>
            </w:r>
            <w:r w:rsidR="002371C5">
              <w:rPr>
                <w:noProof/>
                <w:webHidden/>
              </w:rPr>
            </w:r>
            <w:r w:rsidR="002371C5">
              <w:rPr>
                <w:noProof/>
                <w:webHidden/>
              </w:rPr>
              <w:fldChar w:fldCharType="separate"/>
            </w:r>
            <w:r w:rsidR="002371C5">
              <w:rPr>
                <w:noProof/>
                <w:webHidden/>
              </w:rPr>
              <w:t>12</w:t>
            </w:r>
            <w:r w:rsidR="002371C5">
              <w:rPr>
                <w:noProof/>
                <w:webHidden/>
              </w:rPr>
              <w:fldChar w:fldCharType="end"/>
            </w:r>
          </w:hyperlink>
        </w:p>
        <w:p w14:paraId="451CAD47" w14:textId="48934B85" w:rsidR="002371C5" w:rsidRDefault="00DA4B6D">
          <w:pPr>
            <w:pStyle w:val="Sommario2"/>
            <w:tabs>
              <w:tab w:val="left" w:pos="1540"/>
              <w:tab w:val="right" w:leader="dot" w:pos="9628"/>
            </w:tabs>
            <w:rPr>
              <w:rFonts w:asciiTheme="minorHAnsi" w:hAnsiTheme="minorHAnsi"/>
              <w:noProof/>
              <w:sz w:val="22"/>
              <w:lang w:eastAsia="it-IT"/>
            </w:rPr>
          </w:pPr>
          <w:hyperlink w:anchor="_Toc17210603" w:history="1">
            <w:r w:rsidR="002371C5" w:rsidRPr="00876263">
              <w:rPr>
                <w:rStyle w:val="Collegamentoipertestuale"/>
                <w:noProof/>
              </w:rPr>
              <w:t>2.3</w:t>
            </w:r>
            <w:r w:rsidR="002371C5">
              <w:rPr>
                <w:rFonts w:asciiTheme="minorHAnsi" w:hAnsiTheme="minorHAnsi"/>
                <w:noProof/>
                <w:sz w:val="22"/>
                <w:lang w:eastAsia="it-IT"/>
              </w:rPr>
              <w:tab/>
            </w:r>
            <w:r w:rsidR="002371C5" w:rsidRPr="00876263">
              <w:rPr>
                <w:rStyle w:val="Collegamentoipertestuale"/>
                <w:noProof/>
              </w:rPr>
              <w:t>Aprroccio Generico di Analisi Multi-Criteriale</w:t>
            </w:r>
            <w:r w:rsidR="002371C5">
              <w:rPr>
                <w:noProof/>
                <w:webHidden/>
              </w:rPr>
              <w:tab/>
            </w:r>
            <w:r w:rsidR="002371C5">
              <w:rPr>
                <w:noProof/>
                <w:webHidden/>
              </w:rPr>
              <w:fldChar w:fldCharType="begin"/>
            </w:r>
            <w:r w:rsidR="002371C5">
              <w:rPr>
                <w:noProof/>
                <w:webHidden/>
              </w:rPr>
              <w:instrText xml:space="preserve"> PAGEREF _Toc17210603 \h </w:instrText>
            </w:r>
            <w:r w:rsidR="002371C5">
              <w:rPr>
                <w:noProof/>
                <w:webHidden/>
              </w:rPr>
            </w:r>
            <w:r w:rsidR="002371C5">
              <w:rPr>
                <w:noProof/>
                <w:webHidden/>
              </w:rPr>
              <w:fldChar w:fldCharType="separate"/>
            </w:r>
            <w:r w:rsidR="002371C5">
              <w:rPr>
                <w:noProof/>
                <w:webHidden/>
              </w:rPr>
              <w:t>13</w:t>
            </w:r>
            <w:r w:rsidR="002371C5">
              <w:rPr>
                <w:noProof/>
                <w:webHidden/>
              </w:rPr>
              <w:fldChar w:fldCharType="end"/>
            </w:r>
          </w:hyperlink>
        </w:p>
        <w:p w14:paraId="78305714" w14:textId="5AF8901C" w:rsidR="002371C5" w:rsidRDefault="00DA4B6D">
          <w:pPr>
            <w:pStyle w:val="Sommario2"/>
            <w:tabs>
              <w:tab w:val="left" w:pos="1540"/>
              <w:tab w:val="right" w:leader="dot" w:pos="9628"/>
            </w:tabs>
            <w:rPr>
              <w:rFonts w:asciiTheme="minorHAnsi" w:hAnsiTheme="minorHAnsi"/>
              <w:noProof/>
              <w:sz w:val="22"/>
              <w:lang w:eastAsia="it-IT"/>
            </w:rPr>
          </w:pPr>
          <w:hyperlink w:anchor="_Toc17210604" w:history="1">
            <w:r w:rsidR="002371C5" w:rsidRPr="00876263">
              <w:rPr>
                <w:rStyle w:val="Collegamentoipertestuale"/>
                <w:noProof/>
              </w:rPr>
              <w:t>2.4</w:t>
            </w:r>
            <w:r w:rsidR="002371C5">
              <w:rPr>
                <w:rFonts w:asciiTheme="minorHAnsi" w:hAnsiTheme="minorHAnsi"/>
                <w:noProof/>
                <w:sz w:val="22"/>
                <w:lang w:eastAsia="it-IT"/>
              </w:rPr>
              <w:tab/>
            </w:r>
            <w:r w:rsidR="002371C5" w:rsidRPr="00876263">
              <w:rPr>
                <w:rStyle w:val="Collegamentoipertestuale"/>
                <w:noProof/>
              </w:rPr>
              <w:t>l’analisi multi-criteriale applicata al nostro caso di studio</w:t>
            </w:r>
            <w:r w:rsidR="002371C5">
              <w:rPr>
                <w:noProof/>
                <w:webHidden/>
              </w:rPr>
              <w:tab/>
            </w:r>
            <w:r w:rsidR="002371C5">
              <w:rPr>
                <w:noProof/>
                <w:webHidden/>
              </w:rPr>
              <w:fldChar w:fldCharType="begin"/>
            </w:r>
            <w:r w:rsidR="002371C5">
              <w:rPr>
                <w:noProof/>
                <w:webHidden/>
              </w:rPr>
              <w:instrText xml:space="preserve"> PAGEREF _Toc17210604 \h </w:instrText>
            </w:r>
            <w:r w:rsidR="002371C5">
              <w:rPr>
                <w:noProof/>
                <w:webHidden/>
              </w:rPr>
            </w:r>
            <w:r w:rsidR="002371C5">
              <w:rPr>
                <w:noProof/>
                <w:webHidden/>
              </w:rPr>
              <w:fldChar w:fldCharType="separate"/>
            </w:r>
            <w:r w:rsidR="002371C5">
              <w:rPr>
                <w:noProof/>
                <w:webHidden/>
              </w:rPr>
              <w:t>14</w:t>
            </w:r>
            <w:r w:rsidR="002371C5">
              <w:rPr>
                <w:noProof/>
                <w:webHidden/>
              </w:rPr>
              <w:fldChar w:fldCharType="end"/>
            </w:r>
          </w:hyperlink>
        </w:p>
        <w:p w14:paraId="718995BF" w14:textId="7EC19E28" w:rsidR="002371C5" w:rsidRDefault="00DA4B6D">
          <w:pPr>
            <w:pStyle w:val="Sommario1"/>
            <w:tabs>
              <w:tab w:val="left" w:pos="1100"/>
              <w:tab w:val="right" w:leader="dot" w:pos="9628"/>
            </w:tabs>
            <w:rPr>
              <w:rFonts w:asciiTheme="minorHAnsi" w:hAnsiTheme="minorHAnsi"/>
              <w:noProof/>
              <w:sz w:val="22"/>
              <w:lang w:eastAsia="it-IT"/>
            </w:rPr>
          </w:pPr>
          <w:hyperlink w:anchor="_Toc17210605" w:history="1">
            <w:r w:rsidR="002371C5" w:rsidRPr="00876263">
              <w:rPr>
                <w:rStyle w:val="Collegamentoipertestuale"/>
                <w:noProof/>
              </w:rPr>
              <w:t>3</w:t>
            </w:r>
            <w:r w:rsidR="002371C5">
              <w:rPr>
                <w:rFonts w:asciiTheme="minorHAnsi" w:hAnsiTheme="minorHAnsi"/>
                <w:noProof/>
                <w:sz w:val="22"/>
                <w:lang w:eastAsia="it-IT"/>
              </w:rPr>
              <w:tab/>
            </w:r>
            <w:r w:rsidR="002371C5" w:rsidRPr="00876263">
              <w:rPr>
                <w:rStyle w:val="Collegamentoipertestuale"/>
                <w:noProof/>
              </w:rPr>
              <w:t>Screening Preliminare</w:t>
            </w:r>
            <w:r w:rsidR="002371C5">
              <w:rPr>
                <w:noProof/>
                <w:webHidden/>
              </w:rPr>
              <w:tab/>
            </w:r>
            <w:r w:rsidR="002371C5">
              <w:rPr>
                <w:noProof/>
                <w:webHidden/>
              </w:rPr>
              <w:fldChar w:fldCharType="begin"/>
            </w:r>
            <w:r w:rsidR="002371C5">
              <w:rPr>
                <w:noProof/>
                <w:webHidden/>
              </w:rPr>
              <w:instrText xml:space="preserve"> PAGEREF _Toc17210605 \h </w:instrText>
            </w:r>
            <w:r w:rsidR="002371C5">
              <w:rPr>
                <w:noProof/>
                <w:webHidden/>
              </w:rPr>
            </w:r>
            <w:r w:rsidR="002371C5">
              <w:rPr>
                <w:noProof/>
                <w:webHidden/>
              </w:rPr>
              <w:fldChar w:fldCharType="separate"/>
            </w:r>
            <w:r w:rsidR="002371C5">
              <w:rPr>
                <w:noProof/>
                <w:webHidden/>
              </w:rPr>
              <w:t>18</w:t>
            </w:r>
            <w:r w:rsidR="002371C5">
              <w:rPr>
                <w:noProof/>
                <w:webHidden/>
              </w:rPr>
              <w:fldChar w:fldCharType="end"/>
            </w:r>
          </w:hyperlink>
        </w:p>
        <w:p w14:paraId="4642A76A" w14:textId="23338761" w:rsidR="002371C5" w:rsidRDefault="00DA4B6D">
          <w:pPr>
            <w:pStyle w:val="Sommario2"/>
            <w:tabs>
              <w:tab w:val="left" w:pos="1540"/>
              <w:tab w:val="right" w:leader="dot" w:pos="9628"/>
            </w:tabs>
            <w:rPr>
              <w:rFonts w:asciiTheme="minorHAnsi" w:hAnsiTheme="minorHAnsi"/>
              <w:noProof/>
              <w:sz w:val="22"/>
              <w:lang w:eastAsia="it-IT"/>
            </w:rPr>
          </w:pPr>
          <w:hyperlink w:anchor="_Toc17210606" w:history="1">
            <w:r w:rsidR="002371C5" w:rsidRPr="00876263">
              <w:rPr>
                <w:rStyle w:val="Collegamentoipertestuale"/>
                <w:noProof/>
              </w:rPr>
              <w:t>3.1</w:t>
            </w:r>
            <w:r w:rsidR="002371C5">
              <w:rPr>
                <w:rFonts w:asciiTheme="minorHAnsi" w:hAnsiTheme="minorHAnsi"/>
                <w:noProof/>
                <w:sz w:val="22"/>
                <w:lang w:eastAsia="it-IT"/>
              </w:rPr>
              <w:tab/>
            </w:r>
            <w:r w:rsidR="002371C5" w:rsidRPr="00876263">
              <w:rPr>
                <w:rStyle w:val="Collegamentoipertestuale"/>
                <w:noProof/>
              </w:rPr>
              <w:t>Metodologia di Selezione</w:t>
            </w:r>
            <w:r w:rsidR="002371C5">
              <w:rPr>
                <w:noProof/>
                <w:webHidden/>
              </w:rPr>
              <w:tab/>
            </w:r>
            <w:r w:rsidR="002371C5">
              <w:rPr>
                <w:noProof/>
                <w:webHidden/>
              </w:rPr>
              <w:fldChar w:fldCharType="begin"/>
            </w:r>
            <w:r w:rsidR="002371C5">
              <w:rPr>
                <w:noProof/>
                <w:webHidden/>
              </w:rPr>
              <w:instrText xml:space="preserve"> PAGEREF _Toc17210606 \h </w:instrText>
            </w:r>
            <w:r w:rsidR="002371C5">
              <w:rPr>
                <w:noProof/>
                <w:webHidden/>
              </w:rPr>
            </w:r>
            <w:r w:rsidR="002371C5">
              <w:rPr>
                <w:noProof/>
                <w:webHidden/>
              </w:rPr>
              <w:fldChar w:fldCharType="separate"/>
            </w:r>
            <w:r w:rsidR="002371C5">
              <w:rPr>
                <w:noProof/>
                <w:webHidden/>
              </w:rPr>
              <w:t>24</w:t>
            </w:r>
            <w:r w:rsidR="002371C5">
              <w:rPr>
                <w:noProof/>
                <w:webHidden/>
              </w:rPr>
              <w:fldChar w:fldCharType="end"/>
            </w:r>
          </w:hyperlink>
        </w:p>
        <w:p w14:paraId="061D5E0F" w14:textId="187B6867" w:rsidR="002371C5" w:rsidRDefault="00DA4B6D">
          <w:pPr>
            <w:pStyle w:val="Sommario2"/>
            <w:tabs>
              <w:tab w:val="left" w:pos="1540"/>
              <w:tab w:val="right" w:leader="dot" w:pos="9628"/>
            </w:tabs>
            <w:rPr>
              <w:rFonts w:asciiTheme="minorHAnsi" w:hAnsiTheme="minorHAnsi"/>
              <w:noProof/>
              <w:sz w:val="22"/>
              <w:lang w:eastAsia="it-IT"/>
            </w:rPr>
          </w:pPr>
          <w:hyperlink w:anchor="_Toc17210607" w:history="1">
            <w:r w:rsidR="002371C5" w:rsidRPr="00876263">
              <w:rPr>
                <w:rStyle w:val="Collegamentoipertestuale"/>
                <w:noProof/>
              </w:rPr>
              <w:t>3.2</w:t>
            </w:r>
            <w:r w:rsidR="002371C5">
              <w:rPr>
                <w:rFonts w:asciiTheme="minorHAnsi" w:hAnsiTheme="minorHAnsi"/>
                <w:noProof/>
                <w:sz w:val="22"/>
                <w:lang w:eastAsia="it-IT"/>
              </w:rPr>
              <w:tab/>
            </w:r>
            <w:r w:rsidR="002371C5" w:rsidRPr="00876263">
              <w:rPr>
                <w:rStyle w:val="Collegamentoipertestuale"/>
                <w:noProof/>
              </w:rPr>
              <w:t>Le Alternative</w:t>
            </w:r>
            <w:r w:rsidR="002371C5">
              <w:rPr>
                <w:noProof/>
                <w:webHidden/>
              </w:rPr>
              <w:tab/>
            </w:r>
            <w:r w:rsidR="002371C5">
              <w:rPr>
                <w:noProof/>
                <w:webHidden/>
              </w:rPr>
              <w:fldChar w:fldCharType="begin"/>
            </w:r>
            <w:r w:rsidR="002371C5">
              <w:rPr>
                <w:noProof/>
                <w:webHidden/>
              </w:rPr>
              <w:instrText xml:space="preserve"> PAGEREF _Toc17210607 \h </w:instrText>
            </w:r>
            <w:r w:rsidR="002371C5">
              <w:rPr>
                <w:noProof/>
                <w:webHidden/>
              </w:rPr>
            </w:r>
            <w:r w:rsidR="002371C5">
              <w:rPr>
                <w:noProof/>
                <w:webHidden/>
              </w:rPr>
              <w:fldChar w:fldCharType="separate"/>
            </w:r>
            <w:r w:rsidR="002371C5">
              <w:rPr>
                <w:noProof/>
                <w:webHidden/>
              </w:rPr>
              <w:t>25</w:t>
            </w:r>
            <w:r w:rsidR="002371C5">
              <w:rPr>
                <w:noProof/>
                <w:webHidden/>
              </w:rPr>
              <w:fldChar w:fldCharType="end"/>
            </w:r>
          </w:hyperlink>
        </w:p>
        <w:p w14:paraId="2FAE230B" w14:textId="1D843426" w:rsidR="002371C5" w:rsidRDefault="00DA4B6D">
          <w:pPr>
            <w:pStyle w:val="Sommario1"/>
            <w:tabs>
              <w:tab w:val="left" w:pos="1100"/>
              <w:tab w:val="right" w:leader="dot" w:pos="9628"/>
            </w:tabs>
            <w:rPr>
              <w:rFonts w:asciiTheme="minorHAnsi" w:hAnsiTheme="minorHAnsi"/>
              <w:noProof/>
              <w:sz w:val="22"/>
              <w:lang w:eastAsia="it-IT"/>
            </w:rPr>
          </w:pPr>
          <w:hyperlink w:anchor="_Toc17210608" w:history="1">
            <w:r w:rsidR="002371C5" w:rsidRPr="00876263">
              <w:rPr>
                <w:rStyle w:val="Collegamentoipertestuale"/>
                <w:noProof/>
              </w:rPr>
              <w:t>4</w:t>
            </w:r>
            <w:r w:rsidR="002371C5">
              <w:rPr>
                <w:rFonts w:asciiTheme="minorHAnsi" w:hAnsiTheme="minorHAnsi"/>
                <w:noProof/>
                <w:sz w:val="22"/>
                <w:lang w:eastAsia="it-IT"/>
              </w:rPr>
              <w:tab/>
            </w:r>
            <w:r w:rsidR="002371C5" w:rsidRPr="00876263">
              <w:rPr>
                <w:rStyle w:val="Collegamentoipertestuale"/>
                <w:noProof/>
              </w:rPr>
              <w:t>Definizione del mo</w:t>
            </w:r>
            <w:r w:rsidR="002371C5" w:rsidRPr="00876263">
              <w:rPr>
                <w:rStyle w:val="Collegamentoipertestuale"/>
                <w:noProof/>
              </w:rPr>
              <w:t>d</w:t>
            </w:r>
            <w:r w:rsidR="002371C5" w:rsidRPr="00876263">
              <w:rPr>
                <w:rStyle w:val="Collegamentoipertestuale"/>
                <w:noProof/>
              </w:rPr>
              <w:t>ello e degli attributi di Qualità</w:t>
            </w:r>
            <w:r w:rsidR="002371C5">
              <w:rPr>
                <w:noProof/>
                <w:webHidden/>
              </w:rPr>
              <w:tab/>
            </w:r>
            <w:r w:rsidR="002371C5">
              <w:rPr>
                <w:noProof/>
                <w:webHidden/>
              </w:rPr>
              <w:fldChar w:fldCharType="begin"/>
            </w:r>
            <w:r w:rsidR="002371C5">
              <w:rPr>
                <w:noProof/>
                <w:webHidden/>
              </w:rPr>
              <w:instrText xml:space="preserve"> PAGEREF _Toc17210608 \h </w:instrText>
            </w:r>
            <w:r w:rsidR="002371C5">
              <w:rPr>
                <w:noProof/>
                <w:webHidden/>
              </w:rPr>
            </w:r>
            <w:r w:rsidR="002371C5">
              <w:rPr>
                <w:noProof/>
                <w:webHidden/>
              </w:rPr>
              <w:fldChar w:fldCharType="separate"/>
            </w:r>
            <w:r w:rsidR="002371C5">
              <w:rPr>
                <w:noProof/>
                <w:webHidden/>
              </w:rPr>
              <w:t>49</w:t>
            </w:r>
            <w:r w:rsidR="002371C5">
              <w:rPr>
                <w:noProof/>
                <w:webHidden/>
              </w:rPr>
              <w:fldChar w:fldCharType="end"/>
            </w:r>
          </w:hyperlink>
        </w:p>
        <w:p w14:paraId="46831C4F" w14:textId="2EE8EB2A" w:rsidR="002371C5" w:rsidRDefault="00DA4B6D">
          <w:pPr>
            <w:pStyle w:val="Sommario2"/>
            <w:tabs>
              <w:tab w:val="left" w:pos="1540"/>
              <w:tab w:val="right" w:leader="dot" w:pos="9628"/>
            </w:tabs>
            <w:rPr>
              <w:rFonts w:asciiTheme="minorHAnsi" w:hAnsiTheme="minorHAnsi"/>
              <w:noProof/>
              <w:sz w:val="22"/>
              <w:lang w:eastAsia="it-IT"/>
            </w:rPr>
          </w:pPr>
          <w:hyperlink w:anchor="_Toc17210609" w:history="1">
            <w:r w:rsidR="002371C5" w:rsidRPr="00876263">
              <w:rPr>
                <w:rStyle w:val="Collegamentoipertestuale"/>
                <w:noProof/>
              </w:rPr>
              <w:t>4.1</w:t>
            </w:r>
            <w:r w:rsidR="002371C5">
              <w:rPr>
                <w:rFonts w:asciiTheme="minorHAnsi" w:hAnsiTheme="minorHAnsi"/>
                <w:noProof/>
                <w:sz w:val="22"/>
                <w:lang w:eastAsia="it-IT"/>
              </w:rPr>
              <w:tab/>
            </w:r>
            <w:r w:rsidR="002371C5" w:rsidRPr="00876263">
              <w:rPr>
                <w:rStyle w:val="Collegamentoipertestuale"/>
                <w:noProof/>
              </w:rPr>
              <w:t xml:space="preserve">I Quality Attributes </w:t>
            </w:r>
            <w:r w:rsidR="002371C5" w:rsidRPr="00876263">
              <w:rPr>
                <w:rStyle w:val="Collegamentoipertestuale"/>
                <w:noProof/>
                <w:highlight w:val="yellow"/>
              </w:rPr>
              <w:t>(Mappare Con ISO le Metriche!?)</w:t>
            </w:r>
            <w:r w:rsidR="002371C5">
              <w:rPr>
                <w:noProof/>
                <w:webHidden/>
              </w:rPr>
              <w:tab/>
            </w:r>
            <w:r w:rsidR="002371C5">
              <w:rPr>
                <w:noProof/>
                <w:webHidden/>
              </w:rPr>
              <w:fldChar w:fldCharType="begin"/>
            </w:r>
            <w:r w:rsidR="002371C5">
              <w:rPr>
                <w:noProof/>
                <w:webHidden/>
              </w:rPr>
              <w:instrText xml:space="preserve"> PAGEREF _Toc17210609 \h </w:instrText>
            </w:r>
            <w:r w:rsidR="002371C5">
              <w:rPr>
                <w:noProof/>
                <w:webHidden/>
              </w:rPr>
            </w:r>
            <w:r w:rsidR="002371C5">
              <w:rPr>
                <w:noProof/>
                <w:webHidden/>
              </w:rPr>
              <w:fldChar w:fldCharType="separate"/>
            </w:r>
            <w:r w:rsidR="002371C5">
              <w:rPr>
                <w:noProof/>
                <w:webHidden/>
              </w:rPr>
              <w:t>50</w:t>
            </w:r>
            <w:r w:rsidR="002371C5">
              <w:rPr>
                <w:noProof/>
                <w:webHidden/>
              </w:rPr>
              <w:fldChar w:fldCharType="end"/>
            </w:r>
          </w:hyperlink>
        </w:p>
        <w:p w14:paraId="2EE1EF32" w14:textId="6C6BDF60" w:rsidR="002371C5" w:rsidRDefault="00DA4B6D">
          <w:pPr>
            <w:pStyle w:val="Sommario2"/>
            <w:tabs>
              <w:tab w:val="left" w:pos="1540"/>
              <w:tab w:val="right" w:leader="dot" w:pos="9628"/>
            </w:tabs>
            <w:rPr>
              <w:rFonts w:asciiTheme="minorHAnsi" w:hAnsiTheme="minorHAnsi"/>
              <w:noProof/>
              <w:sz w:val="22"/>
              <w:lang w:eastAsia="it-IT"/>
            </w:rPr>
          </w:pPr>
          <w:hyperlink w:anchor="_Toc17210610" w:history="1">
            <w:r w:rsidR="002371C5" w:rsidRPr="00876263">
              <w:rPr>
                <w:rStyle w:val="Collegamentoipertestuale"/>
                <w:noProof/>
              </w:rPr>
              <w:t>4.2</w:t>
            </w:r>
            <w:r w:rsidR="002371C5">
              <w:rPr>
                <w:rFonts w:asciiTheme="minorHAnsi" w:hAnsiTheme="minorHAnsi"/>
                <w:noProof/>
                <w:sz w:val="22"/>
                <w:lang w:eastAsia="it-IT"/>
              </w:rPr>
              <w:tab/>
            </w:r>
            <w:r w:rsidR="002371C5" w:rsidRPr="00876263">
              <w:rPr>
                <w:rStyle w:val="Collegamentoipertestuale"/>
                <w:noProof/>
              </w:rPr>
              <w:t>Metriche individuate</w:t>
            </w:r>
            <w:r w:rsidR="002371C5">
              <w:rPr>
                <w:noProof/>
                <w:webHidden/>
              </w:rPr>
              <w:tab/>
            </w:r>
            <w:r w:rsidR="002371C5">
              <w:rPr>
                <w:noProof/>
                <w:webHidden/>
              </w:rPr>
              <w:fldChar w:fldCharType="begin"/>
            </w:r>
            <w:r w:rsidR="002371C5">
              <w:rPr>
                <w:noProof/>
                <w:webHidden/>
              </w:rPr>
              <w:instrText xml:space="preserve"> PAGEREF _Toc17210610 \h </w:instrText>
            </w:r>
            <w:r w:rsidR="002371C5">
              <w:rPr>
                <w:noProof/>
                <w:webHidden/>
              </w:rPr>
            </w:r>
            <w:r w:rsidR="002371C5">
              <w:rPr>
                <w:noProof/>
                <w:webHidden/>
              </w:rPr>
              <w:fldChar w:fldCharType="separate"/>
            </w:r>
            <w:r w:rsidR="002371C5">
              <w:rPr>
                <w:noProof/>
                <w:webHidden/>
              </w:rPr>
              <w:t>50</w:t>
            </w:r>
            <w:r w:rsidR="002371C5">
              <w:rPr>
                <w:noProof/>
                <w:webHidden/>
              </w:rPr>
              <w:fldChar w:fldCharType="end"/>
            </w:r>
          </w:hyperlink>
        </w:p>
        <w:p w14:paraId="2CA22B9B" w14:textId="206C1384" w:rsidR="002371C5" w:rsidRDefault="00DA4B6D">
          <w:pPr>
            <w:pStyle w:val="Sommario2"/>
            <w:tabs>
              <w:tab w:val="left" w:pos="1540"/>
              <w:tab w:val="right" w:leader="dot" w:pos="9628"/>
            </w:tabs>
            <w:rPr>
              <w:rFonts w:asciiTheme="minorHAnsi" w:hAnsiTheme="minorHAnsi"/>
              <w:noProof/>
              <w:sz w:val="22"/>
              <w:lang w:eastAsia="it-IT"/>
            </w:rPr>
          </w:pPr>
          <w:hyperlink w:anchor="_Toc17210611" w:history="1">
            <w:r w:rsidR="002371C5" w:rsidRPr="00876263">
              <w:rPr>
                <w:rStyle w:val="Collegamentoipertestuale"/>
                <w:noProof/>
              </w:rPr>
              <w:t>4.3</w:t>
            </w:r>
            <w:r w:rsidR="002371C5">
              <w:rPr>
                <w:rFonts w:asciiTheme="minorHAnsi" w:hAnsiTheme="minorHAnsi"/>
                <w:noProof/>
                <w:sz w:val="22"/>
                <w:lang w:eastAsia="it-IT"/>
              </w:rPr>
              <w:tab/>
            </w:r>
            <w:r w:rsidR="002371C5" w:rsidRPr="00876263">
              <w:rPr>
                <w:rStyle w:val="Collegamentoipertestuale"/>
                <w:noProof/>
              </w:rPr>
              <w:t>Assegnare i Pesi</w:t>
            </w:r>
            <w:r w:rsidR="002371C5">
              <w:rPr>
                <w:noProof/>
                <w:webHidden/>
              </w:rPr>
              <w:tab/>
            </w:r>
            <w:r w:rsidR="002371C5">
              <w:rPr>
                <w:noProof/>
                <w:webHidden/>
              </w:rPr>
              <w:fldChar w:fldCharType="begin"/>
            </w:r>
            <w:r w:rsidR="002371C5">
              <w:rPr>
                <w:noProof/>
                <w:webHidden/>
              </w:rPr>
              <w:instrText xml:space="preserve"> PAGEREF _Toc17210611 \h </w:instrText>
            </w:r>
            <w:r w:rsidR="002371C5">
              <w:rPr>
                <w:noProof/>
                <w:webHidden/>
              </w:rPr>
            </w:r>
            <w:r w:rsidR="002371C5">
              <w:rPr>
                <w:noProof/>
                <w:webHidden/>
              </w:rPr>
              <w:fldChar w:fldCharType="separate"/>
            </w:r>
            <w:r w:rsidR="002371C5">
              <w:rPr>
                <w:noProof/>
                <w:webHidden/>
              </w:rPr>
              <w:t>51</w:t>
            </w:r>
            <w:r w:rsidR="002371C5">
              <w:rPr>
                <w:noProof/>
                <w:webHidden/>
              </w:rPr>
              <w:fldChar w:fldCharType="end"/>
            </w:r>
          </w:hyperlink>
        </w:p>
        <w:p w14:paraId="646F9600" w14:textId="17F1919E" w:rsidR="002371C5" w:rsidRDefault="00DA4B6D">
          <w:pPr>
            <w:pStyle w:val="Sommario2"/>
            <w:tabs>
              <w:tab w:val="left" w:pos="1540"/>
              <w:tab w:val="right" w:leader="dot" w:pos="9628"/>
            </w:tabs>
            <w:rPr>
              <w:rFonts w:asciiTheme="minorHAnsi" w:hAnsiTheme="minorHAnsi"/>
              <w:noProof/>
              <w:sz w:val="22"/>
              <w:lang w:eastAsia="it-IT"/>
            </w:rPr>
          </w:pPr>
          <w:hyperlink w:anchor="_Toc17210612" w:history="1">
            <w:r w:rsidR="002371C5" w:rsidRPr="00876263">
              <w:rPr>
                <w:rStyle w:val="Collegamentoipertestuale"/>
                <w:noProof/>
              </w:rPr>
              <w:t>4.4</w:t>
            </w:r>
            <w:r w:rsidR="002371C5">
              <w:rPr>
                <w:rFonts w:asciiTheme="minorHAnsi" w:hAnsiTheme="minorHAnsi"/>
                <w:noProof/>
                <w:sz w:val="22"/>
                <w:lang w:eastAsia="it-IT"/>
              </w:rPr>
              <w:tab/>
            </w:r>
            <w:r w:rsidR="002371C5" w:rsidRPr="00876263">
              <w:rPr>
                <w:rStyle w:val="Collegamentoipertestuale"/>
                <w:noProof/>
              </w:rPr>
              <w:t>Quality Attribute Presentazione/Generiche</w:t>
            </w:r>
            <w:r w:rsidR="002371C5">
              <w:rPr>
                <w:noProof/>
                <w:webHidden/>
              </w:rPr>
              <w:tab/>
            </w:r>
            <w:r w:rsidR="002371C5">
              <w:rPr>
                <w:noProof/>
                <w:webHidden/>
              </w:rPr>
              <w:fldChar w:fldCharType="begin"/>
            </w:r>
            <w:r w:rsidR="002371C5">
              <w:rPr>
                <w:noProof/>
                <w:webHidden/>
              </w:rPr>
              <w:instrText xml:space="preserve"> PAGEREF _Toc17210612 \h </w:instrText>
            </w:r>
            <w:r w:rsidR="002371C5">
              <w:rPr>
                <w:noProof/>
                <w:webHidden/>
              </w:rPr>
            </w:r>
            <w:r w:rsidR="002371C5">
              <w:rPr>
                <w:noProof/>
                <w:webHidden/>
              </w:rPr>
              <w:fldChar w:fldCharType="separate"/>
            </w:r>
            <w:r w:rsidR="002371C5">
              <w:rPr>
                <w:noProof/>
                <w:webHidden/>
              </w:rPr>
              <w:t>56</w:t>
            </w:r>
            <w:r w:rsidR="002371C5">
              <w:rPr>
                <w:noProof/>
                <w:webHidden/>
              </w:rPr>
              <w:fldChar w:fldCharType="end"/>
            </w:r>
          </w:hyperlink>
        </w:p>
        <w:p w14:paraId="27DA5CC9" w14:textId="732EE7F4" w:rsidR="002371C5" w:rsidRDefault="00DA4B6D">
          <w:pPr>
            <w:pStyle w:val="Sommario2"/>
            <w:tabs>
              <w:tab w:val="left" w:pos="1540"/>
              <w:tab w:val="right" w:leader="dot" w:pos="9628"/>
            </w:tabs>
            <w:rPr>
              <w:rFonts w:asciiTheme="minorHAnsi" w:hAnsiTheme="minorHAnsi"/>
              <w:noProof/>
              <w:sz w:val="22"/>
              <w:lang w:eastAsia="it-IT"/>
            </w:rPr>
          </w:pPr>
          <w:hyperlink w:anchor="_Toc17210613" w:history="1">
            <w:r w:rsidR="002371C5" w:rsidRPr="00876263">
              <w:rPr>
                <w:rStyle w:val="Collegamentoipertestuale"/>
                <w:noProof/>
              </w:rPr>
              <w:t>4.5</w:t>
            </w:r>
            <w:r w:rsidR="002371C5">
              <w:rPr>
                <w:rFonts w:asciiTheme="minorHAnsi" w:hAnsiTheme="minorHAnsi"/>
                <w:noProof/>
                <w:sz w:val="22"/>
                <w:lang w:eastAsia="it-IT"/>
              </w:rPr>
              <w:tab/>
            </w:r>
            <w:r w:rsidR="002371C5" w:rsidRPr="00876263">
              <w:rPr>
                <w:rStyle w:val="Collegamentoipertestuale"/>
                <w:noProof/>
              </w:rPr>
              <w:t>Quality Attribute Trends</w:t>
            </w:r>
            <w:r w:rsidR="002371C5">
              <w:rPr>
                <w:noProof/>
                <w:webHidden/>
              </w:rPr>
              <w:tab/>
            </w:r>
            <w:r w:rsidR="002371C5">
              <w:rPr>
                <w:noProof/>
                <w:webHidden/>
              </w:rPr>
              <w:fldChar w:fldCharType="begin"/>
            </w:r>
            <w:r w:rsidR="002371C5">
              <w:rPr>
                <w:noProof/>
                <w:webHidden/>
              </w:rPr>
              <w:instrText xml:space="preserve"> PAGEREF _Toc17210613 \h </w:instrText>
            </w:r>
            <w:r w:rsidR="002371C5">
              <w:rPr>
                <w:noProof/>
                <w:webHidden/>
              </w:rPr>
            </w:r>
            <w:r w:rsidR="002371C5">
              <w:rPr>
                <w:noProof/>
                <w:webHidden/>
              </w:rPr>
              <w:fldChar w:fldCharType="separate"/>
            </w:r>
            <w:r w:rsidR="002371C5">
              <w:rPr>
                <w:noProof/>
                <w:webHidden/>
              </w:rPr>
              <w:t>59</w:t>
            </w:r>
            <w:r w:rsidR="002371C5">
              <w:rPr>
                <w:noProof/>
                <w:webHidden/>
              </w:rPr>
              <w:fldChar w:fldCharType="end"/>
            </w:r>
          </w:hyperlink>
        </w:p>
        <w:p w14:paraId="7F265C3D" w14:textId="72C4C1A9" w:rsidR="002371C5" w:rsidRDefault="00DA4B6D">
          <w:pPr>
            <w:pStyle w:val="Sommario2"/>
            <w:tabs>
              <w:tab w:val="left" w:pos="1540"/>
              <w:tab w:val="right" w:leader="dot" w:pos="9628"/>
            </w:tabs>
            <w:rPr>
              <w:rFonts w:asciiTheme="minorHAnsi" w:hAnsiTheme="minorHAnsi"/>
              <w:noProof/>
              <w:sz w:val="22"/>
              <w:lang w:eastAsia="it-IT"/>
            </w:rPr>
          </w:pPr>
          <w:hyperlink w:anchor="_Toc17210614" w:history="1">
            <w:r w:rsidR="002371C5" w:rsidRPr="00876263">
              <w:rPr>
                <w:rStyle w:val="Collegamentoipertestuale"/>
                <w:noProof/>
              </w:rPr>
              <w:t>4.6</w:t>
            </w:r>
            <w:r w:rsidR="002371C5">
              <w:rPr>
                <w:rFonts w:asciiTheme="minorHAnsi" w:hAnsiTheme="minorHAnsi"/>
                <w:noProof/>
                <w:sz w:val="22"/>
                <w:lang w:eastAsia="it-IT"/>
              </w:rPr>
              <w:tab/>
            </w:r>
            <w:r w:rsidR="002371C5" w:rsidRPr="00876263">
              <w:rPr>
                <w:rStyle w:val="Collegamentoipertestuale"/>
                <w:noProof/>
              </w:rPr>
              <w:t>Quality Attribute Tecnologie &amp; Features</w:t>
            </w:r>
            <w:r w:rsidR="002371C5">
              <w:rPr>
                <w:noProof/>
                <w:webHidden/>
              </w:rPr>
              <w:tab/>
            </w:r>
            <w:r w:rsidR="002371C5">
              <w:rPr>
                <w:noProof/>
                <w:webHidden/>
              </w:rPr>
              <w:fldChar w:fldCharType="begin"/>
            </w:r>
            <w:r w:rsidR="002371C5">
              <w:rPr>
                <w:noProof/>
                <w:webHidden/>
              </w:rPr>
              <w:instrText xml:space="preserve"> PAGEREF _Toc17210614 \h </w:instrText>
            </w:r>
            <w:r w:rsidR="002371C5">
              <w:rPr>
                <w:noProof/>
                <w:webHidden/>
              </w:rPr>
            </w:r>
            <w:r w:rsidR="002371C5">
              <w:rPr>
                <w:noProof/>
                <w:webHidden/>
              </w:rPr>
              <w:fldChar w:fldCharType="separate"/>
            </w:r>
            <w:r w:rsidR="002371C5">
              <w:rPr>
                <w:noProof/>
                <w:webHidden/>
              </w:rPr>
              <w:t>63</w:t>
            </w:r>
            <w:r w:rsidR="002371C5">
              <w:rPr>
                <w:noProof/>
                <w:webHidden/>
              </w:rPr>
              <w:fldChar w:fldCharType="end"/>
            </w:r>
          </w:hyperlink>
        </w:p>
        <w:p w14:paraId="7DAD8C76" w14:textId="6ECE451F" w:rsidR="002371C5" w:rsidRDefault="00DA4B6D">
          <w:pPr>
            <w:pStyle w:val="Sommario2"/>
            <w:tabs>
              <w:tab w:val="left" w:pos="1540"/>
              <w:tab w:val="right" w:leader="dot" w:pos="9628"/>
            </w:tabs>
            <w:rPr>
              <w:rFonts w:asciiTheme="minorHAnsi" w:hAnsiTheme="minorHAnsi"/>
              <w:noProof/>
              <w:sz w:val="22"/>
              <w:lang w:eastAsia="it-IT"/>
            </w:rPr>
          </w:pPr>
          <w:hyperlink w:anchor="_Toc17210615" w:history="1">
            <w:r w:rsidR="002371C5" w:rsidRPr="00876263">
              <w:rPr>
                <w:rStyle w:val="Collegamentoipertestuale"/>
                <w:noProof/>
              </w:rPr>
              <w:t>4.7</w:t>
            </w:r>
            <w:r w:rsidR="002371C5">
              <w:rPr>
                <w:rFonts w:asciiTheme="minorHAnsi" w:hAnsiTheme="minorHAnsi"/>
                <w:noProof/>
                <w:sz w:val="22"/>
                <w:lang w:eastAsia="it-IT"/>
              </w:rPr>
              <w:tab/>
            </w:r>
            <w:r w:rsidR="002371C5" w:rsidRPr="00876263">
              <w:rPr>
                <w:rStyle w:val="Collegamentoipertestuale"/>
                <w:noProof/>
              </w:rPr>
              <w:t>il Quality model in sintesi</w:t>
            </w:r>
            <w:r w:rsidR="002371C5">
              <w:rPr>
                <w:noProof/>
                <w:webHidden/>
              </w:rPr>
              <w:tab/>
            </w:r>
            <w:r w:rsidR="002371C5">
              <w:rPr>
                <w:noProof/>
                <w:webHidden/>
              </w:rPr>
              <w:fldChar w:fldCharType="begin"/>
            </w:r>
            <w:r w:rsidR="002371C5">
              <w:rPr>
                <w:noProof/>
                <w:webHidden/>
              </w:rPr>
              <w:instrText xml:space="preserve"> PAGEREF _Toc17210615 \h </w:instrText>
            </w:r>
            <w:r w:rsidR="002371C5">
              <w:rPr>
                <w:noProof/>
                <w:webHidden/>
              </w:rPr>
            </w:r>
            <w:r w:rsidR="002371C5">
              <w:rPr>
                <w:noProof/>
                <w:webHidden/>
              </w:rPr>
              <w:fldChar w:fldCharType="separate"/>
            </w:r>
            <w:r w:rsidR="002371C5">
              <w:rPr>
                <w:noProof/>
                <w:webHidden/>
              </w:rPr>
              <w:t>69</w:t>
            </w:r>
            <w:r w:rsidR="002371C5">
              <w:rPr>
                <w:noProof/>
                <w:webHidden/>
              </w:rPr>
              <w:fldChar w:fldCharType="end"/>
            </w:r>
          </w:hyperlink>
        </w:p>
        <w:p w14:paraId="05F29843" w14:textId="5796E143" w:rsidR="002371C5" w:rsidRDefault="00DA4B6D">
          <w:pPr>
            <w:pStyle w:val="Sommario1"/>
            <w:tabs>
              <w:tab w:val="left" w:pos="1100"/>
              <w:tab w:val="right" w:leader="dot" w:pos="9628"/>
            </w:tabs>
            <w:rPr>
              <w:rFonts w:asciiTheme="minorHAnsi" w:hAnsiTheme="minorHAnsi"/>
              <w:noProof/>
              <w:sz w:val="22"/>
              <w:lang w:eastAsia="it-IT"/>
            </w:rPr>
          </w:pPr>
          <w:hyperlink w:anchor="_Toc17210616" w:history="1">
            <w:r w:rsidR="002371C5" w:rsidRPr="00876263">
              <w:rPr>
                <w:rStyle w:val="Collegamentoipertestuale"/>
                <w:noProof/>
              </w:rPr>
              <w:t>5</w:t>
            </w:r>
            <w:r w:rsidR="002371C5">
              <w:rPr>
                <w:rFonts w:asciiTheme="minorHAnsi" w:hAnsiTheme="minorHAnsi"/>
                <w:noProof/>
                <w:sz w:val="22"/>
                <w:lang w:eastAsia="it-IT"/>
              </w:rPr>
              <w:tab/>
            </w:r>
            <w:r w:rsidR="002371C5" w:rsidRPr="00876263">
              <w:rPr>
                <w:rStyle w:val="Collegamentoipertestuale"/>
                <w:noProof/>
              </w:rPr>
              <w:t>Valutazione delle Alternative</w:t>
            </w:r>
            <w:r w:rsidR="002371C5">
              <w:rPr>
                <w:noProof/>
                <w:webHidden/>
              </w:rPr>
              <w:tab/>
            </w:r>
            <w:r w:rsidR="002371C5">
              <w:rPr>
                <w:noProof/>
                <w:webHidden/>
              </w:rPr>
              <w:fldChar w:fldCharType="begin"/>
            </w:r>
            <w:r w:rsidR="002371C5">
              <w:rPr>
                <w:noProof/>
                <w:webHidden/>
              </w:rPr>
              <w:instrText xml:space="preserve"> PAGEREF _Toc17210616 \h </w:instrText>
            </w:r>
            <w:r w:rsidR="002371C5">
              <w:rPr>
                <w:noProof/>
                <w:webHidden/>
              </w:rPr>
            </w:r>
            <w:r w:rsidR="002371C5">
              <w:rPr>
                <w:noProof/>
                <w:webHidden/>
              </w:rPr>
              <w:fldChar w:fldCharType="separate"/>
            </w:r>
            <w:r w:rsidR="002371C5">
              <w:rPr>
                <w:noProof/>
                <w:webHidden/>
              </w:rPr>
              <w:t>71</w:t>
            </w:r>
            <w:r w:rsidR="002371C5">
              <w:rPr>
                <w:noProof/>
                <w:webHidden/>
              </w:rPr>
              <w:fldChar w:fldCharType="end"/>
            </w:r>
          </w:hyperlink>
        </w:p>
        <w:p w14:paraId="46C7EC86" w14:textId="548332E6" w:rsidR="002371C5" w:rsidRDefault="00DA4B6D">
          <w:pPr>
            <w:pStyle w:val="Sommario2"/>
            <w:tabs>
              <w:tab w:val="left" w:pos="1540"/>
              <w:tab w:val="right" w:leader="dot" w:pos="9628"/>
            </w:tabs>
            <w:rPr>
              <w:rFonts w:asciiTheme="minorHAnsi" w:hAnsiTheme="minorHAnsi"/>
              <w:noProof/>
              <w:sz w:val="22"/>
              <w:lang w:eastAsia="it-IT"/>
            </w:rPr>
          </w:pPr>
          <w:hyperlink w:anchor="_Toc17210617" w:history="1">
            <w:r w:rsidR="002371C5" w:rsidRPr="00876263">
              <w:rPr>
                <w:rStyle w:val="Collegamentoipertestuale"/>
                <w:noProof/>
              </w:rPr>
              <w:t>5.1</w:t>
            </w:r>
            <w:r w:rsidR="002371C5">
              <w:rPr>
                <w:rFonts w:asciiTheme="minorHAnsi" w:hAnsiTheme="minorHAnsi"/>
                <w:noProof/>
                <w:sz w:val="22"/>
                <w:lang w:eastAsia="it-IT"/>
              </w:rPr>
              <w:tab/>
            </w:r>
            <w:r w:rsidR="002371C5" w:rsidRPr="00876263">
              <w:rPr>
                <w:rStyle w:val="Collegamentoipertestuale"/>
                <w:noProof/>
              </w:rPr>
              <w:t>Normalizzazione dei dati</w:t>
            </w:r>
            <w:r w:rsidR="002371C5">
              <w:rPr>
                <w:noProof/>
                <w:webHidden/>
              </w:rPr>
              <w:tab/>
            </w:r>
            <w:r w:rsidR="002371C5">
              <w:rPr>
                <w:noProof/>
                <w:webHidden/>
              </w:rPr>
              <w:fldChar w:fldCharType="begin"/>
            </w:r>
            <w:r w:rsidR="002371C5">
              <w:rPr>
                <w:noProof/>
                <w:webHidden/>
              </w:rPr>
              <w:instrText xml:space="preserve"> PAGEREF _Toc17210617 \h </w:instrText>
            </w:r>
            <w:r w:rsidR="002371C5">
              <w:rPr>
                <w:noProof/>
                <w:webHidden/>
              </w:rPr>
            </w:r>
            <w:r w:rsidR="002371C5">
              <w:rPr>
                <w:noProof/>
                <w:webHidden/>
              </w:rPr>
              <w:fldChar w:fldCharType="separate"/>
            </w:r>
            <w:r w:rsidR="002371C5">
              <w:rPr>
                <w:noProof/>
                <w:webHidden/>
              </w:rPr>
              <w:t>72</w:t>
            </w:r>
            <w:r w:rsidR="002371C5">
              <w:rPr>
                <w:noProof/>
                <w:webHidden/>
              </w:rPr>
              <w:fldChar w:fldCharType="end"/>
            </w:r>
          </w:hyperlink>
        </w:p>
        <w:p w14:paraId="7EC9B4A1" w14:textId="5D99FDA9" w:rsidR="002371C5" w:rsidRDefault="00DA4B6D">
          <w:pPr>
            <w:pStyle w:val="Sommario2"/>
            <w:tabs>
              <w:tab w:val="left" w:pos="1540"/>
              <w:tab w:val="right" w:leader="dot" w:pos="9628"/>
            </w:tabs>
            <w:rPr>
              <w:rFonts w:asciiTheme="minorHAnsi" w:hAnsiTheme="minorHAnsi"/>
              <w:noProof/>
              <w:sz w:val="22"/>
              <w:lang w:eastAsia="it-IT"/>
            </w:rPr>
          </w:pPr>
          <w:hyperlink w:anchor="_Toc17210618" w:history="1">
            <w:r w:rsidR="002371C5" w:rsidRPr="00876263">
              <w:rPr>
                <w:rStyle w:val="Collegamentoipertestuale"/>
                <w:noProof/>
              </w:rPr>
              <w:t>5.2</w:t>
            </w:r>
            <w:r w:rsidR="002371C5">
              <w:rPr>
                <w:rFonts w:asciiTheme="minorHAnsi" w:hAnsiTheme="minorHAnsi"/>
                <w:noProof/>
                <w:sz w:val="22"/>
                <w:lang w:eastAsia="it-IT"/>
              </w:rPr>
              <w:tab/>
            </w:r>
            <w:r w:rsidR="002371C5" w:rsidRPr="00876263">
              <w:rPr>
                <w:rStyle w:val="Collegamentoipertestuale"/>
                <w:noProof/>
              </w:rPr>
              <w:t>Valutazione dei quality attribute</w:t>
            </w:r>
            <w:r w:rsidR="002371C5">
              <w:rPr>
                <w:noProof/>
                <w:webHidden/>
              </w:rPr>
              <w:tab/>
            </w:r>
            <w:r w:rsidR="002371C5">
              <w:rPr>
                <w:noProof/>
                <w:webHidden/>
              </w:rPr>
              <w:fldChar w:fldCharType="begin"/>
            </w:r>
            <w:r w:rsidR="002371C5">
              <w:rPr>
                <w:noProof/>
                <w:webHidden/>
              </w:rPr>
              <w:instrText xml:space="preserve"> PAGEREF _Toc17210618 \h </w:instrText>
            </w:r>
            <w:r w:rsidR="002371C5">
              <w:rPr>
                <w:noProof/>
                <w:webHidden/>
              </w:rPr>
            </w:r>
            <w:r w:rsidR="002371C5">
              <w:rPr>
                <w:noProof/>
                <w:webHidden/>
              </w:rPr>
              <w:fldChar w:fldCharType="separate"/>
            </w:r>
            <w:r w:rsidR="002371C5">
              <w:rPr>
                <w:noProof/>
                <w:webHidden/>
              </w:rPr>
              <w:t>73</w:t>
            </w:r>
            <w:r w:rsidR="002371C5">
              <w:rPr>
                <w:noProof/>
                <w:webHidden/>
              </w:rPr>
              <w:fldChar w:fldCharType="end"/>
            </w:r>
          </w:hyperlink>
        </w:p>
        <w:p w14:paraId="1B239088" w14:textId="5B2465FA" w:rsidR="002371C5" w:rsidRDefault="00DA4B6D">
          <w:pPr>
            <w:pStyle w:val="Sommario2"/>
            <w:tabs>
              <w:tab w:val="left" w:pos="1540"/>
              <w:tab w:val="right" w:leader="dot" w:pos="9628"/>
            </w:tabs>
            <w:rPr>
              <w:rFonts w:asciiTheme="minorHAnsi" w:hAnsiTheme="minorHAnsi"/>
              <w:noProof/>
              <w:sz w:val="22"/>
              <w:lang w:eastAsia="it-IT"/>
            </w:rPr>
          </w:pPr>
          <w:hyperlink w:anchor="_Toc17210619" w:history="1">
            <w:r w:rsidR="002371C5" w:rsidRPr="00876263">
              <w:rPr>
                <w:rStyle w:val="Collegamentoipertestuale"/>
                <w:noProof/>
              </w:rPr>
              <w:t>5.3</w:t>
            </w:r>
            <w:r w:rsidR="002371C5">
              <w:rPr>
                <w:rFonts w:asciiTheme="minorHAnsi" w:hAnsiTheme="minorHAnsi"/>
                <w:noProof/>
                <w:sz w:val="22"/>
                <w:lang w:eastAsia="it-IT"/>
              </w:rPr>
              <w:tab/>
            </w:r>
            <w:r w:rsidR="002371C5" w:rsidRPr="00876263">
              <w:rPr>
                <w:rStyle w:val="Collegamentoipertestuale"/>
                <w:noProof/>
              </w:rPr>
              <w:t>Valutazione del Quality Model Presentazione/Generiche</w:t>
            </w:r>
            <w:r w:rsidR="002371C5">
              <w:rPr>
                <w:noProof/>
                <w:webHidden/>
              </w:rPr>
              <w:tab/>
            </w:r>
            <w:r w:rsidR="002371C5">
              <w:rPr>
                <w:noProof/>
                <w:webHidden/>
              </w:rPr>
              <w:fldChar w:fldCharType="begin"/>
            </w:r>
            <w:r w:rsidR="002371C5">
              <w:rPr>
                <w:noProof/>
                <w:webHidden/>
              </w:rPr>
              <w:instrText xml:space="preserve"> PAGEREF _Toc17210619 \h </w:instrText>
            </w:r>
            <w:r w:rsidR="002371C5">
              <w:rPr>
                <w:noProof/>
                <w:webHidden/>
              </w:rPr>
            </w:r>
            <w:r w:rsidR="002371C5">
              <w:rPr>
                <w:noProof/>
                <w:webHidden/>
              </w:rPr>
              <w:fldChar w:fldCharType="separate"/>
            </w:r>
            <w:r w:rsidR="002371C5">
              <w:rPr>
                <w:noProof/>
                <w:webHidden/>
              </w:rPr>
              <w:t>73</w:t>
            </w:r>
            <w:r w:rsidR="002371C5">
              <w:rPr>
                <w:noProof/>
                <w:webHidden/>
              </w:rPr>
              <w:fldChar w:fldCharType="end"/>
            </w:r>
          </w:hyperlink>
        </w:p>
        <w:p w14:paraId="3E6C779D" w14:textId="2B7027DD" w:rsidR="002371C5" w:rsidRDefault="00DA4B6D">
          <w:pPr>
            <w:pStyle w:val="Sommario2"/>
            <w:tabs>
              <w:tab w:val="left" w:pos="1540"/>
              <w:tab w:val="right" w:leader="dot" w:pos="9628"/>
            </w:tabs>
            <w:rPr>
              <w:rFonts w:asciiTheme="minorHAnsi" w:hAnsiTheme="minorHAnsi"/>
              <w:noProof/>
              <w:sz w:val="22"/>
              <w:lang w:eastAsia="it-IT"/>
            </w:rPr>
          </w:pPr>
          <w:hyperlink w:anchor="_Toc17210620" w:history="1">
            <w:r w:rsidR="002371C5" w:rsidRPr="00876263">
              <w:rPr>
                <w:rStyle w:val="Collegamentoipertestuale"/>
                <w:noProof/>
              </w:rPr>
              <w:t>5.4</w:t>
            </w:r>
            <w:r w:rsidR="002371C5">
              <w:rPr>
                <w:rFonts w:asciiTheme="minorHAnsi" w:hAnsiTheme="minorHAnsi"/>
                <w:noProof/>
                <w:sz w:val="22"/>
                <w:lang w:eastAsia="it-IT"/>
              </w:rPr>
              <w:tab/>
            </w:r>
            <w:r w:rsidR="002371C5" w:rsidRPr="00876263">
              <w:rPr>
                <w:rStyle w:val="Collegamentoipertestuale"/>
                <w:noProof/>
              </w:rPr>
              <w:t>Valutazione del Quality Model Trends</w:t>
            </w:r>
            <w:r w:rsidR="002371C5">
              <w:rPr>
                <w:noProof/>
                <w:webHidden/>
              </w:rPr>
              <w:tab/>
            </w:r>
            <w:r w:rsidR="002371C5">
              <w:rPr>
                <w:noProof/>
                <w:webHidden/>
              </w:rPr>
              <w:fldChar w:fldCharType="begin"/>
            </w:r>
            <w:r w:rsidR="002371C5">
              <w:rPr>
                <w:noProof/>
                <w:webHidden/>
              </w:rPr>
              <w:instrText xml:space="preserve"> PAGEREF _Toc17210620 \h </w:instrText>
            </w:r>
            <w:r w:rsidR="002371C5">
              <w:rPr>
                <w:noProof/>
                <w:webHidden/>
              </w:rPr>
            </w:r>
            <w:r w:rsidR="002371C5">
              <w:rPr>
                <w:noProof/>
                <w:webHidden/>
              </w:rPr>
              <w:fldChar w:fldCharType="separate"/>
            </w:r>
            <w:r w:rsidR="002371C5">
              <w:rPr>
                <w:noProof/>
                <w:webHidden/>
              </w:rPr>
              <w:t>76</w:t>
            </w:r>
            <w:r w:rsidR="002371C5">
              <w:rPr>
                <w:noProof/>
                <w:webHidden/>
              </w:rPr>
              <w:fldChar w:fldCharType="end"/>
            </w:r>
          </w:hyperlink>
        </w:p>
        <w:p w14:paraId="6235A371" w14:textId="255AC666" w:rsidR="002371C5" w:rsidRDefault="00DA4B6D">
          <w:pPr>
            <w:pStyle w:val="Sommario2"/>
            <w:tabs>
              <w:tab w:val="left" w:pos="1540"/>
              <w:tab w:val="right" w:leader="dot" w:pos="9628"/>
            </w:tabs>
            <w:rPr>
              <w:rFonts w:asciiTheme="minorHAnsi" w:hAnsiTheme="minorHAnsi"/>
              <w:noProof/>
              <w:sz w:val="22"/>
              <w:lang w:eastAsia="it-IT"/>
            </w:rPr>
          </w:pPr>
          <w:hyperlink w:anchor="_Toc17210621" w:history="1">
            <w:r w:rsidR="002371C5" w:rsidRPr="00876263">
              <w:rPr>
                <w:rStyle w:val="Collegamentoipertestuale"/>
                <w:noProof/>
              </w:rPr>
              <w:t>5.5</w:t>
            </w:r>
            <w:r w:rsidR="002371C5">
              <w:rPr>
                <w:rFonts w:asciiTheme="minorHAnsi" w:hAnsiTheme="minorHAnsi"/>
                <w:noProof/>
                <w:sz w:val="22"/>
                <w:lang w:eastAsia="it-IT"/>
              </w:rPr>
              <w:tab/>
            </w:r>
            <w:r w:rsidR="002371C5" w:rsidRPr="00876263">
              <w:rPr>
                <w:rStyle w:val="Collegamentoipertestuale"/>
                <w:noProof/>
              </w:rPr>
              <w:t>Valutazione del Quality Attribute Tecnologie e Supporto allo Sviluppo WEB</w:t>
            </w:r>
            <w:r w:rsidR="002371C5">
              <w:rPr>
                <w:noProof/>
                <w:webHidden/>
              </w:rPr>
              <w:tab/>
            </w:r>
            <w:r w:rsidR="002371C5">
              <w:rPr>
                <w:noProof/>
                <w:webHidden/>
              </w:rPr>
              <w:fldChar w:fldCharType="begin"/>
            </w:r>
            <w:r w:rsidR="002371C5">
              <w:rPr>
                <w:noProof/>
                <w:webHidden/>
              </w:rPr>
              <w:instrText xml:space="preserve"> PAGEREF _Toc17210621 \h </w:instrText>
            </w:r>
            <w:r w:rsidR="002371C5">
              <w:rPr>
                <w:noProof/>
                <w:webHidden/>
              </w:rPr>
            </w:r>
            <w:r w:rsidR="002371C5">
              <w:rPr>
                <w:noProof/>
                <w:webHidden/>
              </w:rPr>
              <w:fldChar w:fldCharType="separate"/>
            </w:r>
            <w:r w:rsidR="002371C5">
              <w:rPr>
                <w:noProof/>
                <w:webHidden/>
              </w:rPr>
              <w:t>79</w:t>
            </w:r>
            <w:r w:rsidR="002371C5">
              <w:rPr>
                <w:noProof/>
                <w:webHidden/>
              </w:rPr>
              <w:fldChar w:fldCharType="end"/>
            </w:r>
          </w:hyperlink>
        </w:p>
        <w:p w14:paraId="3ECC04FC" w14:textId="6A4D70C2" w:rsidR="002371C5" w:rsidRDefault="00DA4B6D">
          <w:pPr>
            <w:pStyle w:val="Sommario2"/>
            <w:tabs>
              <w:tab w:val="left" w:pos="1540"/>
              <w:tab w:val="right" w:leader="dot" w:pos="9628"/>
            </w:tabs>
            <w:rPr>
              <w:rFonts w:asciiTheme="minorHAnsi" w:hAnsiTheme="minorHAnsi"/>
              <w:noProof/>
              <w:sz w:val="22"/>
              <w:lang w:eastAsia="it-IT"/>
            </w:rPr>
          </w:pPr>
          <w:hyperlink w:anchor="_Toc17210622" w:history="1">
            <w:r w:rsidR="002371C5" w:rsidRPr="00876263">
              <w:rPr>
                <w:rStyle w:val="Collegamentoipertestuale"/>
                <w:noProof/>
              </w:rPr>
              <w:t>5.6</w:t>
            </w:r>
            <w:r w:rsidR="002371C5">
              <w:rPr>
                <w:rFonts w:asciiTheme="minorHAnsi" w:hAnsiTheme="minorHAnsi"/>
                <w:noProof/>
                <w:sz w:val="22"/>
                <w:lang w:eastAsia="it-IT"/>
              </w:rPr>
              <w:tab/>
            </w:r>
            <w:r w:rsidR="002371C5" w:rsidRPr="00876263">
              <w:rPr>
                <w:rStyle w:val="Collegamentoipertestuale"/>
                <w:noProof/>
              </w:rPr>
              <w:t>Valutazione della qualità dei Frameworks</w:t>
            </w:r>
            <w:r w:rsidR="002371C5">
              <w:rPr>
                <w:noProof/>
                <w:webHidden/>
              </w:rPr>
              <w:tab/>
            </w:r>
            <w:r w:rsidR="002371C5">
              <w:rPr>
                <w:noProof/>
                <w:webHidden/>
              </w:rPr>
              <w:fldChar w:fldCharType="begin"/>
            </w:r>
            <w:r w:rsidR="002371C5">
              <w:rPr>
                <w:noProof/>
                <w:webHidden/>
              </w:rPr>
              <w:instrText xml:space="preserve"> PAGEREF _Toc17210622 \h </w:instrText>
            </w:r>
            <w:r w:rsidR="002371C5">
              <w:rPr>
                <w:noProof/>
                <w:webHidden/>
              </w:rPr>
            </w:r>
            <w:r w:rsidR="002371C5">
              <w:rPr>
                <w:noProof/>
                <w:webHidden/>
              </w:rPr>
              <w:fldChar w:fldCharType="separate"/>
            </w:r>
            <w:r w:rsidR="002371C5">
              <w:rPr>
                <w:noProof/>
                <w:webHidden/>
              </w:rPr>
              <w:t>83</w:t>
            </w:r>
            <w:r w:rsidR="002371C5">
              <w:rPr>
                <w:noProof/>
                <w:webHidden/>
              </w:rPr>
              <w:fldChar w:fldCharType="end"/>
            </w:r>
          </w:hyperlink>
        </w:p>
        <w:p w14:paraId="33E816B5" w14:textId="0E5C9505" w:rsidR="002371C5" w:rsidRDefault="00DA4B6D">
          <w:pPr>
            <w:pStyle w:val="Sommario1"/>
            <w:tabs>
              <w:tab w:val="left" w:pos="1100"/>
              <w:tab w:val="right" w:leader="dot" w:pos="9628"/>
            </w:tabs>
            <w:rPr>
              <w:rFonts w:asciiTheme="minorHAnsi" w:hAnsiTheme="minorHAnsi"/>
              <w:noProof/>
              <w:sz w:val="22"/>
              <w:lang w:eastAsia="it-IT"/>
            </w:rPr>
          </w:pPr>
          <w:hyperlink w:anchor="_Toc17210623" w:history="1">
            <w:r w:rsidR="002371C5" w:rsidRPr="00876263">
              <w:rPr>
                <w:rStyle w:val="Collegamentoipertestuale"/>
                <w:noProof/>
              </w:rPr>
              <w:t>6</w:t>
            </w:r>
            <w:r w:rsidR="002371C5">
              <w:rPr>
                <w:rFonts w:asciiTheme="minorHAnsi" w:hAnsiTheme="minorHAnsi"/>
                <w:noProof/>
                <w:sz w:val="22"/>
                <w:lang w:eastAsia="it-IT"/>
              </w:rPr>
              <w:tab/>
            </w:r>
            <w:r w:rsidR="002371C5" w:rsidRPr="00876263">
              <w:rPr>
                <w:rStyle w:val="Collegamentoipertestuale"/>
                <w:noProof/>
              </w:rPr>
              <w:t>Caso di Studio</w:t>
            </w:r>
            <w:r w:rsidR="002371C5">
              <w:rPr>
                <w:noProof/>
                <w:webHidden/>
              </w:rPr>
              <w:tab/>
            </w:r>
            <w:r w:rsidR="002371C5">
              <w:rPr>
                <w:noProof/>
                <w:webHidden/>
              </w:rPr>
              <w:fldChar w:fldCharType="begin"/>
            </w:r>
            <w:r w:rsidR="002371C5">
              <w:rPr>
                <w:noProof/>
                <w:webHidden/>
              </w:rPr>
              <w:instrText xml:space="preserve"> PAGEREF _Toc17210623 \h </w:instrText>
            </w:r>
            <w:r w:rsidR="002371C5">
              <w:rPr>
                <w:noProof/>
                <w:webHidden/>
              </w:rPr>
            </w:r>
            <w:r w:rsidR="002371C5">
              <w:rPr>
                <w:noProof/>
                <w:webHidden/>
              </w:rPr>
              <w:fldChar w:fldCharType="separate"/>
            </w:r>
            <w:r w:rsidR="002371C5">
              <w:rPr>
                <w:noProof/>
                <w:webHidden/>
              </w:rPr>
              <w:t>85</w:t>
            </w:r>
            <w:r w:rsidR="002371C5">
              <w:rPr>
                <w:noProof/>
                <w:webHidden/>
              </w:rPr>
              <w:fldChar w:fldCharType="end"/>
            </w:r>
          </w:hyperlink>
        </w:p>
        <w:p w14:paraId="69BBEB74" w14:textId="5868A5D9" w:rsidR="002371C5" w:rsidRDefault="00DA4B6D">
          <w:pPr>
            <w:pStyle w:val="Sommario1"/>
            <w:tabs>
              <w:tab w:val="left" w:pos="1100"/>
              <w:tab w:val="right" w:leader="dot" w:pos="9628"/>
            </w:tabs>
            <w:rPr>
              <w:rFonts w:asciiTheme="minorHAnsi" w:hAnsiTheme="minorHAnsi"/>
              <w:noProof/>
              <w:sz w:val="22"/>
              <w:lang w:eastAsia="it-IT"/>
            </w:rPr>
          </w:pPr>
          <w:hyperlink w:anchor="_Toc17210624" w:history="1">
            <w:r w:rsidR="002371C5" w:rsidRPr="00876263">
              <w:rPr>
                <w:rStyle w:val="Collegamentoipertestuale"/>
                <w:noProof/>
              </w:rPr>
              <w:t>7</w:t>
            </w:r>
            <w:r w:rsidR="002371C5">
              <w:rPr>
                <w:rFonts w:asciiTheme="minorHAnsi" w:hAnsiTheme="minorHAnsi"/>
                <w:noProof/>
                <w:sz w:val="22"/>
                <w:lang w:eastAsia="it-IT"/>
              </w:rPr>
              <w:tab/>
            </w:r>
            <w:r w:rsidR="002371C5" w:rsidRPr="00876263">
              <w:rPr>
                <w:rStyle w:val="Collegamentoipertestuale"/>
                <w:noProof/>
              </w:rPr>
              <w:t>Related work</w:t>
            </w:r>
            <w:r w:rsidR="002371C5">
              <w:rPr>
                <w:noProof/>
                <w:webHidden/>
              </w:rPr>
              <w:tab/>
            </w:r>
            <w:r w:rsidR="002371C5">
              <w:rPr>
                <w:noProof/>
                <w:webHidden/>
              </w:rPr>
              <w:fldChar w:fldCharType="begin"/>
            </w:r>
            <w:r w:rsidR="002371C5">
              <w:rPr>
                <w:noProof/>
                <w:webHidden/>
              </w:rPr>
              <w:instrText xml:space="preserve"> PAGEREF _Toc17210624 \h </w:instrText>
            </w:r>
            <w:r w:rsidR="002371C5">
              <w:rPr>
                <w:noProof/>
                <w:webHidden/>
              </w:rPr>
            </w:r>
            <w:r w:rsidR="002371C5">
              <w:rPr>
                <w:noProof/>
                <w:webHidden/>
              </w:rPr>
              <w:fldChar w:fldCharType="separate"/>
            </w:r>
            <w:r w:rsidR="002371C5">
              <w:rPr>
                <w:noProof/>
                <w:webHidden/>
              </w:rPr>
              <w:t>86</w:t>
            </w:r>
            <w:r w:rsidR="002371C5">
              <w:rPr>
                <w:noProof/>
                <w:webHidden/>
              </w:rPr>
              <w:fldChar w:fldCharType="end"/>
            </w:r>
          </w:hyperlink>
        </w:p>
        <w:p w14:paraId="6944A8D7" w14:textId="11818A5F" w:rsidR="002371C5" w:rsidRDefault="00DA4B6D">
          <w:pPr>
            <w:pStyle w:val="Sommario1"/>
            <w:tabs>
              <w:tab w:val="left" w:pos="1100"/>
              <w:tab w:val="right" w:leader="dot" w:pos="9628"/>
            </w:tabs>
            <w:rPr>
              <w:rFonts w:asciiTheme="minorHAnsi" w:hAnsiTheme="minorHAnsi"/>
              <w:noProof/>
              <w:sz w:val="22"/>
              <w:lang w:eastAsia="it-IT"/>
            </w:rPr>
          </w:pPr>
          <w:hyperlink w:anchor="_Toc17210625" w:history="1">
            <w:r w:rsidR="002371C5" w:rsidRPr="00876263">
              <w:rPr>
                <w:rStyle w:val="Collegamentoipertestuale"/>
                <w:noProof/>
              </w:rPr>
              <w:t>8</w:t>
            </w:r>
            <w:r w:rsidR="002371C5">
              <w:rPr>
                <w:rFonts w:asciiTheme="minorHAnsi" w:hAnsiTheme="minorHAnsi"/>
                <w:noProof/>
                <w:sz w:val="22"/>
                <w:lang w:eastAsia="it-IT"/>
              </w:rPr>
              <w:tab/>
            </w:r>
            <w:r w:rsidR="002371C5" w:rsidRPr="00876263">
              <w:rPr>
                <w:rStyle w:val="Collegamentoipertestuale"/>
                <w:noProof/>
              </w:rPr>
              <w:t>Bibliografia</w:t>
            </w:r>
            <w:r w:rsidR="002371C5">
              <w:rPr>
                <w:noProof/>
                <w:webHidden/>
              </w:rPr>
              <w:tab/>
            </w:r>
            <w:r w:rsidR="002371C5">
              <w:rPr>
                <w:noProof/>
                <w:webHidden/>
              </w:rPr>
              <w:fldChar w:fldCharType="begin"/>
            </w:r>
            <w:r w:rsidR="002371C5">
              <w:rPr>
                <w:noProof/>
                <w:webHidden/>
              </w:rPr>
              <w:instrText xml:space="preserve"> PAGEREF _Toc17210625 \h </w:instrText>
            </w:r>
            <w:r w:rsidR="002371C5">
              <w:rPr>
                <w:noProof/>
                <w:webHidden/>
              </w:rPr>
            </w:r>
            <w:r w:rsidR="002371C5">
              <w:rPr>
                <w:noProof/>
                <w:webHidden/>
              </w:rPr>
              <w:fldChar w:fldCharType="separate"/>
            </w:r>
            <w:r w:rsidR="002371C5">
              <w:rPr>
                <w:noProof/>
                <w:webHidden/>
              </w:rPr>
              <w:t>89</w:t>
            </w:r>
            <w:r w:rsidR="002371C5">
              <w:rPr>
                <w:noProof/>
                <w:webHidden/>
              </w:rPr>
              <w:fldChar w:fldCharType="end"/>
            </w:r>
          </w:hyperlink>
        </w:p>
        <w:p w14:paraId="49F15B4E" w14:textId="07243A77" w:rsidR="00041417" w:rsidRDefault="00041417" w:rsidP="00041417">
          <w:r>
            <w:rPr>
              <w:b/>
              <w:bCs/>
            </w:rPr>
            <w:fldChar w:fldCharType="end"/>
          </w:r>
        </w:p>
      </w:sdtContent>
    </w:sdt>
    <w:p w14:paraId="4B48A563" w14:textId="77777777" w:rsidR="00041417" w:rsidRDefault="00041417" w:rsidP="00041417">
      <w:r>
        <w:br w:type="page"/>
      </w:r>
    </w:p>
    <w:p w14:paraId="3CFDAFF1" w14:textId="77777777" w:rsidR="00041417" w:rsidRDefault="00041417" w:rsidP="00041417">
      <w:r>
        <w:lastRenderedPageBreak/>
        <w:t>Glossario</w:t>
      </w:r>
    </w:p>
    <w:p w14:paraId="6B537662" w14:textId="77777777" w:rsidR="00041417" w:rsidRDefault="00041417" w:rsidP="00041417"/>
    <w:p w14:paraId="7BF17287" w14:textId="77777777" w:rsidR="00041417" w:rsidRDefault="00041417" w:rsidP="00041417">
      <w:r>
        <w:t xml:space="preserve">API: Application </w:t>
      </w:r>
      <w:proofErr w:type="spellStart"/>
      <w:r>
        <w:t>programming</w:t>
      </w:r>
      <w:proofErr w:type="spellEnd"/>
      <w:r>
        <w:t xml:space="preserve"> Interface.</w:t>
      </w:r>
    </w:p>
    <w:p w14:paraId="78C398A7" w14:textId="77777777" w:rsidR="00041417" w:rsidRDefault="00041417" w:rsidP="00041417">
      <w:r>
        <w:t xml:space="preserve">CMS: </w:t>
      </w:r>
      <w:proofErr w:type="spellStart"/>
      <w:r>
        <w:t>Contenent</w:t>
      </w:r>
      <w:proofErr w:type="spellEnd"/>
      <w:r>
        <w:t xml:space="preserve"> Management System.</w:t>
      </w:r>
    </w:p>
    <w:p w14:paraId="02C4495D" w14:textId="77777777" w:rsidR="00041417" w:rsidRDefault="00041417" w:rsidP="00041417">
      <w:proofErr w:type="spellStart"/>
      <w:proofErr w:type="gramStart"/>
      <w:r>
        <w:t>CSRF:Cross</w:t>
      </w:r>
      <w:proofErr w:type="gramEnd"/>
      <w:r>
        <w:t>-site</w:t>
      </w:r>
      <w:proofErr w:type="spellEnd"/>
      <w:r>
        <w:t xml:space="preserve"> </w:t>
      </w:r>
      <w:proofErr w:type="spellStart"/>
      <w:r>
        <w:t>request</w:t>
      </w:r>
      <w:proofErr w:type="spellEnd"/>
      <w:r>
        <w:t xml:space="preserve"> </w:t>
      </w:r>
      <w:proofErr w:type="spellStart"/>
      <w:r>
        <w:t>forgery</w:t>
      </w:r>
      <w:proofErr w:type="spellEnd"/>
      <w:r>
        <w:t xml:space="preserve"> (Vulnerabilità di Applicazioni Web).</w:t>
      </w:r>
    </w:p>
    <w:p w14:paraId="3F3F30A7" w14:textId="77777777" w:rsidR="00041417" w:rsidRDefault="00041417" w:rsidP="00041417">
      <w:r>
        <w:t>CRUD: Create, Read, Update, Delete (</w:t>
      </w:r>
      <w:proofErr w:type="spellStart"/>
      <w:r>
        <w:t>operationi</w:t>
      </w:r>
      <w:proofErr w:type="spellEnd"/>
      <w:r>
        <w:t xml:space="preserve"> su un Database).</w:t>
      </w:r>
    </w:p>
    <w:p w14:paraId="763A5587" w14:textId="77777777" w:rsidR="00041417" w:rsidRDefault="00041417" w:rsidP="00041417">
      <w:r>
        <w:t>JDBC Java: Data Base Connectivity.</w:t>
      </w:r>
    </w:p>
    <w:p w14:paraId="36F00B3D" w14:textId="77777777" w:rsidR="00041417" w:rsidRDefault="00041417" w:rsidP="00041417">
      <w:r>
        <w:t xml:space="preserve">MCDM: Multiple </w:t>
      </w:r>
      <w:proofErr w:type="spellStart"/>
      <w:r>
        <w:t>Criteria</w:t>
      </w:r>
      <w:proofErr w:type="spellEnd"/>
      <w:r>
        <w:t xml:space="preserve"> </w:t>
      </w:r>
      <w:proofErr w:type="spellStart"/>
      <w:r>
        <w:t>Decision</w:t>
      </w:r>
      <w:proofErr w:type="spellEnd"/>
      <w:r>
        <w:t xml:space="preserve"> </w:t>
      </w:r>
      <w:proofErr w:type="spellStart"/>
      <w:r>
        <w:t>Making</w:t>
      </w:r>
      <w:proofErr w:type="spellEnd"/>
      <w:r>
        <w:t>.</w:t>
      </w:r>
    </w:p>
    <w:p w14:paraId="31EBEBEB" w14:textId="77777777" w:rsidR="00041417" w:rsidRDefault="00041417" w:rsidP="00041417">
      <w:r>
        <w:t>MCA/AMC: Analisi Multi-</w:t>
      </w:r>
      <w:proofErr w:type="spellStart"/>
      <w:r>
        <w:t>Criteriale</w:t>
      </w:r>
      <w:proofErr w:type="spellEnd"/>
      <w:r>
        <w:t>.</w:t>
      </w:r>
    </w:p>
    <w:p w14:paraId="42C65829" w14:textId="77777777" w:rsidR="00041417" w:rsidRPr="00DA4B6D" w:rsidRDefault="00041417" w:rsidP="00041417">
      <w:pPr>
        <w:rPr>
          <w:lang w:val="en-US"/>
        </w:rPr>
      </w:pPr>
      <w:r w:rsidRPr="00DA4B6D">
        <w:rPr>
          <w:lang w:val="en-US"/>
        </w:rPr>
        <w:t>MVC: Model-View-Controller (Design Pattern).</w:t>
      </w:r>
    </w:p>
    <w:p w14:paraId="4E30E2CD" w14:textId="77777777" w:rsidR="00041417" w:rsidRPr="00DA4B6D" w:rsidRDefault="00041417" w:rsidP="00041417">
      <w:pPr>
        <w:rPr>
          <w:lang w:val="en-US"/>
        </w:rPr>
      </w:pPr>
      <w:r w:rsidRPr="00DA4B6D">
        <w:rPr>
          <w:lang w:val="en-US"/>
        </w:rPr>
        <w:t>ODBC Open: Data Base Connectivity.</w:t>
      </w:r>
    </w:p>
    <w:p w14:paraId="4479BE5F" w14:textId="77777777" w:rsidR="00041417" w:rsidRPr="00DA4B6D" w:rsidRDefault="00041417" w:rsidP="00041417">
      <w:pPr>
        <w:rPr>
          <w:lang w:val="en-US"/>
        </w:rPr>
      </w:pPr>
      <w:r w:rsidRPr="00DA4B6D">
        <w:rPr>
          <w:lang w:val="en-US"/>
        </w:rPr>
        <w:t>ORM: Object Relational Mapping.</w:t>
      </w:r>
    </w:p>
    <w:p w14:paraId="0D890B92" w14:textId="6123FBA7" w:rsidR="00041417" w:rsidRPr="00DA4B6D" w:rsidRDefault="00041417" w:rsidP="00DA4B6D">
      <w:pPr>
        <w:tabs>
          <w:tab w:val="left" w:pos="2557"/>
        </w:tabs>
        <w:rPr>
          <w:lang w:val="en-US"/>
        </w:rPr>
      </w:pPr>
      <w:commentRangeStart w:id="0"/>
      <w:r w:rsidRPr="00DA4B6D">
        <w:rPr>
          <w:lang w:val="en-US"/>
        </w:rPr>
        <w:t>REST</w:t>
      </w:r>
      <w:commentRangeEnd w:id="0"/>
      <w:r w:rsidR="00DA4B6D">
        <w:rPr>
          <w:rStyle w:val="Rimandocommento"/>
          <w:rFonts w:asciiTheme="minorHAnsi" w:hAnsiTheme="minorHAnsi"/>
        </w:rPr>
        <w:commentReference w:id="0"/>
      </w:r>
      <w:r w:rsidR="00DA4B6D" w:rsidRPr="00DA4B6D">
        <w:rPr>
          <w:lang w:val="en-US"/>
        </w:rPr>
        <w:tab/>
      </w:r>
    </w:p>
    <w:p w14:paraId="5D8D9756" w14:textId="77777777" w:rsidR="00041417" w:rsidRPr="00DA4B6D" w:rsidRDefault="00041417" w:rsidP="00041417">
      <w:pPr>
        <w:rPr>
          <w:lang w:val="en-US"/>
        </w:rPr>
      </w:pPr>
      <w:r w:rsidRPr="00DA4B6D">
        <w:rPr>
          <w:lang w:val="en-US"/>
        </w:rPr>
        <w:t>SOP Same Origin Policy.</w:t>
      </w:r>
    </w:p>
    <w:p w14:paraId="1BF39A08" w14:textId="77777777" w:rsidR="00041417" w:rsidRPr="00DA4B6D" w:rsidRDefault="00041417" w:rsidP="00041417">
      <w:pPr>
        <w:rPr>
          <w:lang w:val="en-US"/>
        </w:rPr>
      </w:pPr>
      <w:r w:rsidRPr="00DA4B6D">
        <w:rPr>
          <w:lang w:val="en-US"/>
        </w:rPr>
        <w:t>XSRF: Cross-site request forgery.</w:t>
      </w:r>
    </w:p>
    <w:p w14:paraId="6B68EBF0" w14:textId="77777777" w:rsidR="00041417" w:rsidRPr="00DA4B6D" w:rsidRDefault="00041417" w:rsidP="00041417">
      <w:pPr>
        <w:spacing w:line="259" w:lineRule="auto"/>
        <w:ind w:firstLine="0"/>
        <w:rPr>
          <w:lang w:val="en-US"/>
        </w:rPr>
      </w:pPr>
      <w:r w:rsidRPr="00DA4B6D">
        <w:rPr>
          <w:lang w:val="en-US"/>
        </w:rPr>
        <w:br w:type="page"/>
      </w:r>
    </w:p>
    <w:p w14:paraId="33303785" w14:textId="77777777" w:rsidR="00041417" w:rsidRPr="00DA4B6D" w:rsidRDefault="00041417" w:rsidP="00041417">
      <w:pPr>
        <w:rPr>
          <w:lang w:val="en-US"/>
        </w:rPr>
      </w:pPr>
    </w:p>
    <w:p w14:paraId="5BCEC15B" w14:textId="77777777" w:rsidR="00041417" w:rsidRDefault="00041417" w:rsidP="00041417">
      <w:pPr>
        <w:pStyle w:val="Titolo1"/>
        <w:numPr>
          <w:ilvl w:val="0"/>
          <w:numId w:val="1"/>
        </w:numPr>
        <w:pBdr>
          <w:bottom w:val="single" w:sz="4" w:space="1" w:color="595959" w:themeColor="text1" w:themeTint="A6"/>
        </w:pBdr>
        <w:spacing w:before="360" w:after="160"/>
        <w:jc w:val="left"/>
      </w:pPr>
      <w:bookmarkStart w:id="1" w:name="_Toc17210599"/>
      <w:r>
        <w:t>Introduzione</w:t>
      </w:r>
      <w:bookmarkEnd w:id="1"/>
    </w:p>
    <w:p w14:paraId="25DCAA4F" w14:textId="77777777" w:rsidR="00041417" w:rsidRDefault="00041417" w:rsidP="00041417">
      <w:pPr>
        <w:ind w:firstLine="0"/>
      </w:pPr>
    </w:p>
    <w:p w14:paraId="1D7E61E8" w14:textId="77777777" w:rsidR="00041417" w:rsidRDefault="00041417" w:rsidP="00041417">
      <w:r>
        <w:t xml:space="preserve">Il WEB ha subito dei cambiamenti inimmaginabili dalle prime definizioni di sito web come un sistema di gestione di informazioni come proposto da Tim </w:t>
      </w:r>
      <w:proofErr w:type="spellStart"/>
      <w:r>
        <w:t>Berners</w:t>
      </w:r>
      <w:proofErr w:type="spellEnd"/>
      <w:r>
        <w:t>-Lee</w:t>
      </w:r>
      <w:r>
        <w:rPr>
          <w:rStyle w:val="Rimandonotaapidipagina"/>
        </w:rPr>
        <w:footnoteReference w:id="1"/>
      </w:r>
      <w:r>
        <w:t xml:space="preserve"> nel 1989 all’evoluzione iniziata nei primi anni 2000 fino ad oggi, i siti web sempre più complessi non possono essere più visti come semplici contenitori di informazioni ma come vere e proprie applicazioni per la fornitura di servizi ad utenti sempre più esigenti, perché se sono cambiate le applicazioni di pari passo sono cambiate anche le abitudini degli utenti.</w:t>
      </w:r>
    </w:p>
    <w:p w14:paraId="147EC685" w14:textId="77777777" w:rsidR="00041417" w:rsidRDefault="00041417" w:rsidP="00041417">
      <w:r>
        <w:t xml:space="preserve">Dal punto di vista dello sviluppatore questa evoluzione rende sempre più complesso il processo di sviluppo di un sito web, ma possiamo ancora chiamarlo sito web? Oggi si sente più spesso parlare di applicazioni web che di ‘sito’, questo in seguito all’esplosione di tecnologie mobili gli utenti hanno iniziato a richiedere diversi servizi, come le applicazioni ‘social’ o quelle di e-commerce, colossi di che tutti oggi conosciamo come Amazon, </w:t>
      </w:r>
      <w:proofErr w:type="spellStart"/>
      <w:r>
        <w:t>Facebook</w:t>
      </w:r>
      <w:proofErr w:type="spellEnd"/>
      <w:r>
        <w:t>, Google hanno fatto la loro fortuna sulla fornitura di servizi basati sulla diffusione tramite internet che ha permesso la diffusione in scala mondiale dell’utilizzo di tali servizi attraverso le moderne applicazioni Web.</w:t>
      </w:r>
    </w:p>
    <w:p w14:paraId="5E92897F" w14:textId="77777777" w:rsidR="00041417" w:rsidRDefault="00041417" w:rsidP="00041417">
      <w:r>
        <w:t>Dal punto di vista tecnico sono state sviluppate e rese disponibili moltissime soluzioni che permettono di creare moderne applicazioni web: possiamo infatti utilizzare CMS</w:t>
      </w:r>
      <w:r>
        <w:rPr>
          <w:rStyle w:val="Rimandonotaapidipagina"/>
        </w:rPr>
        <w:footnoteReference w:id="2"/>
      </w:r>
      <w:r>
        <w:t>, Toolkit</w:t>
      </w:r>
      <w:r>
        <w:rPr>
          <w:rStyle w:val="Rimandonotaapidipagina"/>
        </w:rPr>
        <w:footnoteReference w:id="3"/>
      </w:r>
      <w:r>
        <w:t xml:space="preserve"> e </w:t>
      </w:r>
      <w:proofErr w:type="spellStart"/>
      <w:r>
        <w:t>Frameworks</w:t>
      </w:r>
      <w:proofErr w:type="spellEnd"/>
      <w:r>
        <w:t xml:space="preserve"> che permettono di sviluppare applicazioni complesse e di qualità. </w:t>
      </w:r>
    </w:p>
    <w:p w14:paraId="36B1BB48" w14:textId="676345CF" w:rsidR="00041417" w:rsidRDefault="00041417" w:rsidP="00041417">
      <w:r>
        <w:t xml:space="preserve">Un interessante articolo riguardante l’evoluzione del web è proposto da </w:t>
      </w:r>
      <w:proofErr w:type="spellStart"/>
      <w:r>
        <w:t>Bodje</w:t>
      </w:r>
      <w:proofErr w:type="spellEnd"/>
      <w:r>
        <w:t xml:space="preserve"> in </w:t>
      </w:r>
      <w:sdt>
        <w:sdtPr>
          <w:id w:val="-1099181191"/>
          <w:citation/>
        </w:sdtPr>
        <w:sdtContent>
          <w:r>
            <w:fldChar w:fldCharType="begin"/>
          </w:r>
          <w:r>
            <w:instrText xml:space="preserve"> CITATION Bod14 \l 1040 </w:instrText>
          </w:r>
          <w:r>
            <w:fldChar w:fldCharType="separate"/>
          </w:r>
          <w:r w:rsidR="007830F4" w:rsidRPr="007830F4">
            <w:rPr>
              <w:noProof/>
            </w:rPr>
            <w:t>[1]</w:t>
          </w:r>
          <w:r>
            <w:fldChar w:fldCharType="end"/>
          </w:r>
        </w:sdtContent>
      </w:sdt>
      <w:r>
        <w:t xml:space="preserve"> nel quale si chiariscono termini e concetti riguardanti la ‘Web </w:t>
      </w:r>
      <w:proofErr w:type="spellStart"/>
      <w:r>
        <w:t>Engineering</w:t>
      </w:r>
      <w:proofErr w:type="spellEnd"/>
      <w:r>
        <w:t>’, una panoramica interessante è stata fatta per i ‘</w:t>
      </w:r>
      <w:proofErr w:type="spellStart"/>
      <w:r>
        <w:t>tool</w:t>
      </w:r>
      <w:proofErr w:type="spellEnd"/>
      <w:r>
        <w:t xml:space="preserve">’ che ha a disposizione uno sviluppatore, nel nostro caso abbiamo deciso di prendere in esame i </w:t>
      </w:r>
      <w:proofErr w:type="spellStart"/>
      <w:r>
        <w:t>frameworks</w:t>
      </w:r>
      <w:proofErr w:type="spellEnd"/>
      <w:r>
        <w:t xml:space="preserve"> perché ci forniscono un ambiente dove lo sviluppatore ha la possibilità di riutilizzare sia il design oltre al riutilizzo di codice, a differenza dei </w:t>
      </w:r>
      <w:proofErr w:type="spellStart"/>
      <w:r>
        <w:t>toolkit</w:t>
      </w:r>
      <w:proofErr w:type="spellEnd"/>
      <w:r>
        <w:t xml:space="preserve"> che </w:t>
      </w:r>
      <w:proofErr w:type="spellStart"/>
      <w:r>
        <w:t>che</w:t>
      </w:r>
      <w:proofErr w:type="spellEnd"/>
      <w:r>
        <w:t xml:space="preserve"> sono orientati al riutilizzo di codice ma sono spesso indipendenti dallo scopo dell’applicazione e  dei CMS che ci forniscono una web </w:t>
      </w:r>
      <w:proofErr w:type="spellStart"/>
      <w:r>
        <w:t>application</w:t>
      </w:r>
      <w:proofErr w:type="spellEnd"/>
      <w:r>
        <w:t xml:space="preserve"> preconfezionata e totalmente personalizzabile.</w:t>
      </w:r>
    </w:p>
    <w:p w14:paraId="5B6A9372" w14:textId="77777777" w:rsidR="00041417" w:rsidRDefault="00041417" w:rsidP="00041417">
      <w:r>
        <w:lastRenderedPageBreak/>
        <w:t xml:space="preserve">Un Framework di Sviluppo Web è uno strumento Software che permette allo sviluppatore di ridurre il carico di lavoro, fornisce soluzioni standardizzate a problemi ricorrenti che si verificano durante lo sviluppo di un’applicazione web. I </w:t>
      </w:r>
      <w:proofErr w:type="spellStart"/>
      <w:r>
        <w:t>Frameworks</w:t>
      </w:r>
      <w:proofErr w:type="spellEnd"/>
      <w:r>
        <w:t xml:space="preserve"> in particolare ci permettono di sviluppare un software ad hoc per le nostre esigenze ottimizzato e di qualità superiore a patto che si rispettino pattern e standard. I </w:t>
      </w:r>
      <w:proofErr w:type="spellStart"/>
      <w:r>
        <w:t>Frameworks</w:t>
      </w:r>
      <w:proofErr w:type="spellEnd"/>
      <w:r>
        <w:t xml:space="preserve"> ci garantiscono inoltre la possibilità di sviluppare software secondo un’architettura multi-</w:t>
      </w:r>
      <w:proofErr w:type="spellStart"/>
      <w:r>
        <w:t>tier</w:t>
      </w:r>
      <w:proofErr w:type="spellEnd"/>
      <w:r>
        <w:t xml:space="preserve"> in particolare secondo il modello MVC</w:t>
      </w:r>
      <w:r>
        <w:rPr>
          <w:rStyle w:val="Rimandonotaapidipagina"/>
        </w:rPr>
        <w:footnoteReference w:id="4"/>
      </w:r>
      <w:r>
        <w:t xml:space="preserve">. Nel corso degli anni sono stati proposti una moltitudine di Framework per lo sviluppo di applicazioni web sia </w:t>
      </w:r>
      <w:proofErr w:type="spellStart"/>
      <w:r>
        <w:t>frontend</w:t>
      </w:r>
      <w:proofErr w:type="spellEnd"/>
      <w:r>
        <w:t xml:space="preserve"> che </w:t>
      </w:r>
      <w:proofErr w:type="spellStart"/>
      <w:r>
        <w:t>backend</w:t>
      </w:r>
      <w:proofErr w:type="spellEnd"/>
      <w:r>
        <w:t xml:space="preserve"> con caratteristiche differenti, scritti con diversi linguaggi di programmazione (come Java, </w:t>
      </w:r>
      <w:proofErr w:type="spellStart"/>
      <w:r>
        <w:t>Javascript</w:t>
      </w:r>
      <w:proofErr w:type="spellEnd"/>
      <w:r>
        <w:t xml:space="preserve">, PHP, Ruby e </w:t>
      </w:r>
      <w:proofErr w:type="spellStart"/>
      <w:r>
        <w:t>Python</w:t>
      </w:r>
      <w:proofErr w:type="spellEnd"/>
      <w:r>
        <w:t xml:space="preserve">). Alcuni sono indicati per lo sviluppo di applicazioni mobili come single page </w:t>
      </w:r>
      <w:proofErr w:type="spellStart"/>
      <w:r>
        <w:t>application</w:t>
      </w:r>
      <w:proofErr w:type="spellEnd"/>
      <w:r>
        <w:t xml:space="preserve"> </w:t>
      </w:r>
      <w:r w:rsidRPr="00290728">
        <w:t xml:space="preserve">altri </w:t>
      </w:r>
      <w:r>
        <w:t xml:space="preserve">per la realizzazione di e-commerce, gestionali, </w:t>
      </w:r>
      <w:proofErr w:type="spellStart"/>
      <w:r>
        <w:t>cloud</w:t>
      </w:r>
      <w:proofErr w:type="spellEnd"/>
      <w:r>
        <w:t>, streaming e molti altri tipi di servizi,</w:t>
      </w:r>
      <w:r w:rsidRPr="00290728">
        <w:t xml:space="preserve"> </w:t>
      </w:r>
      <w:r>
        <w:t>è quindi importante scegliere lo strumento giusto.</w:t>
      </w:r>
    </w:p>
    <w:p w14:paraId="22A75189" w14:textId="77777777" w:rsidR="00041417" w:rsidRDefault="00041417" w:rsidP="00041417">
      <w:r>
        <w:t>Un problema complesso che un’azienda o uno sviluppatore deve risolvere prima di iniziare lo sviluppo è scegliere lo strumento o l’insieme di strumenti più adatti alle proprie esigenze.</w:t>
      </w:r>
    </w:p>
    <w:p w14:paraId="07EFB570" w14:textId="77777777" w:rsidR="00041417" w:rsidRDefault="00041417" w:rsidP="00041417">
      <w:r>
        <w:t xml:space="preserve">In questo lavoro di tesi ci focalizzeremo sull’analisi e sulla definizione di criteri di selezione di </w:t>
      </w:r>
      <w:proofErr w:type="spellStart"/>
      <w:r>
        <w:t>framework</w:t>
      </w:r>
      <w:proofErr w:type="spellEnd"/>
      <w:r>
        <w:t xml:space="preserve"> di sviluppo Web.</w:t>
      </w:r>
    </w:p>
    <w:p w14:paraId="121033CD" w14:textId="31190B8C" w:rsidR="00041417" w:rsidRPr="00C902CB" w:rsidRDefault="00041417" w:rsidP="00041417">
      <w:pPr>
        <w:pStyle w:val="Citazione"/>
        <w:rPr>
          <w:lang w:val="en-US"/>
        </w:rPr>
      </w:pPr>
      <w:r w:rsidRPr="00C902CB">
        <w:rPr>
          <w:lang w:val="en-US"/>
        </w:rPr>
        <w:t xml:space="preserve">“Using a framework allows the developer to significantly reduce the costs and time necessary for completing the project without limiting its functionality. Although frameworks can be seen as a universal base for a project, selecting the framework affects the cost and time needed for completing the project. Also, due to efficiency issues and the character of the industry, the framework selection affects the costs of application maintenance, particularly the demand for the resources of a production server. Consequently, it becomes crucial to be able to quickly and reliably compare the available frameworks in terms of their usefulness for developing a new web application.” Cit. </w:t>
      </w:r>
      <w:r w:rsidRPr="00C902CB">
        <w:rPr>
          <w:rStyle w:val="Titolo5Carattere"/>
          <w:lang w:val="en-US"/>
        </w:rPr>
        <w:t>SELECTING A PHP FRAMEWORK FOR A WEB APPLICATION PROJECT — THE METHOD AND CASE STUDY</w:t>
      </w:r>
      <w:r w:rsidRPr="00C902CB">
        <w:rPr>
          <w:lang w:val="en-US"/>
        </w:rPr>
        <w:t xml:space="preserve"> Conference Paper · March 2015</w:t>
      </w:r>
      <w:r>
        <w:rPr>
          <w:lang w:val="en-US"/>
        </w:rPr>
        <w:t xml:space="preserve"> </w:t>
      </w:r>
      <w:sdt>
        <w:sdtPr>
          <w:rPr>
            <w:lang w:val="en-US"/>
          </w:rPr>
          <w:id w:val="-1333214695"/>
          <w:citation/>
        </w:sdtPr>
        <w:sdtContent>
          <w:r>
            <w:rPr>
              <w:lang w:val="en-US"/>
            </w:rPr>
            <w:fldChar w:fldCharType="begin"/>
          </w:r>
          <w:r w:rsidRPr="00DA4B6D">
            <w:rPr>
              <w:lang w:val="en-US"/>
              <w:rPrChange w:id="8" w:author="Di Rocco Juri" w:date="2019-08-21T10:10:00Z">
                <w:rPr/>
              </w:rPrChange>
            </w:rPr>
            <w:instrText xml:space="preserve">CITATION Adr15 \l 1040 </w:instrText>
          </w:r>
          <w:r>
            <w:rPr>
              <w:lang w:val="en-US"/>
            </w:rPr>
            <w:fldChar w:fldCharType="separate"/>
          </w:r>
          <w:r w:rsidR="007830F4" w:rsidRPr="00DA4B6D">
            <w:rPr>
              <w:noProof/>
              <w:lang w:val="en-US"/>
              <w:rPrChange w:id="9" w:author="Di Rocco Juri" w:date="2019-08-21T10:10:00Z">
                <w:rPr>
                  <w:noProof/>
                </w:rPr>
              </w:rPrChange>
            </w:rPr>
            <w:t>[2]</w:t>
          </w:r>
          <w:r>
            <w:rPr>
              <w:lang w:val="en-US"/>
            </w:rPr>
            <w:fldChar w:fldCharType="end"/>
          </w:r>
        </w:sdtContent>
      </w:sdt>
    </w:p>
    <w:p w14:paraId="129FF619" w14:textId="77777777" w:rsidR="00041417" w:rsidRDefault="00041417" w:rsidP="00041417">
      <w:commentRangeStart w:id="10"/>
      <w:r>
        <w:t>La scelta di utilizzare un Framework rispetto ad un altro può essere difficile, ed una scelta errata potrebbe costarci molto tempo di sviluppo in più, si potrebbe dover scrivere del codice per risolvere problemi già noti e gestiti da altri Framework solo perché l’obiettivo di un Framework non è corrispondente con il nostro obiettivo.</w:t>
      </w:r>
      <w:commentRangeEnd w:id="10"/>
      <w:r>
        <w:rPr>
          <w:rStyle w:val="Rimandocommento"/>
          <w:rFonts w:asciiTheme="minorHAnsi" w:hAnsiTheme="minorHAnsi"/>
        </w:rPr>
        <w:commentReference w:id="10"/>
      </w:r>
    </w:p>
    <w:p w14:paraId="1DB0E085" w14:textId="193C863B" w:rsidR="00041417" w:rsidRDefault="00041417" w:rsidP="00041417">
      <w:r w:rsidRPr="00EF780C">
        <w:t xml:space="preserve">Al fine di </w:t>
      </w:r>
      <w:r>
        <w:t xml:space="preserve">risolvere questo problema è stato modellizzato un problema decisionale con criteri multipli, questo metodo è stato adattato alle necessità dettate dal nostro obiettivo ed integrato con una valutazione di caratteristiche non solo tecniche ma anche qualitative. Questo tipo di problemi sono </w:t>
      </w:r>
      <w:r>
        <w:lastRenderedPageBreak/>
        <w:t xml:space="preserve">identificati come Multiple </w:t>
      </w:r>
      <w:proofErr w:type="spellStart"/>
      <w:r>
        <w:t>Criteria</w:t>
      </w:r>
      <w:proofErr w:type="spellEnd"/>
      <w:r>
        <w:t xml:space="preserve"> </w:t>
      </w:r>
      <w:proofErr w:type="spellStart"/>
      <w:r>
        <w:t>Decision</w:t>
      </w:r>
      <w:proofErr w:type="spellEnd"/>
      <w:r>
        <w:t xml:space="preserve"> </w:t>
      </w:r>
      <w:proofErr w:type="spellStart"/>
      <w:r>
        <w:t>Making</w:t>
      </w:r>
      <w:proofErr w:type="spellEnd"/>
      <w:r>
        <w:t xml:space="preserve"> (MCDM), è sorprendente come questo tipo di problemi trovi riscontro in moltissimi campi di applicazione, durante la mia personale ricerca si soluzioni applicabili a questo tipo di problemi ho potuto verificare l’utilizzo in campi assai differenti, tra questi possiamo citare, software, meteorologia, gestione delle risorse energetiche, ottimizzazione dei costi, ecologia ed anche studi astratti che prescindono dal campo di applicazione. Questo mi ha portato ad abbracciare questo tipo di approccio nella risoluzione del mio problema, di combinare soluzioni </w:t>
      </w:r>
      <w:del w:id="11" w:author="Di Rocco Juri" w:date="2019-08-21T10:11:00Z">
        <w:r w:rsidDel="00DA4B6D">
          <w:delText>gia</w:delText>
        </w:r>
      </w:del>
      <w:ins w:id="12" w:author="Di Rocco Juri" w:date="2019-08-21T10:11:00Z">
        <w:r w:rsidR="00DA4B6D">
          <w:t>già</w:t>
        </w:r>
      </w:ins>
      <w:r>
        <w:t xml:space="preserve"> studiate con l’introduzione di modifiche in relazione al mio obiettivo. Il problema proposto come </w:t>
      </w:r>
      <w:del w:id="13" w:author="Di Rocco Juri" w:date="2019-08-21T10:11:00Z">
        <w:r w:rsidDel="00DA4B6D">
          <w:delText>gia</w:delText>
        </w:r>
      </w:del>
      <w:ins w:id="14" w:author="Di Rocco Juri" w:date="2019-08-21T10:11:00Z">
        <w:r w:rsidR="00DA4B6D">
          <w:t>già</w:t>
        </w:r>
      </w:ins>
      <w:r>
        <w:t xml:space="preserve"> accennato riguarda la selezione di un Framework di Sviluppo Web il mio personale punto di vista si basa su tre attributi di qualità, l’usabilità, il supporto tecnologico offerto dal Framework, e la community dello stesso.</w:t>
      </w:r>
    </w:p>
    <w:p w14:paraId="25A21414" w14:textId="204DB929" w:rsidR="00041417" w:rsidRDefault="00041417" w:rsidP="00041417">
      <w:r>
        <w:t xml:space="preserve">Possiamo riassumere </w:t>
      </w:r>
      <w:del w:id="15" w:author="Di Rocco Juri" w:date="2019-08-21T10:12:00Z">
        <w:r w:rsidDel="00DA4B6D">
          <w:delText>quetsa</w:delText>
        </w:r>
      </w:del>
      <w:ins w:id="16" w:author="Di Rocco Juri" w:date="2019-08-21T10:12:00Z">
        <w:r w:rsidR="00DA4B6D">
          <w:t>questa</w:t>
        </w:r>
      </w:ins>
      <w:r>
        <w:t xml:space="preserve"> ‘Analisi Multi-</w:t>
      </w:r>
      <w:proofErr w:type="spellStart"/>
      <w:r>
        <w:t>Criteriale</w:t>
      </w:r>
      <w:proofErr w:type="spellEnd"/>
      <w:r>
        <w:t xml:space="preserve">’ nelle seguenti attività: la prima attività è uno screening preliminare dei </w:t>
      </w:r>
      <w:proofErr w:type="spellStart"/>
      <w:r>
        <w:t>frameworks</w:t>
      </w:r>
      <w:proofErr w:type="spellEnd"/>
      <w:r>
        <w:t xml:space="preserve"> disponibili che rispettano un insieme di caratteristiche, definizione dei criteri di valutazione, ed infine una valutazione ed analisi comparativa dei singoli </w:t>
      </w:r>
      <w:proofErr w:type="spellStart"/>
      <w:r>
        <w:t>framework</w:t>
      </w:r>
      <w:proofErr w:type="spellEnd"/>
      <w:r>
        <w:t xml:space="preserve">, queste </w:t>
      </w:r>
      <w:proofErr w:type="spellStart"/>
      <w:r>
        <w:t>attivita</w:t>
      </w:r>
      <w:proofErr w:type="spellEnd"/>
      <w:r>
        <w:t xml:space="preserve"> che vedremo in dettaglio nei prossimi capitoli ci hanno permesso di trovare una soluzione al nostro problema decisionale, questa soluzione nel nostro caso è proprio un Framework che si avvicina di più al nostro obiettivo rispetto agli altri presi in esame.</w:t>
      </w:r>
    </w:p>
    <w:p w14:paraId="55E8FADD" w14:textId="77777777" w:rsidR="00041417" w:rsidRDefault="00041417" w:rsidP="00041417">
      <w:r>
        <w:br w:type="page"/>
      </w:r>
    </w:p>
    <w:p w14:paraId="65ECC195" w14:textId="77777777" w:rsidR="00041417" w:rsidRPr="00DA69FC" w:rsidRDefault="00041417" w:rsidP="00041417">
      <w:pPr>
        <w:pStyle w:val="Titolo1"/>
        <w:numPr>
          <w:ilvl w:val="0"/>
          <w:numId w:val="1"/>
        </w:numPr>
        <w:pBdr>
          <w:bottom w:val="single" w:sz="4" w:space="1" w:color="595959" w:themeColor="text1" w:themeTint="A6"/>
        </w:pBdr>
        <w:spacing w:before="360" w:after="160"/>
        <w:jc w:val="left"/>
      </w:pPr>
      <w:bookmarkStart w:id="17" w:name="_Toc17072364"/>
      <w:bookmarkStart w:id="18" w:name="_Toc17072365"/>
      <w:bookmarkStart w:id="19" w:name="_Toc17210600"/>
      <w:bookmarkEnd w:id="17"/>
      <w:bookmarkEnd w:id="18"/>
      <w:r>
        <w:lastRenderedPageBreak/>
        <w:t>Background</w:t>
      </w:r>
      <w:bookmarkEnd w:id="19"/>
    </w:p>
    <w:p w14:paraId="46CB4E0A" w14:textId="5BAF30C5" w:rsidR="00041417" w:rsidRDefault="00CE7B59" w:rsidP="00041417">
      <w:ins w:id="20" w:author="Di Rocco Juri" w:date="2019-08-21T10:12:00Z">
        <w:r>
          <w:t xml:space="preserve">Al fine di affrontare la scelta del </w:t>
        </w:r>
        <w:proofErr w:type="spellStart"/>
        <w:r>
          <w:t>framework</w:t>
        </w:r>
        <w:proofErr w:type="spellEnd"/>
        <w:r>
          <w:t xml:space="preserve"> più idoneo</w:t>
        </w:r>
      </w:ins>
      <w:ins w:id="21" w:author="Di Rocco Juri" w:date="2019-08-21T10:13:00Z">
        <w:r>
          <w:t xml:space="preserve"> il mio studio </w:t>
        </w:r>
      </w:ins>
      <w:ins w:id="22" w:author="Di Rocco Juri" w:date="2019-08-21T10:14:00Z">
        <w:r>
          <w:t xml:space="preserve">fa uso di </w:t>
        </w:r>
        <w:proofErr w:type="spellStart"/>
        <w:r>
          <w:t>strumenti</w:t>
        </w:r>
      </w:ins>
      <w:del w:id="23" w:author="Di Rocco Juri" w:date="2019-08-21T10:14:00Z">
        <w:r w:rsidR="00041417" w:rsidDel="00CE7B59">
          <w:delText>Il seguente studio presenta un</w:delText>
        </w:r>
      </w:del>
      <w:ins w:id="24" w:author="Di Rocco Juri" w:date="2019-08-21T10:14:00Z">
        <w:r>
          <w:t>di</w:t>
        </w:r>
        <w:proofErr w:type="spellEnd"/>
        <w:r>
          <w:t xml:space="preserve"> supporto ai</w:t>
        </w:r>
      </w:ins>
      <w:r w:rsidR="00041417">
        <w:t xml:space="preserve"> problem</w:t>
      </w:r>
      <w:ins w:id="25" w:author="Di Rocco Juri" w:date="2019-08-21T10:14:00Z">
        <w:r>
          <w:t>i</w:t>
        </w:r>
      </w:ins>
      <w:del w:id="26" w:author="Di Rocco Juri" w:date="2019-08-21T10:14:00Z">
        <w:r w:rsidR="00041417" w:rsidDel="00CE7B59">
          <w:delText>a</w:delText>
        </w:r>
      </w:del>
      <w:r w:rsidR="00041417">
        <w:t xml:space="preserve"> decisional</w:t>
      </w:r>
      <w:ins w:id="27" w:author="Di Rocco Juri" w:date="2019-08-21T10:14:00Z">
        <w:r>
          <w:t>i</w:t>
        </w:r>
      </w:ins>
      <w:del w:id="28" w:author="Di Rocco Juri" w:date="2019-08-21T10:14:00Z">
        <w:r w:rsidR="00041417" w:rsidDel="00CE7B59">
          <w:delText>e</w:delText>
        </w:r>
      </w:del>
      <w:r w:rsidR="00041417">
        <w:t xml:space="preserve"> con criteri multipli (</w:t>
      </w:r>
      <w:commentRangeStart w:id="29"/>
      <w:r w:rsidR="00041417">
        <w:t xml:space="preserve">Multiple </w:t>
      </w:r>
      <w:proofErr w:type="spellStart"/>
      <w:r w:rsidR="00041417">
        <w:t>Criteria</w:t>
      </w:r>
      <w:proofErr w:type="spellEnd"/>
      <w:r w:rsidR="00041417">
        <w:t xml:space="preserve"> </w:t>
      </w:r>
      <w:proofErr w:type="spellStart"/>
      <w:r w:rsidR="00041417">
        <w:t>Decision</w:t>
      </w:r>
      <w:proofErr w:type="spellEnd"/>
      <w:r w:rsidR="00041417">
        <w:t xml:space="preserve"> </w:t>
      </w:r>
      <w:proofErr w:type="spellStart"/>
      <w:r w:rsidR="00041417">
        <w:t>Making</w:t>
      </w:r>
      <w:commentRangeEnd w:id="29"/>
      <w:proofErr w:type="spellEnd"/>
      <w:r>
        <w:rPr>
          <w:rStyle w:val="Rimandocommento"/>
          <w:rFonts w:asciiTheme="minorHAnsi" w:hAnsiTheme="minorHAnsi"/>
        </w:rPr>
        <w:commentReference w:id="29"/>
      </w:r>
      <w:r w:rsidR="00041417">
        <w:t xml:space="preserve">) basato su un approccio di analisi </w:t>
      </w:r>
      <w:proofErr w:type="spellStart"/>
      <w:r w:rsidR="00041417">
        <w:t>Multicriteriale</w:t>
      </w:r>
      <w:proofErr w:type="spellEnd"/>
      <w:r w:rsidR="00041417">
        <w:t xml:space="preserve"> (MCA</w:t>
      </w:r>
      <w:del w:id="30" w:author="Di Rocco Juri" w:date="2019-08-21T10:15:00Z">
        <w:r w:rsidR="00041417" w:rsidDel="00CE7B59">
          <w:delText xml:space="preserve"> Multi-Criteria Analisys</w:delText>
        </w:r>
      </w:del>
      <w:r w:rsidR="00041417">
        <w:t>) combinato con l’utilizzo di un modello di qualità. L’Analisi Multi-</w:t>
      </w:r>
      <w:proofErr w:type="spellStart"/>
      <w:r w:rsidR="00041417">
        <w:t>Criteriale</w:t>
      </w:r>
      <w:proofErr w:type="spellEnd"/>
      <w:r w:rsidR="00041417">
        <w:t xml:space="preserve"> ci consente di </w:t>
      </w:r>
      <w:proofErr w:type="spellStart"/>
      <w:r w:rsidR="00041417">
        <w:t>di</w:t>
      </w:r>
      <w:proofErr w:type="spellEnd"/>
      <w:r w:rsidR="00041417">
        <w:t xml:space="preserve"> selezionare un Framework con caratteristiche adeguate ai nostri bisogni da utilizzare come strumento di supporto per lo sviluppo di un applicazione web, questo approccio ci permetterà di prendere una decisione basata sulla valutazione di metriche basate sulle esigenze degli sviluppatori e sui requisiti dell’applicazione, l’obiettivo  è di selezionare il </w:t>
      </w:r>
      <w:proofErr w:type="spellStart"/>
      <w:r w:rsidR="00041417">
        <w:t>framework</w:t>
      </w:r>
      <w:proofErr w:type="spellEnd"/>
      <w:r w:rsidR="00041417">
        <w:t xml:space="preserve"> che ci permetterà di sviluppare l’applicazione con costi di sviluppo contenuti, avere una buona manutenibilità, </w:t>
      </w:r>
      <w:r w:rsidR="00041417" w:rsidRPr="00AD046A">
        <w:rPr>
          <w:color w:val="FF0000"/>
        </w:rPr>
        <w:t xml:space="preserve">e di essere conforme agli standard attuali </w:t>
      </w:r>
      <w:r w:rsidR="00041417">
        <w:t>inoltre avremo a disposizione tutti gli strumenti necessari per lo sviluppo.</w:t>
      </w:r>
    </w:p>
    <w:p w14:paraId="007DB878" w14:textId="77777777" w:rsidR="00041417" w:rsidRDefault="00041417" w:rsidP="00041417">
      <w:r>
        <w:t>L’Analisi Multi-</w:t>
      </w:r>
      <w:proofErr w:type="spellStart"/>
      <w:r>
        <w:t>Criteriale</w:t>
      </w:r>
      <w:proofErr w:type="spellEnd"/>
      <w:r>
        <w:t xml:space="preserve"> è uno strumento che viene utilizzato per prendere decisioni dove fattori spesso eterogenei giocano un ruolo importante nella valutazione di un processo decisionale. Questi fattori possono ingannare i decisori in quanto la natura di questi non è formale risulta difficile misurarli. In un generico processo decisionale possiamo individuare le seguenti entità: obiettivo, decisori, alternative, criteri e valutazioni. Queste entità prescindono dall’ambito di applicazione dell’analisi sono comuni ad ogni Analisi Multi-</w:t>
      </w:r>
      <w:proofErr w:type="spellStart"/>
      <w:r>
        <w:t>Criteriale</w:t>
      </w:r>
      <w:proofErr w:type="spellEnd"/>
      <w:r>
        <w:t>.</w:t>
      </w:r>
    </w:p>
    <w:p w14:paraId="721A771B" w14:textId="77777777" w:rsidR="00041417" w:rsidRDefault="00041417" w:rsidP="00041417">
      <w:r>
        <w:t>In particolare la nostra Analisi Multi-</w:t>
      </w:r>
      <w:proofErr w:type="spellStart"/>
      <w:r>
        <w:t>Criteriale</w:t>
      </w:r>
      <w:proofErr w:type="spellEnd"/>
      <w:r>
        <w:t xml:space="preserve"> combinerà l’utilizzo classico con una valutazione basata su un Modello di Qualità come definito in [3], questa combinazione permette di definire il proprio criterio di valutazione e può essere modificato nel caso in cui l’obiettivo cambiasse.</w:t>
      </w:r>
    </w:p>
    <w:p w14:paraId="7C584AC1" w14:textId="77777777" w:rsidR="00041417" w:rsidRDefault="00041417" w:rsidP="00041417">
      <w:r>
        <w:t>Va sottolineato che questa tesi non vuole fornire un algoritmo decisionale ma uno strumento che il/i decisore/i possono utilizzare come strumento di supporto durante un processo decisionale. È infatti responsabilità del decisore individuare i criteri, le metriche, valutarli ed infine prendere una decisione.</w:t>
      </w:r>
      <w:r>
        <w:br w:type="page"/>
      </w:r>
    </w:p>
    <w:p w14:paraId="6238D4E8" w14:textId="77777777" w:rsidR="00041417" w:rsidRDefault="00041417" w:rsidP="00041417">
      <w:pPr>
        <w:pStyle w:val="Titolo2"/>
        <w:numPr>
          <w:ilvl w:val="1"/>
          <w:numId w:val="1"/>
        </w:numPr>
        <w:spacing w:before="360"/>
        <w:jc w:val="left"/>
      </w:pPr>
      <w:bookmarkStart w:id="31" w:name="_Toc17072367"/>
      <w:bookmarkStart w:id="32" w:name="_Toc17210601"/>
      <w:bookmarkEnd w:id="31"/>
      <w:commentRangeStart w:id="33"/>
      <w:r>
        <w:lastRenderedPageBreak/>
        <w:t>Le Entità</w:t>
      </w:r>
      <w:bookmarkEnd w:id="32"/>
      <w:commentRangeEnd w:id="33"/>
      <w:r w:rsidR="00CE7B59">
        <w:rPr>
          <w:rStyle w:val="Rimandocommento"/>
          <w:rFonts w:asciiTheme="minorHAnsi" w:eastAsiaTheme="minorEastAsia" w:hAnsiTheme="minorHAnsi" w:cstheme="minorBidi"/>
          <w:b w:val="0"/>
          <w:bCs w:val="0"/>
        </w:rPr>
        <w:commentReference w:id="33"/>
      </w:r>
    </w:p>
    <w:p w14:paraId="394CBFCB" w14:textId="77777777" w:rsidR="00041417" w:rsidRPr="004C3904" w:rsidRDefault="00041417" w:rsidP="00041417">
      <w:r>
        <w:t>Nel nostro problema come già introdotto precedentemente troviamo diverse entità, ognuna di queste ha un ruolo fondamentale nella ricerca della soluzione ideale al nostro problema, di seguito elenchiamo e espletiamo in dettaglio come queste sono state modellizzate e come interagiscono in relazione al nostro problema.</w:t>
      </w:r>
    </w:p>
    <w:p w14:paraId="50669DB8" w14:textId="77777777" w:rsidR="00041417" w:rsidRPr="004C3904" w:rsidRDefault="00041417" w:rsidP="00041417">
      <w:pPr>
        <w:pStyle w:val="Nessunaspaziatura"/>
        <w:rPr>
          <w:b/>
        </w:rPr>
      </w:pPr>
      <w:bookmarkStart w:id="34" w:name="_Toc16944685"/>
      <w:bookmarkEnd w:id="34"/>
      <w:r w:rsidRPr="004C3904">
        <w:rPr>
          <w:b/>
        </w:rPr>
        <w:t>Obiettivo</w:t>
      </w:r>
    </w:p>
    <w:p w14:paraId="0BBD86EB" w14:textId="77777777" w:rsidR="00041417" w:rsidRDefault="00041417" w:rsidP="00041417">
      <w:r>
        <w:t>L’obiettivo definisce lo scopo per il quale viene effettuata l’Analisi, il risultato quindi dovrà avvicinarsi il più possibile all’obiettivo prefissato, spesso questo è definito da stakeholder che non partecipano attivamente alla decisione ma l’influenzano indirettamente. Nel nostro caso di studio l’obiettivo è selezionare un Framework per sviluppare un’applicazione web tradizionale che ci permetta di avere a disposizione gli strumenti necessari allo sviluppo, ridurre i costi di sviluppo, avere una buona usabilità e manutenibilità.</w:t>
      </w:r>
    </w:p>
    <w:p w14:paraId="00EDAE81" w14:textId="77777777" w:rsidR="00041417" w:rsidRDefault="00041417" w:rsidP="00041417"/>
    <w:p w14:paraId="394C4921" w14:textId="77777777" w:rsidR="00041417" w:rsidRPr="004C3904" w:rsidRDefault="00041417" w:rsidP="00041417">
      <w:pPr>
        <w:pStyle w:val="Nessunaspaziatura"/>
        <w:rPr>
          <w:b/>
        </w:rPr>
      </w:pPr>
      <w:r w:rsidRPr="004C3904">
        <w:rPr>
          <w:b/>
        </w:rPr>
        <w:t>Alternative</w:t>
      </w:r>
    </w:p>
    <w:p w14:paraId="3E9E4EA8" w14:textId="77777777" w:rsidR="00041417" w:rsidRDefault="00041417" w:rsidP="00041417">
      <w:r>
        <w:t>Le Alternative rappresentano lo spazio di soluzioni, ovvero tutti gli elementi appartenenti ad un insieme con caratteristiche comuni che potrebbero essere scelti come soluzione.</w:t>
      </w:r>
    </w:p>
    <w:p w14:paraId="5A3C55E7" w14:textId="77777777" w:rsidR="00041417" w:rsidRDefault="00041417" w:rsidP="00041417">
      <w:r>
        <w:t xml:space="preserve">(unito con i criteri di selezione per costruire l’insieme di alternative.) durante la prima fase di questo studio viene individuata una lista arbitraria di criteri di selezione, l’individuazione dei criteri di selezione utili al nostro scopo non è banale, influenzerà infatti l’intero </w:t>
      </w:r>
      <w:proofErr w:type="spellStart"/>
      <w:r>
        <w:t>svoglimento</w:t>
      </w:r>
      <w:proofErr w:type="spellEnd"/>
      <w:r>
        <w:t xml:space="preserve"> ed il metodo con cui verrà condotto il nostro studio ed ovviamente il risultato finale. Questi criteri ci permettono di restringere anche il campo delle possibili soluzioni ovvero dei Framework che potremmo individuare nelle fasi successive. Tra questi criteri possiamo citare: l’utilizzo di un determinato linguaggio di programmazione, il tipo di Licenza, l’adozione, il tipo di Framework, e la vitalità. I criteri di selezione possono essere definiti sia dal decisore che da stakeholder esterni.</w:t>
      </w:r>
    </w:p>
    <w:p w14:paraId="57B854B6" w14:textId="77777777" w:rsidR="00041417" w:rsidRDefault="00041417" w:rsidP="00041417">
      <w:r>
        <w:t xml:space="preserve"> dopo aver individuato un insieme di criteri di selezione si inseriranno in una lista un insieme di </w:t>
      </w:r>
      <w:proofErr w:type="spellStart"/>
      <w:r>
        <w:t>Frameworks</w:t>
      </w:r>
      <w:proofErr w:type="spellEnd"/>
      <w:r>
        <w:t xml:space="preserve"> anche questi scelti arbitrariamente, verrà selezionato l’insieme di </w:t>
      </w:r>
      <w:proofErr w:type="spellStart"/>
      <w:r>
        <w:t>Frameworks</w:t>
      </w:r>
      <w:proofErr w:type="spellEnd"/>
      <w:r>
        <w:t xml:space="preserve"> che rispettano i criteri di selezione che sono stati individuati nella fase precedente. </w:t>
      </w:r>
    </w:p>
    <w:p w14:paraId="5596A322" w14:textId="77777777" w:rsidR="00041417" w:rsidRDefault="00041417" w:rsidP="00041417">
      <w:r>
        <w:t xml:space="preserve"> I </w:t>
      </w:r>
      <w:proofErr w:type="spellStart"/>
      <w:r>
        <w:t>Frameworks</w:t>
      </w:r>
      <w:proofErr w:type="spellEnd"/>
      <w:r>
        <w:t xml:space="preserve"> che rispettano i criteri di selezione andranno a formare lo spazio delle nostre possibili soluzioni questi </w:t>
      </w:r>
      <w:proofErr w:type="spellStart"/>
      <w:r>
        <w:t>Frameworks</w:t>
      </w:r>
      <w:proofErr w:type="spellEnd"/>
      <w:r>
        <w:t xml:space="preserve"> verranno chiamati ‘alternative’ e si analizzeranno in dettaglio.</w:t>
      </w:r>
    </w:p>
    <w:p w14:paraId="0EFD211A" w14:textId="77777777" w:rsidR="00041417" w:rsidRDefault="00041417" w:rsidP="00041417">
      <w:pPr>
        <w:pStyle w:val="Nessunaspaziatura"/>
      </w:pPr>
    </w:p>
    <w:p w14:paraId="1FEB9C71" w14:textId="77777777" w:rsidR="00041417" w:rsidRPr="004C3904" w:rsidRDefault="00041417" w:rsidP="00041417">
      <w:pPr>
        <w:pStyle w:val="Nessunaspaziatura"/>
        <w:rPr>
          <w:b/>
        </w:rPr>
      </w:pPr>
      <w:r w:rsidRPr="004C3904">
        <w:rPr>
          <w:b/>
        </w:rPr>
        <w:t>Criteri di Valutazione</w:t>
      </w:r>
    </w:p>
    <w:p w14:paraId="2CDD6528" w14:textId="77777777" w:rsidR="00041417" w:rsidRDefault="00041417" w:rsidP="00041417">
      <w:r>
        <w:lastRenderedPageBreak/>
        <w:t xml:space="preserve">I Criteri di Valutazione in un processo decisionale rappresentano le metriche in base alle quali verranno effettuate le valutazioni. Nella nostra analisi i criteri di valutazione sono sostituiti dal </w:t>
      </w:r>
      <w:proofErr w:type="spellStart"/>
      <w:r>
        <w:t>quality</w:t>
      </w:r>
      <w:proofErr w:type="spellEnd"/>
      <w:r>
        <w:t xml:space="preserve"> model, all’interno del quale troviamo gli attributi di qualità (</w:t>
      </w:r>
      <w:proofErr w:type="spellStart"/>
      <w:r>
        <w:t>Quality</w:t>
      </w:r>
      <w:proofErr w:type="spellEnd"/>
      <w:r>
        <w:t xml:space="preserve"> </w:t>
      </w:r>
      <w:proofErr w:type="spellStart"/>
      <w:r>
        <w:t>Attributes</w:t>
      </w:r>
      <w:proofErr w:type="spellEnd"/>
      <w:r>
        <w:t>), all’interno dei quali troviamo le metriche.</w:t>
      </w:r>
    </w:p>
    <w:p w14:paraId="447E7BA9" w14:textId="77777777" w:rsidR="00041417" w:rsidRDefault="00041417" w:rsidP="00041417">
      <w:pPr>
        <w:rPr>
          <w:b/>
        </w:rPr>
      </w:pPr>
    </w:p>
    <w:p w14:paraId="435ACADA" w14:textId="77777777" w:rsidR="00041417" w:rsidRPr="004C3904" w:rsidRDefault="00041417" w:rsidP="00041417">
      <w:pPr>
        <w:pStyle w:val="Nessunaspaziatura"/>
        <w:rPr>
          <w:b/>
        </w:rPr>
      </w:pPr>
      <w:r w:rsidRPr="004C3904">
        <w:rPr>
          <w:b/>
        </w:rPr>
        <w:t>Decisore</w:t>
      </w:r>
    </w:p>
    <w:p w14:paraId="0D24D97A" w14:textId="77777777" w:rsidR="00041417" w:rsidRDefault="00041417" w:rsidP="00041417">
      <w:r>
        <w:t>Il Decisore in un Analisi Multi-</w:t>
      </w:r>
      <w:proofErr w:type="spellStart"/>
      <w:r>
        <w:t>Criteriale</w:t>
      </w:r>
      <w:proofErr w:type="spellEnd"/>
      <w:r>
        <w:t xml:space="preserve"> è l’attore che ha il compito di definire i criteri di selezione e valutazione delle alternative, nella </w:t>
      </w:r>
      <w:proofErr w:type="spellStart"/>
      <w:r>
        <w:t>maggiornaza</w:t>
      </w:r>
      <w:proofErr w:type="spellEnd"/>
      <w:r>
        <w:t xml:space="preserve"> dei casi il decisore non è una sola persona ma un gruppo di persone che individuano e definiscono i criteri, spesso possono costruire anche lo spazio delle soluzioni altre volte lo spazio delle soluzioni è un insieme di alternative predefinito dagli stakeholder. Nel caso di studio esposto vi è un unico decisore le decisioni sono prese utilizzando un approccio basato sulla conoscenza e sull’esperienza personale, in supporto alle decisioni prese è stata utilizzata anche la bibliografia elencata.</w:t>
      </w:r>
    </w:p>
    <w:p w14:paraId="59B7CD59" w14:textId="77777777" w:rsidR="00041417" w:rsidRDefault="00041417" w:rsidP="00041417">
      <w:pPr>
        <w:rPr>
          <w:b/>
          <w:color w:val="FF0000"/>
        </w:rPr>
      </w:pPr>
      <w:r w:rsidRPr="00BD4528">
        <w:rPr>
          <w:b/>
          <w:color w:val="FF0000"/>
        </w:rPr>
        <w:t xml:space="preserve"> </w:t>
      </w:r>
      <w:r>
        <w:rPr>
          <w:b/>
          <w:color w:val="FF0000"/>
        </w:rPr>
        <w:t>(Vecchio)</w:t>
      </w:r>
    </w:p>
    <w:p w14:paraId="7B4DB9BA" w14:textId="77777777" w:rsidR="00041417" w:rsidRPr="00BD4528" w:rsidRDefault="00041417" w:rsidP="00041417">
      <w:pPr>
        <w:rPr>
          <w:color w:val="FF0000"/>
        </w:rPr>
      </w:pPr>
      <w:r w:rsidRPr="00BD4528">
        <w:rPr>
          <w:color w:val="FF0000"/>
        </w:rPr>
        <w:t xml:space="preserve">Analizziamo le </w:t>
      </w:r>
      <w:proofErr w:type="spellStart"/>
      <w:r w:rsidRPr="00BD4528">
        <w:rPr>
          <w:color w:val="FF0000"/>
        </w:rPr>
        <w:t>Features</w:t>
      </w:r>
      <w:proofErr w:type="spellEnd"/>
      <w:r w:rsidRPr="00BD4528">
        <w:rPr>
          <w:color w:val="FF0000"/>
        </w:rPr>
        <w:t xml:space="preserve"> significative per il nostro obiettivo di ogni Framework selezionato, assegneremo un ‘peso’ ad ogni </w:t>
      </w:r>
      <w:proofErr w:type="spellStart"/>
      <w:r w:rsidRPr="00BD4528">
        <w:rPr>
          <w:color w:val="FF0000"/>
        </w:rPr>
        <w:t>Feature</w:t>
      </w:r>
      <w:proofErr w:type="spellEnd"/>
      <w:r w:rsidRPr="00BD4528">
        <w:rPr>
          <w:color w:val="FF0000"/>
        </w:rPr>
        <w:t xml:space="preserve"> ed attraverso una metrica verrà assegnato un punteggio ad ogni Framework, verrà prodotta una tabella comparativa che ci permetterà infine di giungere ad una scelta finale in base ad un metodo di valutazione e selezione (o ad una combinazione di scelte nel caso il nostro scopo fosse quello di sviluppare ad esempio un’applicazione sia </w:t>
      </w:r>
      <w:proofErr w:type="spellStart"/>
      <w:r w:rsidRPr="00BD4528">
        <w:rPr>
          <w:color w:val="FF0000"/>
        </w:rPr>
        <w:t>backend</w:t>
      </w:r>
      <w:proofErr w:type="spellEnd"/>
      <w:r w:rsidRPr="00BD4528">
        <w:rPr>
          <w:color w:val="FF0000"/>
        </w:rPr>
        <w:t xml:space="preserve"> che </w:t>
      </w:r>
      <w:proofErr w:type="spellStart"/>
      <w:r w:rsidRPr="00BD4528">
        <w:rPr>
          <w:color w:val="FF0000"/>
        </w:rPr>
        <w:t>frontend</w:t>
      </w:r>
      <w:proofErr w:type="spellEnd"/>
      <w:r w:rsidRPr="00BD4528">
        <w:rPr>
          <w:color w:val="FF0000"/>
        </w:rPr>
        <w:t>).</w:t>
      </w:r>
    </w:p>
    <w:p w14:paraId="6FDB1213" w14:textId="77777777" w:rsidR="00041417" w:rsidRDefault="00041417" w:rsidP="00041417">
      <w:pPr>
        <w:rPr>
          <w:color w:val="FF0000"/>
        </w:rPr>
      </w:pPr>
      <w:commentRangeStart w:id="35"/>
      <w:r w:rsidRPr="00BD4528">
        <w:rPr>
          <w:color w:val="FF0000"/>
        </w:rPr>
        <w:t xml:space="preserve">Il metodo di selezione consiste nell’individuazione di </w:t>
      </w:r>
      <w:proofErr w:type="spellStart"/>
      <w:r w:rsidRPr="00BD4528">
        <w:rPr>
          <w:color w:val="FF0000"/>
        </w:rPr>
        <w:t>Features</w:t>
      </w:r>
      <w:proofErr w:type="spellEnd"/>
      <w:r w:rsidRPr="00BD4528">
        <w:rPr>
          <w:color w:val="FF0000"/>
        </w:rPr>
        <w:t xml:space="preserve"> e Tecnologie messe a disposizione dai </w:t>
      </w:r>
      <w:proofErr w:type="spellStart"/>
      <w:r w:rsidRPr="00BD4528">
        <w:rPr>
          <w:color w:val="FF0000"/>
        </w:rPr>
        <w:t>Frameworks</w:t>
      </w:r>
      <w:proofErr w:type="spellEnd"/>
      <w:r w:rsidRPr="00BD4528">
        <w:rPr>
          <w:color w:val="FF0000"/>
        </w:rPr>
        <w:t xml:space="preserve"> che siano importanti per il raggiungimento del nostro obiettivo (lo sviluppo di una web </w:t>
      </w:r>
      <w:proofErr w:type="spellStart"/>
      <w:r w:rsidRPr="00BD4528">
        <w:rPr>
          <w:color w:val="FF0000"/>
        </w:rPr>
        <w:t>application</w:t>
      </w:r>
      <w:proofErr w:type="spellEnd"/>
      <w:r w:rsidRPr="00BD4528">
        <w:rPr>
          <w:color w:val="FF0000"/>
        </w:rPr>
        <w:t xml:space="preserve"> con determinati requisiti). In questa fase verranno elencate i pro e i contro che incontreremo scegliendo un determinato Framework, del tempo necessario allo sviluppatore per poter padroneggiare il Framework, si produrranno dei casi d’uso dove si evidenzieranno le caratteristiche dei diversi ambienti di sviluppo.</w:t>
      </w:r>
      <w:commentRangeEnd w:id="35"/>
      <w:r w:rsidRPr="00BD4528">
        <w:rPr>
          <w:rStyle w:val="Rimandocommento"/>
          <w:color w:val="FF0000"/>
        </w:rPr>
        <w:commentReference w:id="35"/>
      </w:r>
    </w:p>
    <w:p w14:paraId="42514655" w14:textId="77777777" w:rsidR="00041417" w:rsidRPr="00BD4528" w:rsidRDefault="00041417" w:rsidP="00041417">
      <w:pPr>
        <w:rPr>
          <w:color w:val="FF0000"/>
        </w:rPr>
      </w:pPr>
    </w:p>
    <w:p w14:paraId="43040637" w14:textId="77777777" w:rsidR="00041417" w:rsidRDefault="00041417" w:rsidP="00041417">
      <w:pPr>
        <w:rPr>
          <w:b/>
        </w:rPr>
      </w:pPr>
      <w:r>
        <w:rPr>
          <w:b/>
        </w:rPr>
        <w:t>Soluzione</w:t>
      </w:r>
    </w:p>
    <w:p w14:paraId="0C6F55EF" w14:textId="77777777" w:rsidR="00041417" w:rsidRDefault="00041417" w:rsidP="00041417">
      <w:r>
        <w:t>La soluzione è L’alternativa che si avvicina di più all’obiettivo. Nel nostro caso sarà il Framework che ha ottenuto il punteggio maggiore.</w:t>
      </w:r>
    </w:p>
    <w:p w14:paraId="26405F28" w14:textId="77777777" w:rsidR="00041417" w:rsidRDefault="00041417" w:rsidP="00041417">
      <w:commentRangeStart w:id="36"/>
      <w:r w:rsidRPr="00F55AA9">
        <w:rPr>
          <w:b/>
        </w:rPr>
        <w:lastRenderedPageBreak/>
        <w:t>Confronto</w:t>
      </w:r>
      <w:r>
        <w:rPr>
          <w:b/>
        </w:rPr>
        <w:t xml:space="preserve"> Empirico:</w:t>
      </w:r>
      <w:r>
        <w:t xml:space="preserve"> Per avvalorare il nostro studio basato sul metodo MCDM viene fatto un confronto empirico tra il risultato ottenuto dalla nostra analisi multi-</w:t>
      </w:r>
      <w:proofErr w:type="spellStart"/>
      <w:r>
        <w:t>criteriale</w:t>
      </w:r>
      <w:proofErr w:type="spellEnd"/>
      <w:r>
        <w:t xml:space="preserve"> (MCDM) ed una serie di casi d’uso dove testeremo </w:t>
      </w:r>
      <w:r w:rsidRPr="00582063">
        <w:rPr>
          <w:color w:val="FF0000"/>
        </w:rPr>
        <w:t>i 3/5</w:t>
      </w:r>
      <w:r>
        <w:rPr>
          <w:color w:val="FF0000"/>
        </w:rPr>
        <w:t xml:space="preserve"> </w:t>
      </w:r>
      <w:proofErr w:type="spellStart"/>
      <w:r>
        <w:rPr>
          <w:color w:val="FF0000"/>
        </w:rPr>
        <w:t>FullStack</w:t>
      </w:r>
      <w:proofErr w:type="spellEnd"/>
      <w:r w:rsidRPr="00582063">
        <w:rPr>
          <w:color w:val="FF0000"/>
        </w:rPr>
        <w:t xml:space="preserve"> </w:t>
      </w:r>
      <w:proofErr w:type="spellStart"/>
      <w:r w:rsidRPr="00582063">
        <w:rPr>
          <w:color w:val="FF0000"/>
        </w:rPr>
        <w:t>framework</w:t>
      </w:r>
      <w:proofErr w:type="spellEnd"/>
      <w:r w:rsidRPr="00582063">
        <w:rPr>
          <w:color w:val="FF0000"/>
        </w:rPr>
        <w:t xml:space="preserve"> </w:t>
      </w:r>
      <w:r>
        <w:t xml:space="preserve">con il punteggio </w:t>
      </w:r>
      <w:proofErr w:type="spellStart"/>
      <w:proofErr w:type="gramStart"/>
      <w:r>
        <w:t>maggiore.Si</w:t>
      </w:r>
      <w:proofErr w:type="spellEnd"/>
      <w:proofErr w:type="gramEnd"/>
      <w:r>
        <w:t xml:space="preserve"> è scelto di utilizzare il sott’insieme di </w:t>
      </w:r>
      <w:proofErr w:type="spellStart"/>
      <w:r>
        <w:t>Frameworks</w:t>
      </w:r>
      <w:proofErr w:type="spellEnd"/>
      <w:r>
        <w:t xml:space="preserve"> che ci permetta di sviluppare tutti i diversi livelli dell’applicazione. Infine metteremo a confronto le due classifiche e confronteremo le differenze tra i due metodi applicati.</w:t>
      </w:r>
    </w:p>
    <w:p w14:paraId="0E8F5741" w14:textId="77777777" w:rsidR="00041417" w:rsidRDefault="00041417" w:rsidP="00041417">
      <w:pPr>
        <w:rPr>
          <w:noProof/>
        </w:rPr>
      </w:pPr>
    </w:p>
    <w:p w14:paraId="2C13044C" w14:textId="77777777" w:rsidR="00041417" w:rsidRDefault="00041417" w:rsidP="00041417">
      <w:r>
        <w:rPr>
          <w:noProof/>
          <w:lang w:eastAsia="it-IT"/>
        </w:rPr>
        <w:drawing>
          <wp:inline distT="0" distB="0" distL="0" distR="0" wp14:anchorId="24AF90A8" wp14:editId="7E4D4243">
            <wp:extent cx="6118648" cy="97751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a_introduzione.jpg"/>
                    <pic:cNvPicPr/>
                  </pic:nvPicPr>
                  <pic:blipFill rotWithShape="1">
                    <a:blip r:embed="rId11">
                      <a:extLst>
                        <a:ext uri="{28A0092B-C50C-407E-A947-70E740481C1C}">
                          <a14:useLocalDpi xmlns:a14="http://schemas.microsoft.com/office/drawing/2010/main" val="0"/>
                        </a:ext>
                      </a:extLst>
                    </a:blip>
                    <a:srcRect t="13139" b="75566"/>
                    <a:stretch/>
                  </pic:blipFill>
                  <pic:spPr bwMode="auto">
                    <a:xfrm>
                      <a:off x="0" y="0"/>
                      <a:ext cx="6120130" cy="977750"/>
                    </a:xfrm>
                    <a:prstGeom prst="rect">
                      <a:avLst/>
                    </a:prstGeom>
                    <a:ln>
                      <a:noFill/>
                    </a:ln>
                    <a:extLst>
                      <a:ext uri="{53640926-AAD7-44D8-BBD7-CCE9431645EC}">
                        <a14:shadowObscured xmlns:a14="http://schemas.microsoft.com/office/drawing/2010/main"/>
                      </a:ext>
                    </a:extLst>
                  </pic:spPr>
                </pic:pic>
              </a:graphicData>
            </a:graphic>
          </wp:inline>
        </w:drawing>
      </w:r>
    </w:p>
    <w:commentRangeEnd w:id="36"/>
    <w:p w14:paraId="7098AD79" w14:textId="77777777" w:rsidR="00041417" w:rsidRDefault="00041417" w:rsidP="00041417">
      <w:r>
        <w:rPr>
          <w:rStyle w:val="Rimandocommento"/>
        </w:rPr>
        <w:commentReference w:id="36"/>
      </w:r>
      <w:r>
        <w:t>Nel diagramma precedente possiamo distinguere le differenti fasi dell’intero MCDM, in particolare attraverso le prime due fasi ovvero l’associazione dei Framework con i Criteri di Selezione andiamo a creare l’insieme delle possibili soluzioni che verrà chiamato ‘Alternative’. La fase 3 e 4 rappresenta il processo decisionale del MCDM ed infine i casi di studio rappresentano una fase opzionale che ci permetterà di verificare la bontà dei risultati del MCDM.</w:t>
      </w:r>
    </w:p>
    <w:p w14:paraId="2C44014E" w14:textId="77777777" w:rsidR="00041417" w:rsidRDefault="00041417" w:rsidP="00041417">
      <w:pPr>
        <w:pStyle w:val="Titolo2"/>
        <w:numPr>
          <w:ilvl w:val="1"/>
          <w:numId w:val="1"/>
        </w:numPr>
        <w:spacing w:before="360"/>
        <w:jc w:val="left"/>
      </w:pPr>
      <w:bookmarkStart w:id="37" w:name="_Toc17210602"/>
      <w:r>
        <w:t xml:space="preserve">Il </w:t>
      </w:r>
      <w:proofErr w:type="spellStart"/>
      <w:r>
        <w:t>Quality</w:t>
      </w:r>
      <w:proofErr w:type="spellEnd"/>
      <w:r>
        <w:t xml:space="preserve"> Model</w:t>
      </w:r>
      <w:bookmarkEnd w:id="37"/>
    </w:p>
    <w:p w14:paraId="47F2DB09" w14:textId="20AEE2C0" w:rsidR="00041417" w:rsidRPr="00DA4B6D" w:rsidRDefault="00041417" w:rsidP="00041417">
      <w:pPr>
        <w:rPr>
          <w:color w:val="FF0000"/>
          <w:lang w:val="en-US"/>
          <w:rPrChange w:id="38" w:author="Di Rocco Juri" w:date="2019-08-21T10:10:00Z">
            <w:rPr>
              <w:color w:val="FF0000"/>
            </w:rPr>
          </w:rPrChange>
        </w:rPr>
      </w:pPr>
      <w:bookmarkStart w:id="39" w:name="_Toc17072333"/>
      <w:bookmarkStart w:id="40" w:name="_Toc17072485"/>
      <w:bookmarkEnd w:id="39"/>
      <w:bookmarkEnd w:id="40"/>
      <w:r>
        <w:t xml:space="preserve">L’introduzione di un Modello di Qualità in sostituzione dei classici criteri di valutazione </w:t>
      </w:r>
      <w:proofErr w:type="gramStart"/>
      <w:r>
        <w:t>è stato necessario</w:t>
      </w:r>
      <w:proofErr w:type="gramEnd"/>
      <w:r>
        <w:t xml:space="preserve"> per poter valutare la qualità del software (dei </w:t>
      </w:r>
      <w:proofErr w:type="spellStart"/>
      <w:r>
        <w:t>frameworks</w:t>
      </w:r>
      <w:proofErr w:type="spellEnd"/>
      <w:r>
        <w:t xml:space="preserve">), in accordo con </w:t>
      </w:r>
      <w:proofErr w:type="spellStart"/>
      <w:r w:rsidRPr="004C3904">
        <w:rPr>
          <w:i/>
        </w:rPr>
        <w:t>Basciani</w:t>
      </w:r>
      <w:proofErr w:type="spellEnd"/>
      <w:r>
        <w:rPr>
          <w:i/>
        </w:rPr>
        <w:t xml:space="preserve">, </w:t>
      </w:r>
      <w:del w:id="41" w:author="Di Rocco Juri" w:date="2019-08-21T10:16:00Z">
        <w:r w:rsidDel="00CE7B59">
          <w:rPr>
            <w:i/>
          </w:rPr>
          <w:delText xml:space="preserve">ET </w:delText>
        </w:r>
      </w:del>
      <w:ins w:id="42" w:author="Di Rocco Juri" w:date="2019-08-21T10:16:00Z">
        <w:r w:rsidR="00CE7B59">
          <w:rPr>
            <w:i/>
          </w:rPr>
          <w:t>et</w:t>
        </w:r>
        <w:r w:rsidR="00CE7B59">
          <w:rPr>
            <w:i/>
          </w:rPr>
          <w:t xml:space="preserve"> </w:t>
        </w:r>
      </w:ins>
      <w:del w:id="43" w:author="Di Rocco Juri" w:date="2019-08-21T10:16:00Z">
        <w:r w:rsidDel="00CE7B59">
          <w:rPr>
            <w:i/>
          </w:rPr>
          <w:delText>AL</w:delText>
        </w:r>
      </w:del>
      <w:ins w:id="44" w:author="Di Rocco Juri" w:date="2019-08-21T10:16:00Z">
        <w:r w:rsidR="00CE7B59">
          <w:rPr>
            <w:i/>
          </w:rPr>
          <w:t>al</w:t>
        </w:r>
      </w:ins>
      <w:r>
        <w:rPr>
          <w:i/>
        </w:rPr>
        <w:t>.</w:t>
      </w:r>
      <w:r>
        <w:t xml:space="preserve"> In </w:t>
      </w:r>
      <w:sdt>
        <w:sdtPr>
          <w:id w:val="-1428872699"/>
          <w:citation/>
        </w:sdtPr>
        <w:sdtContent>
          <w:r>
            <w:fldChar w:fldCharType="begin"/>
          </w:r>
          <w:r>
            <w:instrText xml:space="preserve">CITATION Fra18 \l 1040 </w:instrText>
          </w:r>
          <w:r>
            <w:fldChar w:fldCharType="separate"/>
          </w:r>
          <w:r w:rsidR="007830F4" w:rsidRPr="007830F4">
            <w:rPr>
              <w:noProof/>
            </w:rPr>
            <w:t>[3]</w:t>
          </w:r>
          <w:r>
            <w:fldChar w:fldCharType="end"/>
          </w:r>
        </w:sdtContent>
      </w:sdt>
      <w:r>
        <w:t xml:space="preserve">, alcuni modelli di qualità limitano la valutazione di qualità in quanto non sono personalizzabili secondo le esigenze di un caso specifico, grazie al meta modello specificato in </w:t>
      </w:r>
      <w:sdt>
        <w:sdtPr>
          <w:id w:val="96996530"/>
          <w:citation/>
        </w:sdtPr>
        <w:sdtContent>
          <w:r>
            <w:fldChar w:fldCharType="begin"/>
          </w:r>
          <w:r>
            <w:instrText xml:space="preserve">CITATION Fra18 \l 1040 </w:instrText>
          </w:r>
          <w:r>
            <w:fldChar w:fldCharType="separate"/>
          </w:r>
          <w:r w:rsidR="007830F4" w:rsidRPr="007830F4">
            <w:rPr>
              <w:noProof/>
            </w:rPr>
            <w:t>[3]</w:t>
          </w:r>
          <w:r>
            <w:fldChar w:fldCharType="end"/>
          </w:r>
        </w:sdtContent>
      </w:sdt>
      <w:ins w:id="45" w:author="Di Rocco Juri" w:date="2019-08-21T10:17:00Z">
        <w:r w:rsidR="00CE7B59">
          <w:t xml:space="preserve"> </w:t>
        </w:r>
      </w:ins>
      <w:r>
        <w:t xml:space="preserve">si </w:t>
      </w:r>
      <w:del w:id="46" w:author="Di Rocco Juri" w:date="2019-08-21T10:17:00Z">
        <w:r w:rsidDel="00CE7B59">
          <w:delText>puo’</w:delText>
        </w:r>
      </w:del>
      <w:ins w:id="47" w:author="Di Rocco Juri" w:date="2019-08-21T10:17:00Z">
        <w:r w:rsidR="00CE7B59">
          <w:t>può</w:t>
        </w:r>
      </w:ins>
      <w:r>
        <w:t xml:space="preserve"> personalizzare una gerarchia di caratteristiche di qualità, permettendoci quindi di costruire un proprio modello di qualità.</w:t>
      </w:r>
      <w:r w:rsidRPr="004C3904">
        <w:rPr>
          <w:color w:val="FF0000"/>
        </w:rPr>
        <w:t xml:space="preserve"> </w:t>
      </w:r>
      <w:commentRangeStart w:id="48"/>
      <w:r w:rsidRPr="00DA4B6D">
        <w:rPr>
          <w:color w:val="FF0000"/>
          <w:lang w:val="en-US"/>
          <w:rPrChange w:id="49" w:author="Di Rocco Juri" w:date="2019-08-21T10:10:00Z">
            <w:rPr>
              <w:color w:val="FF0000"/>
            </w:rPr>
          </w:rPrChange>
        </w:rPr>
        <w:t>In particular, each quality attribute consists of an expression defining</w:t>
      </w:r>
    </w:p>
    <w:p w14:paraId="4AC9CFF8" w14:textId="7D6969E1" w:rsidR="00041417" w:rsidRDefault="00041417" w:rsidP="00041417">
      <w:r w:rsidRPr="00DA4B6D">
        <w:rPr>
          <w:color w:val="FF0000"/>
          <w:lang w:val="en-US"/>
          <w:rPrChange w:id="50" w:author="Di Rocco Juri" w:date="2019-08-21T10:10:00Z">
            <w:rPr>
              <w:color w:val="FF0000"/>
            </w:rPr>
          </w:rPrChange>
        </w:rPr>
        <w:t>how the values of the sub-attributes have to be aggregated</w:t>
      </w:r>
      <w:commentRangeEnd w:id="48"/>
      <w:r>
        <w:rPr>
          <w:rStyle w:val="Rimandocommento"/>
          <w:rFonts w:asciiTheme="minorHAnsi" w:hAnsiTheme="minorHAnsi"/>
        </w:rPr>
        <w:commentReference w:id="48"/>
      </w:r>
      <w:r w:rsidRPr="00DA4B6D">
        <w:rPr>
          <w:color w:val="FF0000"/>
          <w:lang w:val="en-US"/>
          <w:rPrChange w:id="51" w:author="Di Rocco Juri" w:date="2019-08-21T10:10:00Z">
            <w:rPr>
              <w:color w:val="FF0000"/>
            </w:rPr>
          </w:rPrChange>
        </w:rPr>
        <w:t xml:space="preserve"> </w:t>
      </w:r>
      <w:sdt>
        <w:sdtPr>
          <w:rPr>
            <w:color w:val="FF0000"/>
          </w:rPr>
          <w:id w:val="-482854907"/>
          <w:citation/>
        </w:sdtPr>
        <w:sdtContent>
          <w:r>
            <w:rPr>
              <w:color w:val="FF0000"/>
            </w:rPr>
            <w:fldChar w:fldCharType="begin"/>
          </w:r>
          <w:r w:rsidRPr="00DA4B6D">
            <w:rPr>
              <w:color w:val="FF0000"/>
              <w:lang w:val="en-US"/>
              <w:rPrChange w:id="52" w:author="Di Rocco Juri" w:date="2019-08-21T10:10:00Z">
                <w:rPr>
                  <w:color w:val="FF0000"/>
                </w:rPr>
              </w:rPrChange>
            </w:rPr>
            <w:instrText xml:space="preserve">CITATION Fra18 \l 1040 </w:instrText>
          </w:r>
          <w:r>
            <w:rPr>
              <w:color w:val="FF0000"/>
            </w:rPr>
            <w:fldChar w:fldCharType="separate"/>
          </w:r>
          <w:r w:rsidR="007830F4" w:rsidRPr="00DA4B6D">
            <w:rPr>
              <w:noProof/>
              <w:color w:val="FF0000"/>
              <w:lang w:val="en-US"/>
              <w:rPrChange w:id="53" w:author="Di Rocco Juri" w:date="2019-08-21T10:10:00Z">
                <w:rPr>
                  <w:noProof/>
                  <w:color w:val="FF0000"/>
                </w:rPr>
              </w:rPrChange>
            </w:rPr>
            <w:t>[3]</w:t>
          </w:r>
          <w:r>
            <w:rPr>
              <w:color w:val="FF0000"/>
            </w:rPr>
            <w:fldChar w:fldCharType="end"/>
          </w:r>
        </w:sdtContent>
      </w:sdt>
      <w:r w:rsidRPr="00DA4B6D">
        <w:rPr>
          <w:color w:val="FF0000"/>
          <w:lang w:val="en-US"/>
          <w:rPrChange w:id="54" w:author="Di Rocco Juri" w:date="2019-08-21T10:10:00Z">
            <w:rPr>
              <w:color w:val="FF0000"/>
            </w:rPr>
          </w:rPrChange>
        </w:rPr>
        <w:t>.</w:t>
      </w:r>
      <w:r w:rsidRPr="00DA4B6D">
        <w:rPr>
          <w:lang w:val="en-US"/>
          <w:rPrChange w:id="55" w:author="Di Rocco Juri" w:date="2019-08-21T10:10:00Z">
            <w:rPr/>
          </w:rPrChange>
        </w:rPr>
        <w:t xml:space="preserve"> </w:t>
      </w:r>
      <w:r w:rsidRPr="004C3904">
        <w:t xml:space="preserve">In </w:t>
      </w:r>
      <w:r>
        <w:t>questo modello di qualità le foglie del modello sono metriche i cui valori sono calcolati da un ‘</w:t>
      </w:r>
      <w:proofErr w:type="spellStart"/>
      <w:r>
        <w:t>metric</w:t>
      </w:r>
      <w:proofErr w:type="spellEnd"/>
      <w:r>
        <w:t xml:space="preserve"> provider’.</w:t>
      </w:r>
      <w:r w:rsidRPr="004C3904">
        <w:rPr>
          <w:i/>
        </w:rPr>
        <w:t xml:space="preserve"> </w:t>
      </w:r>
      <w:r w:rsidRPr="00DA4B6D">
        <w:rPr>
          <w:i/>
          <w:lang w:val="en-US"/>
          <w:rPrChange w:id="56" w:author="Di Rocco Juri" w:date="2019-08-21T10:10:00Z">
            <w:rPr>
              <w:i/>
            </w:rPr>
          </w:rPrChange>
        </w:rPr>
        <w:t>‘The proposed approach is artifact independent in the sense that it can be applied to assess the quality of any kind of modeling artifacts. We are not aiming at proposing “yet another quality model”, but an holistic approach providing users with the means to specify and customize their own quality definition’</w:t>
      </w:r>
      <w:sdt>
        <w:sdtPr>
          <w:rPr>
            <w:i/>
          </w:rPr>
          <w:id w:val="829872728"/>
          <w:citation/>
        </w:sdtPr>
        <w:sdtContent>
          <w:r>
            <w:rPr>
              <w:i/>
            </w:rPr>
            <w:fldChar w:fldCharType="begin"/>
          </w:r>
          <w:r w:rsidRPr="00DA4B6D">
            <w:rPr>
              <w:i/>
              <w:lang w:val="en-US"/>
              <w:rPrChange w:id="57" w:author="Di Rocco Juri" w:date="2019-08-21T10:10:00Z">
                <w:rPr>
                  <w:i/>
                </w:rPr>
              </w:rPrChange>
            </w:rPr>
            <w:instrText xml:space="preserve">CITATION Fra18 \l 1040 </w:instrText>
          </w:r>
          <w:r>
            <w:rPr>
              <w:i/>
            </w:rPr>
            <w:fldChar w:fldCharType="separate"/>
          </w:r>
          <w:r w:rsidR="007830F4" w:rsidRPr="00DA4B6D">
            <w:rPr>
              <w:i/>
              <w:noProof/>
              <w:lang w:val="en-US"/>
              <w:rPrChange w:id="58" w:author="Di Rocco Juri" w:date="2019-08-21T10:10:00Z">
                <w:rPr>
                  <w:i/>
                  <w:noProof/>
                </w:rPr>
              </w:rPrChange>
            </w:rPr>
            <w:t xml:space="preserve"> </w:t>
          </w:r>
          <w:r w:rsidR="007830F4" w:rsidRPr="00DA4B6D">
            <w:rPr>
              <w:noProof/>
              <w:lang w:val="en-US"/>
              <w:rPrChange w:id="59" w:author="Di Rocco Juri" w:date="2019-08-21T10:10:00Z">
                <w:rPr>
                  <w:noProof/>
                </w:rPr>
              </w:rPrChange>
            </w:rPr>
            <w:t>[3]</w:t>
          </w:r>
          <w:r>
            <w:rPr>
              <w:i/>
            </w:rPr>
            <w:fldChar w:fldCharType="end"/>
          </w:r>
        </w:sdtContent>
      </w:sdt>
      <w:r w:rsidRPr="00DA4B6D">
        <w:rPr>
          <w:i/>
          <w:lang w:val="en-US"/>
          <w:rPrChange w:id="60" w:author="Di Rocco Juri" w:date="2019-08-21T10:10:00Z">
            <w:rPr>
              <w:i/>
            </w:rPr>
          </w:rPrChange>
        </w:rPr>
        <w:t>.</w:t>
      </w:r>
      <w:r w:rsidRPr="00DA4B6D">
        <w:rPr>
          <w:lang w:val="en-US"/>
          <w:rPrChange w:id="61" w:author="Di Rocco Juri" w:date="2019-08-21T10:10:00Z">
            <w:rPr/>
          </w:rPrChange>
        </w:rPr>
        <w:t xml:space="preserve"> </w:t>
      </w:r>
      <w:r>
        <w:t xml:space="preserve">Essendo un approccio generalizzato per la valutazione di un artefatto, indipendente dall’artefatto stesso, è stato abbracciato questo tipo di approccio di valutazione. In questo meta modello viene specificata una struttura gerarchica dove la radice è il </w:t>
      </w:r>
      <w:proofErr w:type="spellStart"/>
      <w:r>
        <w:t>Quality</w:t>
      </w:r>
      <w:proofErr w:type="spellEnd"/>
      <w:r>
        <w:t xml:space="preserve"> Model costituito da </w:t>
      </w:r>
      <w:proofErr w:type="spellStart"/>
      <w:r>
        <w:t>QalityAttributes</w:t>
      </w:r>
      <w:proofErr w:type="spellEnd"/>
      <w:r>
        <w:t xml:space="preserve">, </w:t>
      </w:r>
      <w:proofErr w:type="spellStart"/>
      <w:r>
        <w:lastRenderedPageBreak/>
        <w:t>ValueTypes</w:t>
      </w:r>
      <w:proofErr w:type="spellEnd"/>
      <w:r>
        <w:t xml:space="preserve"> e </w:t>
      </w:r>
      <w:proofErr w:type="spellStart"/>
      <w:r>
        <w:t>MetricProvider</w:t>
      </w:r>
      <w:proofErr w:type="spellEnd"/>
      <w:r>
        <w:t xml:space="preserve">. Gli attributi di qualità modellizzano un aspetto che contribuisce alla valutazione di qualità dell’artefatto. Verrà quindi specificato dal </w:t>
      </w:r>
      <w:proofErr w:type="spellStart"/>
      <w:r>
        <w:t>quality</w:t>
      </w:r>
      <w:proofErr w:type="spellEnd"/>
      <w:r>
        <w:t xml:space="preserve"> </w:t>
      </w:r>
      <w:proofErr w:type="spellStart"/>
      <w:r>
        <w:t>attribute</w:t>
      </w:r>
      <w:proofErr w:type="spellEnd"/>
      <w:r>
        <w:t xml:space="preserve"> come aggregare gli attributi. A differenza dell’approccio proposto in </w:t>
      </w:r>
      <w:proofErr w:type="spellStart"/>
      <w:r w:rsidRPr="004C3904">
        <w:rPr>
          <w:rFonts w:asciiTheme="majorHAnsi" w:hAnsiTheme="majorHAnsi"/>
          <w:b/>
          <w:i/>
          <w:sz w:val="22"/>
        </w:rPr>
        <w:t>Automated</w:t>
      </w:r>
      <w:proofErr w:type="spellEnd"/>
      <w:r w:rsidRPr="004C3904">
        <w:rPr>
          <w:rFonts w:asciiTheme="majorHAnsi" w:hAnsiTheme="majorHAnsi"/>
          <w:b/>
          <w:i/>
          <w:sz w:val="22"/>
        </w:rPr>
        <w:t xml:space="preserve"> </w:t>
      </w:r>
      <w:proofErr w:type="spellStart"/>
      <w:r w:rsidRPr="004C3904">
        <w:rPr>
          <w:rFonts w:asciiTheme="majorHAnsi" w:hAnsiTheme="majorHAnsi"/>
          <w:b/>
          <w:i/>
          <w:sz w:val="22"/>
        </w:rPr>
        <w:t>Quality</w:t>
      </w:r>
      <w:proofErr w:type="spellEnd"/>
      <w:r w:rsidRPr="004C3904">
        <w:rPr>
          <w:rFonts w:asciiTheme="majorHAnsi" w:hAnsiTheme="majorHAnsi"/>
          <w:b/>
          <w:i/>
          <w:sz w:val="22"/>
        </w:rPr>
        <w:t xml:space="preserve"> </w:t>
      </w:r>
      <w:proofErr w:type="spellStart"/>
      <w:r w:rsidRPr="004C3904">
        <w:rPr>
          <w:rFonts w:asciiTheme="majorHAnsi" w:hAnsiTheme="majorHAnsi"/>
          <w:b/>
          <w:i/>
          <w:sz w:val="22"/>
        </w:rPr>
        <w:t>Assessment</w:t>
      </w:r>
      <w:proofErr w:type="spellEnd"/>
      <w:r w:rsidRPr="004C3904">
        <w:rPr>
          <w:rFonts w:asciiTheme="majorHAnsi" w:hAnsiTheme="majorHAnsi"/>
          <w:b/>
          <w:i/>
          <w:sz w:val="22"/>
        </w:rPr>
        <w:t xml:space="preserve"> of </w:t>
      </w:r>
      <w:proofErr w:type="spellStart"/>
      <w:r w:rsidRPr="004C3904">
        <w:rPr>
          <w:rFonts w:asciiTheme="majorHAnsi" w:hAnsiTheme="majorHAnsi"/>
          <w:b/>
          <w:i/>
          <w:sz w:val="22"/>
        </w:rPr>
        <w:t>Modeling</w:t>
      </w:r>
      <w:proofErr w:type="spellEnd"/>
      <w:r w:rsidRPr="004C3904">
        <w:rPr>
          <w:rFonts w:asciiTheme="majorHAnsi" w:hAnsiTheme="majorHAnsi"/>
          <w:b/>
          <w:i/>
          <w:sz w:val="22"/>
        </w:rPr>
        <w:t xml:space="preserve"> </w:t>
      </w:r>
      <w:proofErr w:type="spellStart"/>
      <w:r w:rsidRPr="004C3904">
        <w:rPr>
          <w:rFonts w:asciiTheme="majorHAnsi" w:hAnsiTheme="majorHAnsi"/>
          <w:b/>
          <w:i/>
          <w:sz w:val="22"/>
        </w:rPr>
        <w:t>Artifacts</w:t>
      </w:r>
      <w:proofErr w:type="spellEnd"/>
      <w:r>
        <w:t xml:space="preserve"> </w:t>
      </w:r>
      <w:sdt>
        <w:sdtPr>
          <w:id w:val="1080948192"/>
          <w:citation/>
        </w:sdtPr>
        <w:sdtContent>
          <w:r>
            <w:fldChar w:fldCharType="begin"/>
          </w:r>
          <w:r>
            <w:instrText xml:space="preserve">CITATION Adr15 \l 1040 </w:instrText>
          </w:r>
          <w:r>
            <w:fldChar w:fldCharType="separate"/>
          </w:r>
          <w:r w:rsidR="007830F4" w:rsidRPr="007830F4">
            <w:rPr>
              <w:noProof/>
            </w:rPr>
            <w:t>[2]</w:t>
          </w:r>
          <w:r>
            <w:fldChar w:fldCharType="end"/>
          </w:r>
        </w:sdtContent>
      </w:sdt>
      <w:r>
        <w:t xml:space="preserve"> non utilizzeremo </w:t>
      </w:r>
      <w:proofErr w:type="spellStart"/>
      <w:r>
        <w:t>MdeForge</w:t>
      </w:r>
      <w:proofErr w:type="spellEnd"/>
      <w:r>
        <w:t xml:space="preserve"> con lo scopo di automatizzare il processo di valutazione ma utilizzeremo solo la parte teorica riguardante il meta-modello ed il modello di qualità. Ogni attributo in questo modello ha un valore che rappresenta il suo valore calcolato e può essere di due tipi, </w:t>
      </w:r>
      <w:proofErr w:type="spellStart"/>
      <w:r>
        <w:t>SingleValue</w:t>
      </w:r>
      <w:proofErr w:type="spellEnd"/>
      <w:r>
        <w:t xml:space="preserve"> o </w:t>
      </w:r>
      <w:proofErr w:type="spellStart"/>
      <w:r>
        <w:t>AggregatedValue</w:t>
      </w:r>
      <w:proofErr w:type="spellEnd"/>
      <w:r>
        <w:t xml:space="preserve"> per semplicità il valore assunto dai nostri </w:t>
      </w:r>
      <w:proofErr w:type="spellStart"/>
      <w:r>
        <w:t>quality</w:t>
      </w:r>
      <w:proofErr w:type="spellEnd"/>
      <w:r>
        <w:t xml:space="preserve"> </w:t>
      </w:r>
      <w:proofErr w:type="spellStart"/>
      <w:r>
        <w:t>attribute</w:t>
      </w:r>
      <w:proofErr w:type="spellEnd"/>
      <w:r>
        <w:t xml:space="preserve"> sarà </w:t>
      </w:r>
      <w:proofErr w:type="spellStart"/>
      <w:r>
        <w:t>SingleValue</w:t>
      </w:r>
      <w:proofErr w:type="spellEnd"/>
      <w:r>
        <w:t xml:space="preserve"> e calcolato da semplici regole che sostituiranno il </w:t>
      </w:r>
      <w:proofErr w:type="spellStart"/>
      <w:r>
        <w:t>MetricProvider</w:t>
      </w:r>
      <w:proofErr w:type="spellEnd"/>
      <w:r>
        <w:t xml:space="preserve">. Di seguito una immagine descrive l’approccio proposto da </w:t>
      </w:r>
      <w:proofErr w:type="spellStart"/>
      <w:r>
        <w:t>Basciani</w:t>
      </w:r>
      <w:proofErr w:type="spellEnd"/>
      <w:r>
        <w:t xml:space="preserve"> ET AL in </w:t>
      </w:r>
      <w:sdt>
        <w:sdtPr>
          <w:id w:val="-245801297"/>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w:t>
      </w:r>
    </w:p>
    <w:p w14:paraId="3B3C45EB" w14:textId="77777777" w:rsidR="00041417" w:rsidRDefault="00041417" w:rsidP="00041417">
      <w:pPr>
        <w:pStyle w:val="Nessunaspaziatura"/>
        <w:keepNext/>
        <w:jc w:val="center"/>
      </w:pPr>
      <w:r>
        <w:rPr>
          <w:noProof/>
          <w:lang w:eastAsia="it-IT"/>
        </w:rPr>
        <w:drawing>
          <wp:inline distT="0" distB="0" distL="0" distR="0" wp14:anchorId="74F3FE3F" wp14:editId="4F6DA51B">
            <wp:extent cx="5596669" cy="3258820"/>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roccio_Software_Quality.jpg"/>
                    <pic:cNvPicPr/>
                  </pic:nvPicPr>
                  <pic:blipFill>
                    <a:blip r:embed="rId12">
                      <a:extLst>
                        <a:ext uri="{28A0092B-C50C-407E-A947-70E740481C1C}">
                          <a14:useLocalDpi xmlns:a14="http://schemas.microsoft.com/office/drawing/2010/main" val="0"/>
                        </a:ext>
                      </a:extLst>
                    </a:blip>
                    <a:stretch>
                      <a:fillRect/>
                    </a:stretch>
                  </pic:blipFill>
                  <pic:spPr>
                    <a:xfrm>
                      <a:off x="0" y="0"/>
                      <a:ext cx="5602242" cy="3262065"/>
                    </a:xfrm>
                    <a:prstGeom prst="rect">
                      <a:avLst/>
                    </a:prstGeom>
                  </pic:spPr>
                </pic:pic>
              </a:graphicData>
            </a:graphic>
          </wp:inline>
        </w:drawing>
      </w:r>
    </w:p>
    <w:p w14:paraId="125326A2" w14:textId="749FAE68" w:rsidR="00041417" w:rsidRDefault="00041417" w:rsidP="00041417">
      <w:pPr>
        <w:pStyle w:val="Didascalia"/>
        <w:jc w:val="center"/>
      </w:pPr>
      <w:r>
        <w:t xml:space="preserve">Figura </w:t>
      </w:r>
      <w:fldSimple w:instr=" SEQ Figura \* ARABIC ">
        <w:r w:rsidR="003D7AF7">
          <w:rPr>
            <w:noProof/>
          </w:rPr>
          <w:t>1</w:t>
        </w:r>
      </w:fldSimple>
      <w:r>
        <w:t xml:space="preserve"> In questo diagramma possiamo analizzare le entità che compongono il </w:t>
      </w:r>
      <w:proofErr w:type="spellStart"/>
      <w:r>
        <w:t>Quality</w:t>
      </w:r>
      <w:proofErr w:type="spellEnd"/>
      <w:r>
        <w:t xml:space="preserve"> Model definito in </w:t>
      </w:r>
      <w:sdt>
        <w:sdtPr>
          <w:id w:val="1118097468"/>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 xml:space="preserve"> .</w:t>
      </w:r>
    </w:p>
    <w:p w14:paraId="1AFDDBA9" w14:textId="77777777" w:rsidR="00041417" w:rsidRDefault="00041417" w:rsidP="00041417">
      <w:pPr>
        <w:pStyle w:val="Titolo2"/>
        <w:numPr>
          <w:ilvl w:val="1"/>
          <w:numId w:val="1"/>
        </w:numPr>
        <w:spacing w:before="360"/>
        <w:jc w:val="left"/>
      </w:pPr>
      <w:bookmarkStart w:id="62" w:name="_Toc16944559"/>
      <w:bookmarkStart w:id="63" w:name="_Toc16944688"/>
      <w:bookmarkStart w:id="64" w:name="_Toc17020905"/>
      <w:bookmarkStart w:id="65" w:name="_Toc17020981"/>
      <w:bookmarkStart w:id="66" w:name="_Toc17045393"/>
      <w:bookmarkStart w:id="67" w:name="_Toc17045480"/>
      <w:bookmarkStart w:id="68" w:name="_Toc17046251"/>
      <w:bookmarkStart w:id="69" w:name="_Toc17072370"/>
      <w:bookmarkStart w:id="70" w:name="_Toc17210603"/>
      <w:bookmarkEnd w:id="62"/>
      <w:bookmarkEnd w:id="63"/>
      <w:bookmarkEnd w:id="64"/>
      <w:bookmarkEnd w:id="65"/>
      <w:bookmarkEnd w:id="66"/>
      <w:bookmarkEnd w:id="67"/>
      <w:bookmarkEnd w:id="68"/>
      <w:bookmarkEnd w:id="69"/>
      <w:proofErr w:type="spellStart"/>
      <w:r>
        <w:t>Aprroccio</w:t>
      </w:r>
      <w:proofErr w:type="spellEnd"/>
      <w:r>
        <w:t xml:space="preserve"> Generico di Analisi Multi-</w:t>
      </w:r>
      <w:proofErr w:type="spellStart"/>
      <w:r>
        <w:t>Criteriale</w:t>
      </w:r>
      <w:bookmarkEnd w:id="70"/>
      <w:proofErr w:type="spellEnd"/>
    </w:p>
    <w:p w14:paraId="17E0AED3" w14:textId="77777777" w:rsidR="00041417" w:rsidRDefault="00041417" w:rsidP="00041417">
      <w:pPr>
        <w:jc w:val="center"/>
      </w:pPr>
      <w:r>
        <w:t xml:space="preserve">Nella Figura 1 possiamo vedere le relazioni tra le entità del nostro processo, l’entità Obiettivo influenza direttamente le metriche scelte per la valutazione, le metriche nel nostro caso particolare corrispondono al </w:t>
      </w:r>
      <w:proofErr w:type="spellStart"/>
      <w:r>
        <w:t>Quality</w:t>
      </w:r>
      <w:proofErr w:type="spellEnd"/>
      <w:r>
        <w:t xml:space="preserve"> Model che specificheremo in dettaglio successivamente, queste metriche a loro volta hanno una relazione con le Alternative che nel nostro corrispondono proprio ai </w:t>
      </w:r>
      <w:proofErr w:type="spellStart"/>
      <w:r>
        <w:lastRenderedPageBreak/>
        <w:t>frameworks</w:t>
      </w:r>
      <w:proofErr w:type="spellEnd"/>
      <w:r>
        <w:t xml:space="preserve"> presi in esame.</w:t>
      </w:r>
      <w:r>
        <w:rPr>
          <w:noProof/>
          <w:lang w:eastAsia="it-IT"/>
        </w:rPr>
        <w:drawing>
          <wp:inline distT="0" distB="0" distL="0" distR="0" wp14:anchorId="3C63DE24" wp14:editId="5E4DE30B">
            <wp:extent cx="4491428" cy="5142230"/>
            <wp:effectExtent l="0" t="0" r="4445"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DM.jpg"/>
                    <pic:cNvPicPr/>
                  </pic:nvPicPr>
                  <pic:blipFill rotWithShape="1">
                    <a:blip r:embed="rId13">
                      <a:extLst>
                        <a:ext uri="{28A0092B-C50C-407E-A947-70E740481C1C}">
                          <a14:useLocalDpi xmlns:a14="http://schemas.microsoft.com/office/drawing/2010/main" val="0"/>
                        </a:ext>
                      </a:extLst>
                    </a:blip>
                    <a:srcRect l="11565" r="15016" b="40569"/>
                    <a:stretch/>
                  </pic:blipFill>
                  <pic:spPr bwMode="auto">
                    <a:xfrm>
                      <a:off x="0" y="0"/>
                      <a:ext cx="4493467" cy="5144564"/>
                    </a:xfrm>
                    <a:prstGeom prst="rect">
                      <a:avLst/>
                    </a:prstGeom>
                    <a:ln>
                      <a:noFill/>
                    </a:ln>
                    <a:extLst>
                      <a:ext uri="{53640926-AAD7-44D8-BBD7-CCE9431645EC}">
                        <a14:shadowObscured xmlns:a14="http://schemas.microsoft.com/office/drawing/2010/main"/>
                      </a:ext>
                    </a:extLst>
                  </pic:spPr>
                </pic:pic>
              </a:graphicData>
            </a:graphic>
          </wp:inline>
        </w:drawing>
      </w:r>
    </w:p>
    <w:p w14:paraId="219F929F" w14:textId="77777777" w:rsidR="00041417" w:rsidRDefault="00041417" w:rsidP="00041417">
      <w:pPr>
        <w:pStyle w:val="Titolo2"/>
        <w:numPr>
          <w:ilvl w:val="1"/>
          <w:numId w:val="1"/>
        </w:numPr>
        <w:spacing w:before="360"/>
        <w:jc w:val="left"/>
      </w:pPr>
      <w:bookmarkStart w:id="71" w:name="_Toc17210604"/>
      <w:r>
        <w:t>l’analisi multi-</w:t>
      </w:r>
      <w:proofErr w:type="spellStart"/>
      <w:r>
        <w:t>criteriale</w:t>
      </w:r>
      <w:proofErr w:type="spellEnd"/>
      <w:r>
        <w:t xml:space="preserve"> applicata al nostro caso di studio</w:t>
      </w:r>
      <w:bookmarkEnd w:id="71"/>
    </w:p>
    <w:p w14:paraId="01C8998F" w14:textId="77777777" w:rsidR="00041417" w:rsidRDefault="00041417" w:rsidP="00041417">
      <w:r>
        <w:t xml:space="preserve">Nella Seguente Figura possiamo vedere come l’uso del </w:t>
      </w:r>
      <w:proofErr w:type="spellStart"/>
      <w:r>
        <w:t>Quality</w:t>
      </w:r>
      <w:proofErr w:type="spellEnd"/>
      <w:r>
        <w:t xml:space="preserve"> Model cambi il classico approccio di un’Analisi Multi-</w:t>
      </w:r>
      <w:proofErr w:type="spellStart"/>
      <w:r>
        <w:t>Criteriale</w:t>
      </w:r>
      <w:proofErr w:type="spellEnd"/>
      <w:r>
        <w:t>. In questo approccio i criteri di valutazione sono definiti nel modello di qualità questo influenzerà direttamente la valutazione delle alternative in quanto all’interno di esso vengono definiti sia i criteri che le metriche di valutazione.</w:t>
      </w:r>
    </w:p>
    <w:p w14:paraId="07B7B47B" w14:textId="77777777" w:rsidR="00041417" w:rsidRDefault="00041417" w:rsidP="00041417">
      <w:pPr>
        <w:jc w:val="center"/>
      </w:pPr>
      <w:r>
        <w:rPr>
          <w:noProof/>
          <w:lang w:eastAsia="it-IT"/>
        </w:rPr>
        <w:lastRenderedPageBreak/>
        <w:drawing>
          <wp:inline distT="0" distB="0" distL="0" distR="0" wp14:anchorId="6D0C0046" wp14:editId="00737120">
            <wp:extent cx="4341412" cy="5048885"/>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A_Quality_Model.jpg"/>
                    <pic:cNvPicPr/>
                  </pic:nvPicPr>
                  <pic:blipFill rotWithShape="1">
                    <a:blip r:embed="rId14">
                      <a:extLst>
                        <a:ext uri="{28A0092B-C50C-407E-A947-70E740481C1C}">
                          <a14:useLocalDpi xmlns:a14="http://schemas.microsoft.com/office/drawing/2010/main" val="0"/>
                        </a:ext>
                      </a:extLst>
                    </a:blip>
                    <a:srcRect l="12733" r="16328" b="41672"/>
                    <a:stretch/>
                  </pic:blipFill>
                  <pic:spPr bwMode="auto">
                    <a:xfrm>
                      <a:off x="0" y="0"/>
                      <a:ext cx="4341579" cy="5049079"/>
                    </a:xfrm>
                    <a:prstGeom prst="rect">
                      <a:avLst/>
                    </a:prstGeom>
                    <a:ln>
                      <a:noFill/>
                    </a:ln>
                    <a:extLst>
                      <a:ext uri="{53640926-AAD7-44D8-BBD7-CCE9431645EC}">
                        <a14:shadowObscured xmlns:a14="http://schemas.microsoft.com/office/drawing/2010/main"/>
                      </a:ext>
                    </a:extLst>
                  </pic:spPr>
                </pic:pic>
              </a:graphicData>
            </a:graphic>
          </wp:inline>
        </w:drawing>
      </w:r>
    </w:p>
    <w:p w14:paraId="2D9388A3" w14:textId="77777777" w:rsidR="00041417" w:rsidRDefault="00041417" w:rsidP="00041417">
      <w:pPr>
        <w:spacing w:line="259" w:lineRule="auto"/>
        <w:ind w:firstLine="0"/>
      </w:pPr>
      <w:r>
        <w:br w:type="page"/>
      </w:r>
    </w:p>
    <w:p w14:paraId="0FED974C" w14:textId="7C0EEFC4" w:rsidR="00041417" w:rsidRDefault="00041417" w:rsidP="00041417">
      <w:r w:rsidRPr="00184E23">
        <w:lastRenderedPageBreak/>
        <w:t xml:space="preserve">In Accordo con </w:t>
      </w:r>
      <w:proofErr w:type="spellStart"/>
      <w:r w:rsidRPr="00184E23">
        <w:t>Zhi</w:t>
      </w:r>
      <w:proofErr w:type="spellEnd"/>
      <w:r w:rsidRPr="00184E23">
        <w:t xml:space="preserve">-Gang ET AL in  </w:t>
      </w:r>
      <w:sdt>
        <w:sdtPr>
          <w:id w:val="38789491"/>
          <w:citation/>
        </w:sdtPr>
        <w:sdtContent>
          <w:r>
            <w:fldChar w:fldCharType="begin"/>
          </w:r>
          <w:r>
            <w:instrText xml:space="preserve"> CITATION Zhi12 \l 1040 </w:instrText>
          </w:r>
          <w:r>
            <w:fldChar w:fldCharType="separate"/>
          </w:r>
          <w:r w:rsidR="007830F4" w:rsidRPr="007830F4">
            <w:rPr>
              <w:noProof/>
            </w:rPr>
            <w:t>[4]</w:t>
          </w:r>
          <w:r>
            <w:fldChar w:fldCharType="end"/>
          </w:r>
        </w:sdtContent>
      </w:sdt>
      <w:r>
        <w:t xml:space="preserve"> </w:t>
      </w:r>
      <w:r w:rsidRPr="00184E23">
        <w:t xml:space="preserve">formalizziamo analogamente il nostro problema come un Multiple </w:t>
      </w:r>
      <w:proofErr w:type="spellStart"/>
      <w:r w:rsidRPr="00184E23">
        <w:t>Attribute</w:t>
      </w:r>
      <w:proofErr w:type="spellEnd"/>
      <w:r w:rsidRPr="00184E23">
        <w:t xml:space="preserve"> </w:t>
      </w:r>
      <w:proofErr w:type="spellStart"/>
      <w:r w:rsidRPr="00184E23">
        <w:t>Decision</w:t>
      </w:r>
      <w:proofErr w:type="spellEnd"/>
      <w:r w:rsidRPr="00184E23">
        <w:t xml:space="preserve"> </w:t>
      </w:r>
      <w:proofErr w:type="spellStart"/>
      <w:r w:rsidRPr="00184E23">
        <w:t>Making</w:t>
      </w:r>
      <w:proofErr w:type="spellEnd"/>
      <w:r w:rsidRPr="00184E23">
        <w:t xml:space="preserve"> sostituendo infatti il </w:t>
      </w:r>
      <w:proofErr w:type="spellStart"/>
      <w:r w:rsidRPr="00184E23">
        <w:t>Quality</w:t>
      </w:r>
      <w:proofErr w:type="spellEnd"/>
      <w:r w:rsidRPr="00184E23">
        <w:t xml:space="preserve"> Model  ai Criteri, la valutazione verte sui </w:t>
      </w:r>
      <w:proofErr w:type="spellStart"/>
      <w:r w:rsidRPr="00184E23">
        <w:t>Quality</w:t>
      </w:r>
      <w:proofErr w:type="spellEnd"/>
      <w:r w:rsidRPr="00184E23">
        <w:t xml:space="preserve"> </w:t>
      </w:r>
      <w:proofErr w:type="spellStart"/>
      <w:r w:rsidRPr="00184E23">
        <w:t>Attribute</w:t>
      </w:r>
      <w:proofErr w:type="spellEnd"/>
      <w:r w:rsidRPr="00184E23">
        <w:t xml:space="preserve"> del modello di qualità. Di seguito formalizziamo il nostro problema come:</w:t>
      </w:r>
    </w:p>
    <w:p w14:paraId="28D1EAC8" w14:textId="77777777" w:rsidR="00041417" w:rsidRPr="006755B1" w:rsidRDefault="00041417" w:rsidP="00041417">
      <w:pPr>
        <w:jc w:val="center"/>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insieme delle Alternative</m:t>
          </m:r>
        </m:oMath>
      </m:oMathPara>
    </w:p>
    <w:p w14:paraId="1828C447" w14:textId="77777777" w:rsidR="00041417" w:rsidRPr="006940C2" w:rsidRDefault="00041417" w:rsidP="00041417">
      <w:pPr>
        <w:jc w:val="center"/>
      </w:pPr>
      <m:oMathPara>
        <m:oMath>
          <m:r>
            <w:rPr>
              <w:rFonts w:ascii="Cambria Math" w:hAnsi="Cambria Math"/>
            </w:rPr>
            <m:t>Qa=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Qa</m:t>
                  </m:r>
                </m:e>
                <m:sub>
                  <m:r>
                    <w:rPr>
                      <w:rFonts w:ascii="Cambria Math" w:hAnsi="Cambria Math"/>
                    </w:rPr>
                    <m:t>m</m:t>
                  </m:r>
                </m:sub>
              </m:sSub>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insieme dei Quality Attribute.</m:t>
          </m:r>
        </m:oMath>
      </m:oMathPara>
    </w:p>
    <w:p w14:paraId="6EFE89CE" w14:textId="77777777" w:rsidR="00041417" w:rsidRPr="004C3904" w:rsidRDefault="00041417" w:rsidP="00041417">
      <m:oMathPara>
        <m:oMath>
          <m:r>
            <w:rPr>
              <w:rFonts w:ascii="Cambria Math" w:hAnsi="Cambria Math"/>
            </w:rPr>
            <m:t xml:space="preserve">Sia M una matrice tale che </m:t>
          </m:r>
        </m:oMath>
      </m:oMathPara>
    </w:p>
    <w:p w14:paraId="35F99A43" w14:textId="77777777" w:rsidR="00041417" w:rsidRPr="004C3904" w:rsidRDefault="00041417" w:rsidP="00041417">
      <m:oMathPara>
        <m:oMath>
          <m:r>
            <w:rPr>
              <w:rFonts w:ascii="Cambria Math" w:hAnsi="Cambria Math"/>
            </w:rPr>
            <m:t>M=</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n×m</m:t>
              </m:r>
            </m:sub>
          </m:sSub>
          <m:r>
            <w:rPr>
              <w:rFonts w:ascii="Cambria Math" w:hAnsi="Cambria Math"/>
            </w:rPr>
            <m:t xml:space="preserve"> sia un valore calcolato da una relazione tra Alternativa e Attributo;</m:t>
          </m:r>
        </m:oMath>
      </m:oMathPara>
    </w:p>
    <w:p w14:paraId="439FC64B" w14:textId="77777777" w:rsidR="00041417" w:rsidRPr="004C3904" w:rsidRDefault="00DA4B6D" w:rsidP="00041417">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Qa</m:t>
                  </m:r>
                </m:e>
                <m:sub>
                  <m:r>
                    <w:rPr>
                      <w:rFonts w:ascii="Cambria Math" w:hAnsi="Cambria Math"/>
                    </w:rPr>
                    <m:t>j</m:t>
                  </m:r>
                </m:sub>
              </m:sSub>
            </m:e>
          </m:d>
          <m:r>
            <w:rPr>
              <w:rFonts w:ascii="Cambria Math" w:hAnsi="Cambria Math"/>
            </w:rPr>
            <m:t xml:space="preserve"> con 1≤i≤n,1≤j≤m; </m:t>
          </m:r>
        </m:oMath>
      </m:oMathPara>
    </w:p>
    <w:p w14:paraId="63870FCC" w14:textId="77777777" w:rsidR="00041417" w:rsidRPr="006755B1" w:rsidRDefault="00041417" w:rsidP="00041417">
      <m:oMathPara>
        <m:oMath>
          <m:r>
            <w:rPr>
              <w:rFonts w:ascii="Cambria Math" w:hAnsi="Cambria Math"/>
            </w:rPr>
            <m:t xml:space="preserve"> </m:t>
          </m:r>
        </m:oMath>
      </m:oMathPara>
    </w:p>
    <w:p w14:paraId="4F75FC2B" w14:textId="77777777" w:rsidR="00041417" w:rsidRDefault="00041417" w:rsidP="00041417">
      <m:oMath>
        <m:r>
          <w:rPr>
            <w:rFonts w:ascii="Cambria Math" w:hAnsi="Cambria Math"/>
          </w:rPr>
          <m:t>M=n×m=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sSub>
                    <m:sSubPr>
                      <m:ctrlPr>
                        <w:rPr>
                          <w:rFonts w:ascii="Cambria Math" w:hAnsi="Cambria Math"/>
                          <w:i/>
                        </w:rPr>
                      </m:ctrlPr>
                    </m:sSubPr>
                    <m:e>
                      <m:r>
                        <w:rPr>
                          <w:rFonts w:ascii="Cambria Math" w:hAnsi="Cambria Math"/>
                        </w:rPr>
                        <m:t>m</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1,m</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sSub>
                    <m:sSubPr>
                      <m:ctrlPr>
                        <w:rPr>
                          <w:rFonts w:ascii="Cambria Math" w:hAnsi="Cambria Math"/>
                          <w:i/>
                        </w:rPr>
                      </m:ctrlPr>
                    </m:sSubPr>
                    <m:e>
                      <m:r>
                        <w:rPr>
                          <w:rFonts w:ascii="Cambria Math" w:hAnsi="Cambria Math"/>
                        </w:rPr>
                        <m:t>m</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2,m</m:t>
                      </m:r>
                    </m:sub>
                  </m:sSub>
                </m:e>
              </m:mr>
              <m:mr>
                <m:e>
                  <m:sSub>
                    <m:sSubPr>
                      <m:ctrlPr>
                        <w:rPr>
                          <w:rFonts w:ascii="Cambria Math" w:hAnsi="Cambria Math"/>
                          <w:i/>
                        </w:rPr>
                      </m:ctrlPr>
                    </m:sSubPr>
                    <m:e>
                      <m:eqArr>
                        <m:eqArrPr>
                          <m:ctrlPr>
                            <w:rPr>
                              <w:rFonts w:ascii="Cambria Math" w:hAnsi="Cambria Math"/>
                              <w:i/>
                            </w:rPr>
                          </m:ctrlPr>
                        </m:eqArrP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m:t>
                          </m:r>
                        </m:e>
                      </m:eqArr>
                    </m:e>
                    <m:sub>
                      <m:r>
                        <w:rPr>
                          <w:rFonts w:ascii="Cambria Math" w:hAnsi="Cambria Math"/>
                        </w:rPr>
                        <m:t>n,1</m:t>
                      </m:r>
                    </m:sub>
                  </m:sSub>
                  <m:sSub>
                    <m:sSubPr>
                      <m:ctrlPr>
                        <w:rPr>
                          <w:rFonts w:ascii="Cambria Math" w:hAnsi="Cambria Math"/>
                          <w:i/>
                        </w:rPr>
                      </m:ctrlPr>
                    </m:sSubPr>
                    <m:e>
                      <m:eqArr>
                        <m:eqArrPr>
                          <m:ctrlPr>
                            <w:rPr>
                              <w:rFonts w:ascii="Cambria Math" w:hAnsi="Cambria Math"/>
                              <w:i/>
                            </w:rPr>
                          </m:ctrlPr>
                        </m:eqArrP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  m</m:t>
                          </m:r>
                        </m:e>
                      </m:eqArr>
                    </m:e>
                    <m:sub>
                      <m:r>
                        <w:rPr>
                          <w:rFonts w:ascii="Cambria Math" w:hAnsi="Cambria Math"/>
                        </w:rPr>
                        <m:t>n,2</m:t>
                      </m:r>
                    </m:sub>
                  </m:sSub>
                </m:e>
                <m:e>
                  <m:r>
                    <w:rPr>
                      <w:rFonts w:ascii="Cambria Math" w:hAnsi="Cambria Math"/>
                    </w:rPr>
                    <m:t xml:space="preserve"> </m:t>
                  </m:r>
                </m:e>
                <m:e>
                  <m:sSub>
                    <m:sSubPr>
                      <m:ctrlPr>
                        <w:rPr>
                          <w:rFonts w:ascii="Cambria Math" w:hAnsi="Cambria Math"/>
                          <w:i/>
                        </w:rPr>
                      </m:ctrlPr>
                    </m:sSubPr>
                    <m:e>
                      <m:eqArr>
                        <m:eqArrPr>
                          <m:ctrlPr>
                            <w:rPr>
                              <w:rFonts w:ascii="Cambria Math" w:hAnsi="Cambria Math"/>
                              <w:i/>
                            </w:rPr>
                          </m:ctrlPr>
                        </m:eqArrP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m:t>
                          </m:r>
                        </m:e>
                      </m:eqArr>
                    </m:e>
                    <m:sub>
                      <m:r>
                        <w:rPr>
                          <w:rFonts w:ascii="Cambria Math" w:hAnsi="Cambria Math"/>
                        </w:rPr>
                        <m:t>n,m</m:t>
                      </m:r>
                    </m:sub>
                  </m:sSub>
                  <m:r>
                    <w:rPr>
                      <w:rFonts w:ascii="Cambria Math" w:hAnsi="Cambria Math"/>
                    </w:rPr>
                    <m:t xml:space="preserve">  </m:t>
                  </m:r>
                </m:e>
              </m:mr>
            </m:m>
          </m:e>
        </m:d>
        <m:r>
          <w:rPr>
            <w:rFonts w:ascii="Cambria Math" w:hAnsi="Cambria Math"/>
          </w:rPr>
          <m:t>;</m:t>
        </m:r>
      </m:oMath>
      <w:r>
        <w:br w:type="page"/>
      </w:r>
    </w:p>
    <w:p w14:paraId="7C57EF82" w14:textId="77777777" w:rsidR="00041417" w:rsidRPr="004C3904" w:rsidRDefault="00041417" w:rsidP="00041417"/>
    <w:p w14:paraId="548C5206" w14:textId="77777777" w:rsidR="00041417" w:rsidRPr="00D84B5C" w:rsidRDefault="00041417" w:rsidP="00041417">
      <m:oMathPara>
        <m:oMath>
          <m:r>
            <w:rPr>
              <w:rFonts w:ascii="Cambria Math" w:hAnsi="Cambria Math"/>
            </w:rPr>
            <m:t xml:space="preserve">La soluzione S è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alternativa che ha la riga con sommatoria degli elementi piu alta. </m:t>
          </m:r>
        </m:oMath>
      </m:oMathPara>
    </w:p>
    <w:p w14:paraId="26339D81" w14:textId="77777777" w:rsidR="00041417" w:rsidRPr="006222B8" w:rsidRDefault="00041417" w:rsidP="00041417"/>
    <w:p w14:paraId="252E11DE" w14:textId="77777777" w:rsidR="00041417" w:rsidRDefault="00041417" w:rsidP="00041417">
      <m:oMathPara>
        <m:oMath>
          <m:r>
            <w:rPr>
              <w:rFonts w:ascii="Cambria Math" w:hAnsi="Cambria Math"/>
            </w:rPr>
            <m:t xml:space="preserve">S=max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m</m:t>
                  </m:r>
                </m:e>
                <m:sub>
                  <m:r>
                    <w:rPr>
                      <w:rFonts w:ascii="Cambria Math" w:hAnsi="Cambria Math"/>
                    </w:rPr>
                    <m:t>i,j</m:t>
                  </m:r>
                </m:sub>
              </m:sSub>
            </m:e>
          </m:nary>
          <m:r>
            <w:rPr>
              <w:rFonts w:ascii="Cambria Math" w:hAnsi="Cambria Math"/>
            </w:rPr>
            <m:t xml:space="preserve"> per i={1,…,n}</m:t>
          </m:r>
        </m:oMath>
      </m:oMathPara>
    </w:p>
    <w:p w14:paraId="7370275F" w14:textId="77777777" w:rsidR="00041417" w:rsidRDefault="00041417" w:rsidP="00041417">
      <w:pPr>
        <w:spacing w:line="259" w:lineRule="auto"/>
        <w:ind w:firstLine="0"/>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30A34A6B" w14:textId="77777777" w:rsidR="00041417" w:rsidRPr="00EC5D33" w:rsidRDefault="00041417" w:rsidP="00041417">
      <w:pPr>
        <w:pStyle w:val="Titolo1"/>
        <w:numPr>
          <w:ilvl w:val="0"/>
          <w:numId w:val="1"/>
        </w:numPr>
        <w:pBdr>
          <w:bottom w:val="single" w:sz="4" w:space="1" w:color="595959" w:themeColor="text1" w:themeTint="A6"/>
        </w:pBdr>
        <w:spacing w:before="360" w:after="160"/>
        <w:jc w:val="left"/>
      </w:pPr>
      <w:bookmarkStart w:id="72" w:name="_Toc17210605"/>
      <w:r>
        <w:lastRenderedPageBreak/>
        <w:t>Screening Preliminare</w:t>
      </w:r>
      <w:bookmarkEnd w:id="72"/>
    </w:p>
    <w:p w14:paraId="036ABBB9" w14:textId="77777777" w:rsidR="00041417" w:rsidRDefault="00041417" w:rsidP="00041417"/>
    <w:p w14:paraId="30B05B4F" w14:textId="77777777" w:rsidR="00041417" w:rsidRDefault="00041417" w:rsidP="00041417">
      <w:r>
        <w:t xml:space="preserve">In questo capitolo viene definito lo spazio di soluzioni, che d’ora in poi chiameremo Alternative, le alternative formano l’insieme di possibili soluzioni che rispettano determinate proprietà, partiremo quindi da un insieme più grande di </w:t>
      </w:r>
      <w:proofErr w:type="spellStart"/>
      <w:r>
        <w:t>frameworks</w:t>
      </w:r>
      <w:proofErr w:type="spellEnd"/>
      <w:r>
        <w:t xml:space="preserve"> e costruiremo un sott’insieme chiamato Alternative, questa formalizzazione è necessaria in quanto l’insieme delle alternative non è dato, va quindi costruito attraverso la definizione di regole. Formalizzando l’insieme delle Alternative come un insieme matematico possiamo dire con certezza se un elemento appartiene o no all’insieme, questo ci permetterà ‘filtrare’ i </w:t>
      </w:r>
      <w:proofErr w:type="spellStart"/>
      <w:r>
        <w:t>framework</w:t>
      </w:r>
      <w:proofErr w:type="spellEnd"/>
      <w:r>
        <w:t xml:space="preserve"> e concentrarci solo su quelli che hanno la possibilità di essere selezionati come ‘Soluzione’ risparmiando molto tempo nella successiva fase di analisi. Le proprietà che ogni Framework deve rispettare riguardano: il linguaggio di programmazione, il tipo di licenza software, il tipo di Framework, e l’utilizzo del </w:t>
      </w:r>
      <w:proofErr w:type="spellStart"/>
      <w:r>
        <w:t>framework</w:t>
      </w:r>
      <w:proofErr w:type="spellEnd"/>
      <w:r>
        <w:t xml:space="preserve"> stesso.</w:t>
      </w:r>
    </w:p>
    <w:p w14:paraId="78ABBAE4" w14:textId="77777777" w:rsidR="00041417" w:rsidRDefault="00041417" w:rsidP="00041417"/>
    <w:p w14:paraId="6F2DAAD2" w14:textId="063F724F" w:rsidR="00041417" w:rsidRPr="00DA4B6D" w:rsidRDefault="00041417" w:rsidP="00041417">
      <w:pPr>
        <w:jc w:val="center"/>
        <w:rPr>
          <w:i/>
          <w:lang w:val="en-US"/>
          <w:rPrChange w:id="73" w:author="Di Rocco Juri" w:date="2019-08-21T10:10:00Z">
            <w:rPr>
              <w:i/>
            </w:rPr>
          </w:rPrChange>
        </w:rPr>
      </w:pPr>
      <w:r w:rsidRPr="00DA4B6D">
        <w:rPr>
          <w:i/>
          <w:lang w:val="en-US"/>
          <w:rPrChange w:id="74" w:author="Di Rocco Juri" w:date="2019-08-21T10:10:00Z">
            <w:rPr>
              <w:i/>
            </w:rPr>
          </w:rPrChange>
        </w:rPr>
        <w:t xml:space="preserve">A = {f </w:t>
      </w:r>
      <m:oMath>
        <m:r>
          <w:rPr>
            <w:rFonts w:ascii="Cambria Math" w:hAnsi="Cambria Math"/>
            <w:lang w:val="en-US"/>
            <w:rPrChange w:id="75" w:author="Di Rocco Juri" w:date="2019-08-21T10:10:00Z">
              <w:rPr>
                <w:rFonts w:ascii="Cambria Math" w:hAnsi="Cambria Math"/>
              </w:rPr>
            </w:rPrChange>
          </w:rPr>
          <m:t>∈</m:t>
        </m:r>
      </m:oMath>
      <w:r w:rsidRPr="00DA4B6D">
        <w:rPr>
          <w:i/>
          <w:lang w:val="en-US"/>
          <w:rPrChange w:id="76" w:author="Di Rocco Juri" w:date="2019-08-21T10:10:00Z">
            <w:rPr>
              <w:i/>
            </w:rPr>
          </w:rPrChange>
        </w:rPr>
        <w:t xml:space="preserve"> </w:t>
      </w:r>
      <w:proofErr w:type="gramStart"/>
      <w:r w:rsidRPr="00DA4B6D">
        <w:rPr>
          <w:i/>
          <w:lang w:val="en-US"/>
          <w:rPrChange w:id="77" w:author="Di Rocco Juri" w:date="2019-08-21T10:10:00Z">
            <w:rPr>
              <w:i/>
            </w:rPr>
          </w:rPrChange>
        </w:rPr>
        <w:t>A :</w:t>
      </w:r>
      <w:proofErr w:type="gramEnd"/>
      <w:r w:rsidRPr="00DA4B6D">
        <w:rPr>
          <w:i/>
          <w:lang w:val="en-US"/>
          <w:rPrChange w:id="78" w:author="Di Rocco Juri" w:date="2019-08-21T10:10:00Z">
            <w:rPr>
              <w:i/>
            </w:rPr>
          </w:rPrChange>
        </w:rPr>
        <w:t xml:space="preserve"> f </w:t>
      </w:r>
      <m:oMath>
        <m:r>
          <w:rPr>
            <w:rFonts w:ascii="Cambria Math" w:hAnsi="Cambria Math"/>
            <w:lang w:val="en-US"/>
            <w:rPrChange w:id="79" w:author="Di Rocco Juri" w:date="2019-08-21T10:10:00Z">
              <w:rPr>
                <w:rFonts w:ascii="Cambria Math" w:hAnsi="Cambria Math"/>
              </w:rPr>
            </w:rPrChange>
          </w:rPr>
          <m:t xml:space="preserve">∋ </m:t>
        </m:r>
      </m:oMath>
      <w:r w:rsidRPr="00DA4B6D">
        <w:rPr>
          <w:i/>
          <w:lang w:val="en-US"/>
          <w:rPrChange w:id="80" w:author="Di Rocco Juri" w:date="2019-08-21T10:10:00Z">
            <w:rPr>
              <w:i/>
            </w:rPr>
          </w:rPrChange>
        </w:rPr>
        <w:t>(lp, ls, t, a)};</w:t>
      </w:r>
    </w:p>
    <w:p w14:paraId="45FF2D01" w14:textId="77777777" w:rsidR="00041417" w:rsidRPr="00DA4B6D" w:rsidRDefault="00041417" w:rsidP="00041417">
      <w:pPr>
        <w:jc w:val="center"/>
        <w:rPr>
          <w:i/>
          <w:lang w:val="en-US"/>
          <w:rPrChange w:id="81" w:author="Di Rocco Juri" w:date="2019-08-21T10:10:00Z">
            <w:rPr>
              <w:i/>
            </w:rPr>
          </w:rPrChange>
        </w:rPr>
      </w:pPr>
    </w:p>
    <w:p w14:paraId="696E5CCC" w14:textId="77777777" w:rsidR="00041417" w:rsidRPr="003660DE" w:rsidRDefault="00041417" w:rsidP="00041417">
      <w:pPr>
        <w:rPr>
          <w:i/>
        </w:rPr>
      </w:pPr>
      <w:r w:rsidRPr="003660DE">
        <w:rPr>
          <w:i/>
        </w:rPr>
        <w:t>dove:</w:t>
      </w:r>
    </w:p>
    <w:p w14:paraId="0275DB09" w14:textId="1E59E773" w:rsidR="003660DE" w:rsidRDefault="003660DE" w:rsidP="00041417">
      <w:pPr>
        <w:jc w:val="center"/>
        <w:rPr>
          <w:i/>
        </w:rPr>
      </w:pPr>
      <w:r>
        <w:rPr>
          <w:i/>
        </w:rPr>
        <w:t>A= Insieme delle Alternative (</w:t>
      </w:r>
      <w:proofErr w:type="spellStart"/>
      <w:r>
        <w:rPr>
          <w:i/>
        </w:rPr>
        <w:t>Frameworks</w:t>
      </w:r>
      <w:proofErr w:type="spellEnd"/>
      <w:r>
        <w:rPr>
          <w:i/>
        </w:rPr>
        <w:t>)</w:t>
      </w:r>
    </w:p>
    <w:p w14:paraId="49EAEB5B" w14:textId="4BDD4390" w:rsidR="00041417" w:rsidRPr="003660DE" w:rsidRDefault="00041417" w:rsidP="00041417">
      <w:pPr>
        <w:jc w:val="center"/>
        <w:rPr>
          <w:i/>
        </w:rPr>
      </w:pPr>
      <w:proofErr w:type="spellStart"/>
      <w:r w:rsidRPr="003660DE">
        <w:rPr>
          <w:i/>
        </w:rPr>
        <w:t>lp</w:t>
      </w:r>
      <w:proofErr w:type="spellEnd"/>
      <w:r w:rsidRPr="003660DE">
        <w:rPr>
          <w:i/>
        </w:rPr>
        <w:t xml:space="preserve"> = Linguaggio di Programmazione; l = Licenza Software;</w:t>
      </w:r>
    </w:p>
    <w:p w14:paraId="5453D574" w14:textId="77777777" w:rsidR="00041417" w:rsidRPr="003660DE" w:rsidRDefault="00041417" w:rsidP="00041417">
      <w:pPr>
        <w:jc w:val="center"/>
        <w:rPr>
          <w:i/>
        </w:rPr>
      </w:pPr>
      <w:r w:rsidRPr="003660DE">
        <w:rPr>
          <w:i/>
        </w:rPr>
        <w:t xml:space="preserve">t=tipo di </w:t>
      </w:r>
      <w:proofErr w:type="spellStart"/>
      <w:r w:rsidRPr="003660DE">
        <w:rPr>
          <w:i/>
        </w:rPr>
        <w:t>framework</w:t>
      </w:r>
      <w:proofErr w:type="spellEnd"/>
      <w:r w:rsidRPr="003660DE">
        <w:rPr>
          <w:i/>
        </w:rPr>
        <w:t>; ad=adozione;</w:t>
      </w:r>
    </w:p>
    <w:p w14:paraId="2F30A35A" w14:textId="77777777" w:rsidR="00041417" w:rsidRPr="00C541AE" w:rsidRDefault="00041417" w:rsidP="00041417">
      <w:pPr>
        <w:jc w:val="center"/>
      </w:pPr>
    </w:p>
    <w:p w14:paraId="77F76FDC" w14:textId="77777777" w:rsidR="00041417" w:rsidRDefault="00041417" w:rsidP="00041417">
      <w:r>
        <w:t>Quindi un Framework appartiene all’insieme delle Alternative se e solo se rispetta i criteri di selezione definiti nella sezione successiva, è bene specificare che anche i criteri di selezione possono essere modificati in base alle necessità.</w:t>
      </w:r>
    </w:p>
    <w:p w14:paraId="6A8B45A7" w14:textId="77777777" w:rsidR="00041417" w:rsidRPr="005C1B51" w:rsidRDefault="00041417" w:rsidP="00041417">
      <w:pPr>
        <w:pStyle w:val="Nessunaspaziatura"/>
      </w:pPr>
    </w:p>
    <w:p w14:paraId="7BFC05E2" w14:textId="77777777" w:rsidR="00041417" w:rsidRPr="001E3AAB" w:rsidRDefault="00041417" w:rsidP="00041417">
      <w:pPr>
        <w:pStyle w:val="Nessunaspaziatura"/>
        <w:rPr>
          <w:rStyle w:val="Enfasigrassetto"/>
          <w:b w:val="0"/>
          <w:bCs w:val="0"/>
        </w:rPr>
      </w:pPr>
      <w:r w:rsidRPr="004C3904">
        <w:rPr>
          <w:b/>
        </w:rPr>
        <w:t>Adozione</w:t>
      </w:r>
    </w:p>
    <w:p w14:paraId="0E7AB6BA" w14:textId="77777777" w:rsidR="00041417" w:rsidRDefault="00041417" w:rsidP="00041417">
      <w:r>
        <w:t xml:space="preserve">Un aspetto fondamentale che rende vincente un Framework rispetto ad un altro è l’adozione, ovvero l’utilizzo dello stesso da parte di aziende di rilievo, vi sono anche aziende che hanno sviluppato alcuni dei </w:t>
      </w:r>
      <w:proofErr w:type="spellStart"/>
      <w:r>
        <w:t>frameworks</w:t>
      </w:r>
      <w:proofErr w:type="spellEnd"/>
      <w:r>
        <w:t xml:space="preserve"> presi in esame e che hanno sposato la politica open source, questo </w:t>
      </w:r>
      <w:r>
        <w:lastRenderedPageBreak/>
        <w:t xml:space="preserve">ci permette di affidarci a dei </w:t>
      </w:r>
      <w:proofErr w:type="spellStart"/>
      <w:r>
        <w:t>frameworks</w:t>
      </w:r>
      <w:proofErr w:type="spellEnd"/>
      <w:r>
        <w:t xml:space="preserve"> con una grande ‘community’ alle spalle, tra queste aziende possiamo citare colossi come Microsoft, Google, </w:t>
      </w:r>
      <w:proofErr w:type="spellStart"/>
      <w:r>
        <w:t>Facebook</w:t>
      </w:r>
      <w:proofErr w:type="spellEnd"/>
      <w:r>
        <w:t xml:space="preserve">, </w:t>
      </w:r>
      <w:proofErr w:type="spellStart"/>
      <w:r>
        <w:t>Netflix</w:t>
      </w:r>
      <w:proofErr w:type="spellEnd"/>
      <w:r>
        <w:t xml:space="preserve">, Accenture, IBM, Apple, Amazon, </w:t>
      </w:r>
      <w:proofErr w:type="spellStart"/>
      <w:r>
        <w:t>Twitter</w:t>
      </w:r>
      <w:proofErr w:type="spellEnd"/>
      <w:r>
        <w:t xml:space="preserve">, Samsung, Sony e molte altre. L’Adozione da parte di una di queste aziende è </w:t>
      </w:r>
      <w:proofErr w:type="spellStart"/>
      <w:r>
        <w:t>un’indice</w:t>
      </w:r>
      <w:proofErr w:type="spellEnd"/>
      <w:r>
        <w:t xml:space="preserve"> di qualità che non possiamo ignorare oggigiorno, queste aziende hanno come punto chiave la diffusione dei loro servizi digitali e fisici attraverso la rete, è stato proprio questo aspetto che le ha fatte esplodere negli ultimi anni, un fattore altresì importante è stata la diffusione degli </w:t>
      </w:r>
      <w:proofErr w:type="spellStart"/>
      <w:r>
        <w:t>smartphone</w:t>
      </w:r>
      <w:proofErr w:type="spellEnd"/>
      <w:r>
        <w:t xml:space="preserve"> che hanno reso fruibili applicazioni web in qualsiasi posto vi sia una connessione web, questo aspetto va considerato in quanto alcuni </w:t>
      </w:r>
      <w:proofErr w:type="spellStart"/>
      <w:r>
        <w:t>Frameworks</w:t>
      </w:r>
      <w:proofErr w:type="spellEnd"/>
      <w:r>
        <w:t xml:space="preserve"> sono nati per lo sviluppo di applicazioni web ottimizzate per il loro utilizzo su dispositivi mobili. É quindi necessario per gli scopi di questo studio che i </w:t>
      </w:r>
      <w:proofErr w:type="spellStart"/>
      <w:r>
        <w:t>Frameworks</w:t>
      </w:r>
      <w:proofErr w:type="spellEnd"/>
      <w:r>
        <w:t xml:space="preserve"> selezionati non siano solo uno strumento didattico ma anche uno strumento di Business.</w:t>
      </w:r>
    </w:p>
    <w:p w14:paraId="14C0A85B" w14:textId="77777777" w:rsidR="00041417" w:rsidRPr="004C3904" w:rsidRDefault="00041417" w:rsidP="00041417">
      <w:pPr>
        <w:pStyle w:val="Nessunaspaziatura"/>
        <w:rPr>
          <w:b/>
          <w:color w:val="FF0000"/>
        </w:rPr>
      </w:pPr>
      <w:r w:rsidRPr="004C3904">
        <w:rPr>
          <w:b/>
        </w:rPr>
        <w:t>Vitalità</w:t>
      </w:r>
      <w:r w:rsidRPr="004C3904" w:rsidDel="00E56554">
        <w:rPr>
          <w:b/>
        </w:rPr>
        <w:t xml:space="preserve"> </w:t>
      </w:r>
      <w:r w:rsidRPr="004C3904">
        <w:rPr>
          <w:b/>
          <w:color w:val="FF0000"/>
        </w:rPr>
        <w:t xml:space="preserve">(DRAFT TRASFERIRE ED </w:t>
      </w:r>
      <w:proofErr w:type="gramStart"/>
      <w:r w:rsidRPr="004C3904">
        <w:rPr>
          <w:b/>
          <w:color w:val="FF0000"/>
        </w:rPr>
        <w:t>INTEGRARE  QUESTA</w:t>
      </w:r>
      <w:proofErr w:type="gramEnd"/>
      <w:r w:rsidRPr="004C3904">
        <w:rPr>
          <w:b/>
          <w:color w:val="FF0000"/>
        </w:rPr>
        <w:t xml:space="preserve"> PARTE CON IL QM DEL CAP 3)</w:t>
      </w:r>
    </w:p>
    <w:p w14:paraId="3E077A09" w14:textId="77777777" w:rsidR="00041417" w:rsidRDefault="00041417" w:rsidP="00041417">
      <w:r>
        <w:t xml:space="preserve">La Vitalità del Framework è un aggregato di attributi detti </w:t>
      </w:r>
      <w:proofErr w:type="spellStart"/>
      <w:r>
        <w:t>quality</w:t>
      </w:r>
      <w:proofErr w:type="spellEnd"/>
      <w:r>
        <w:t xml:space="preserve"> </w:t>
      </w:r>
      <w:proofErr w:type="spellStart"/>
      <w:r>
        <w:t>attribute</w:t>
      </w:r>
      <w:proofErr w:type="spellEnd"/>
      <w:r>
        <w:t xml:space="preserve"> rilevanti per valutare la qualità del </w:t>
      </w:r>
      <w:proofErr w:type="spellStart"/>
      <w:r>
        <w:t>framework</w:t>
      </w:r>
      <w:proofErr w:type="spellEnd"/>
      <w:r>
        <w:t xml:space="preserve">. È importante che il metodo di valutazione sia uniforme per tutti i </w:t>
      </w:r>
      <w:proofErr w:type="spellStart"/>
      <w:r>
        <w:t>Frameworks</w:t>
      </w:r>
      <w:proofErr w:type="spellEnd"/>
      <w:r>
        <w:t xml:space="preserve">, andremo quindi a definire un </w:t>
      </w:r>
      <w:proofErr w:type="spellStart"/>
      <w:r>
        <w:t>Quality</w:t>
      </w:r>
      <w:proofErr w:type="spellEnd"/>
      <w:r>
        <w:t xml:space="preserve"> Model regolato da un </w:t>
      </w:r>
      <w:proofErr w:type="spellStart"/>
      <w:r>
        <w:t>Quality</w:t>
      </w:r>
      <w:proofErr w:type="spellEnd"/>
      <w:r>
        <w:t xml:space="preserve"> Meta-model.</w:t>
      </w:r>
    </w:p>
    <w:p w14:paraId="3FE16FFB" w14:textId="77777777" w:rsidR="00041417" w:rsidRPr="00C902CB" w:rsidRDefault="00041417" w:rsidP="00041417">
      <w:pPr>
        <w:pStyle w:val="Nessunaspaziatura"/>
        <w:rPr>
          <w:lang w:val="en-US"/>
        </w:rPr>
      </w:pPr>
      <w:r w:rsidRPr="00C902CB">
        <w:rPr>
          <w:lang w:val="en-US"/>
        </w:rPr>
        <w:t>Consequently, a quality assessment approach</w:t>
      </w:r>
    </w:p>
    <w:p w14:paraId="4691B950" w14:textId="77777777" w:rsidR="00041417" w:rsidRPr="00C902CB" w:rsidRDefault="00041417" w:rsidP="00041417">
      <w:pPr>
        <w:pStyle w:val="Nessunaspaziatura"/>
        <w:rPr>
          <w:lang w:val="en-US"/>
        </w:rPr>
      </w:pPr>
      <w:r w:rsidRPr="00C902CB">
        <w:rPr>
          <w:lang w:val="en-US"/>
        </w:rPr>
        <w:t>should be open to custom quality models that users can easily define</w:t>
      </w:r>
    </w:p>
    <w:p w14:paraId="5F7F16B1" w14:textId="77777777" w:rsidR="00041417" w:rsidRPr="00DA4B6D" w:rsidRDefault="00041417" w:rsidP="00041417">
      <w:pPr>
        <w:pStyle w:val="Nessunaspaziatura"/>
        <w:rPr>
          <w:lang w:val="en-US"/>
          <w:rPrChange w:id="82" w:author="Di Rocco Juri" w:date="2019-08-21T10:10:00Z">
            <w:rPr/>
          </w:rPrChange>
        </w:rPr>
      </w:pPr>
      <w:r w:rsidRPr="00C902CB">
        <w:rPr>
          <w:lang w:val="en-US"/>
        </w:rPr>
        <w:t xml:space="preserve">to support the quality assessment problem at hand. </w:t>
      </w:r>
      <w:r w:rsidRPr="00DA4B6D">
        <w:rPr>
          <w:lang w:val="en-US"/>
          <w:rPrChange w:id="83" w:author="Di Rocco Juri" w:date="2019-08-21T10:10:00Z">
            <w:rPr/>
          </w:rPrChange>
        </w:rPr>
        <w:t>[</w:t>
      </w:r>
      <w:proofErr w:type="spellStart"/>
      <w:r w:rsidRPr="00DA4B6D">
        <w:rPr>
          <w:lang w:val="en-US"/>
          <w:rPrChange w:id="84" w:author="Di Rocco Juri" w:date="2019-08-21T10:10:00Z">
            <w:rPr/>
          </w:rPrChange>
        </w:rPr>
        <w:t>Citazione</w:t>
      </w:r>
      <w:proofErr w:type="spellEnd"/>
      <w:r w:rsidRPr="00DA4B6D">
        <w:rPr>
          <w:b/>
          <w:i/>
          <w:lang w:val="en-US"/>
          <w:rPrChange w:id="85" w:author="Di Rocco Juri" w:date="2019-08-21T10:10:00Z">
            <w:rPr>
              <w:b/>
              <w:i/>
            </w:rPr>
          </w:rPrChange>
        </w:rPr>
        <w:t xml:space="preserve"> </w:t>
      </w:r>
      <w:r w:rsidRPr="00DA4B6D">
        <w:rPr>
          <w:i/>
          <w:lang w:val="en-US"/>
          <w:rPrChange w:id="86" w:author="Di Rocco Juri" w:date="2019-08-21T10:10:00Z">
            <w:rPr>
              <w:i/>
            </w:rPr>
          </w:rPrChange>
        </w:rPr>
        <w:t xml:space="preserve">Automated Quality Assessment of Modeling Artifacts </w:t>
      </w:r>
      <w:proofErr w:type="spellStart"/>
      <w:r w:rsidRPr="00DA4B6D">
        <w:rPr>
          <w:i/>
          <w:lang w:val="en-US"/>
          <w:rPrChange w:id="87" w:author="Di Rocco Juri" w:date="2019-08-21T10:10:00Z">
            <w:rPr>
              <w:i/>
            </w:rPr>
          </w:rPrChange>
        </w:rPr>
        <w:t>pag</w:t>
      </w:r>
      <w:proofErr w:type="spellEnd"/>
      <w:r w:rsidRPr="00DA4B6D">
        <w:rPr>
          <w:i/>
          <w:lang w:val="en-US"/>
          <w:rPrChange w:id="88" w:author="Di Rocco Juri" w:date="2019-08-21T10:10:00Z">
            <w:rPr>
              <w:i/>
            </w:rPr>
          </w:rPrChange>
        </w:rPr>
        <w:t xml:space="preserve"> 11</w:t>
      </w:r>
      <w:r w:rsidRPr="00DA4B6D">
        <w:rPr>
          <w:b/>
          <w:i/>
          <w:lang w:val="en-US"/>
          <w:rPrChange w:id="89" w:author="Di Rocco Juri" w:date="2019-08-21T10:10:00Z">
            <w:rPr>
              <w:b/>
              <w:i/>
            </w:rPr>
          </w:rPrChange>
        </w:rPr>
        <w:t>].</w:t>
      </w:r>
    </w:p>
    <w:p w14:paraId="29965BF8" w14:textId="77777777" w:rsidR="00041417" w:rsidRPr="00C902CB" w:rsidRDefault="00041417" w:rsidP="00041417">
      <w:pPr>
        <w:rPr>
          <w:lang w:val="en-US"/>
        </w:rPr>
      </w:pPr>
    </w:p>
    <w:p w14:paraId="08530081" w14:textId="77777777" w:rsidR="00041417" w:rsidRPr="00C541AE" w:rsidRDefault="00041417" w:rsidP="00041417">
      <w:pPr>
        <w:pStyle w:val="Nessunaspaziatura"/>
        <w:jc w:val="center"/>
        <w:rPr>
          <w:color w:val="FF0000"/>
          <w:lang w:val="en-US"/>
        </w:rPr>
      </w:pPr>
      <w:r w:rsidRPr="00C541AE">
        <w:rPr>
          <w:color w:val="FF0000"/>
          <w:lang w:val="en-US"/>
        </w:rPr>
        <w:t>The Quality Metamodel (QMM)</w:t>
      </w:r>
    </w:p>
    <w:p w14:paraId="73470C4F" w14:textId="77777777" w:rsidR="00041417" w:rsidRPr="00C541AE" w:rsidRDefault="00041417" w:rsidP="00041417">
      <w:pPr>
        <w:pStyle w:val="Nessunaspaziatura"/>
        <w:jc w:val="center"/>
        <w:rPr>
          <w:color w:val="FF0000"/>
          <w:lang w:val="en-US"/>
        </w:rPr>
      </w:pPr>
      <w:r w:rsidRPr="00C541AE">
        <w:rPr>
          <w:color w:val="FF0000"/>
          <w:lang w:val="en-US"/>
        </w:rPr>
        <w:t>It plays a key role in the proposed approach since it enables the specification</w:t>
      </w:r>
    </w:p>
    <w:p w14:paraId="07B01C6D" w14:textId="77777777" w:rsidR="00041417" w:rsidRPr="00C541AE" w:rsidRDefault="00041417" w:rsidP="00041417">
      <w:pPr>
        <w:pStyle w:val="Nessunaspaziatura"/>
        <w:jc w:val="center"/>
        <w:rPr>
          <w:color w:val="FF0000"/>
          <w:lang w:val="en-US"/>
        </w:rPr>
      </w:pPr>
      <w:r w:rsidRPr="00C541AE">
        <w:rPr>
          <w:color w:val="FF0000"/>
          <w:lang w:val="en-US"/>
        </w:rPr>
        <w:t>of quality models according to user requirements. The metamodel is shown</w:t>
      </w:r>
    </w:p>
    <w:p w14:paraId="0A3F4077" w14:textId="77777777" w:rsidR="00041417" w:rsidRPr="00C541AE" w:rsidRDefault="00041417" w:rsidP="00041417">
      <w:pPr>
        <w:pStyle w:val="Nessunaspaziatura"/>
        <w:jc w:val="center"/>
        <w:rPr>
          <w:color w:val="FF0000"/>
          <w:lang w:val="en-US"/>
        </w:rPr>
      </w:pPr>
      <w:r w:rsidRPr="00C541AE">
        <w:rPr>
          <w:color w:val="FF0000"/>
          <w:lang w:val="en-US"/>
        </w:rPr>
        <w:t>in Fig. 2 and consists of a number of constructs as explained in the following.</w:t>
      </w:r>
    </w:p>
    <w:p w14:paraId="3798D7EB" w14:textId="77777777" w:rsidR="00041417" w:rsidRPr="00C541AE" w:rsidRDefault="00041417" w:rsidP="00041417">
      <w:pPr>
        <w:pStyle w:val="Nessunaspaziatura"/>
        <w:jc w:val="center"/>
        <w:rPr>
          <w:color w:val="FF0000"/>
          <w:lang w:val="en-US"/>
        </w:rPr>
      </w:pPr>
      <w:proofErr w:type="spellStart"/>
      <w:r w:rsidRPr="00C541AE">
        <w:rPr>
          <w:color w:val="FF0000"/>
          <w:lang w:val="en-US"/>
        </w:rPr>
        <w:t>QualityModel</w:t>
      </w:r>
      <w:proofErr w:type="spellEnd"/>
      <w:r w:rsidRPr="00C541AE">
        <w:rPr>
          <w:color w:val="FF0000"/>
          <w:lang w:val="en-US"/>
        </w:rPr>
        <w:t xml:space="preserve"> is the root element consisting of </w:t>
      </w:r>
      <w:proofErr w:type="spellStart"/>
      <w:r w:rsidRPr="00C541AE">
        <w:rPr>
          <w:color w:val="FF0000"/>
          <w:lang w:val="en-US"/>
        </w:rPr>
        <w:t>QualityAttributes</w:t>
      </w:r>
      <w:proofErr w:type="spellEnd"/>
      <w:r w:rsidRPr="00C541AE">
        <w:rPr>
          <w:color w:val="FF0000"/>
          <w:lang w:val="en-US"/>
        </w:rPr>
        <w:t>,</w:t>
      </w:r>
    </w:p>
    <w:p w14:paraId="7DA01F2B" w14:textId="77777777" w:rsidR="00041417" w:rsidRPr="00C541AE" w:rsidRDefault="00041417" w:rsidP="00041417">
      <w:pPr>
        <w:pStyle w:val="Nessunaspaziatura"/>
        <w:jc w:val="center"/>
        <w:rPr>
          <w:color w:val="FF0000"/>
          <w:lang w:val="en-US"/>
        </w:rPr>
      </w:pPr>
      <w:proofErr w:type="spellStart"/>
      <w:r w:rsidRPr="00C541AE">
        <w:rPr>
          <w:color w:val="FF0000"/>
          <w:lang w:val="en-US"/>
        </w:rPr>
        <w:t>ValueTypes</w:t>
      </w:r>
      <w:proofErr w:type="spellEnd"/>
      <w:r w:rsidRPr="00C541AE">
        <w:rPr>
          <w:color w:val="FF0000"/>
          <w:lang w:val="en-US"/>
        </w:rPr>
        <w:t xml:space="preserve">, and </w:t>
      </w:r>
      <w:proofErr w:type="spellStart"/>
      <w:r w:rsidRPr="00C541AE">
        <w:rPr>
          <w:color w:val="FF0000"/>
          <w:lang w:val="en-US"/>
        </w:rPr>
        <w:t>MetricProviders</w:t>
      </w:r>
      <w:proofErr w:type="spellEnd"/>
      <w:r w:rsidRPr="00C541AE">
        <w:rPr>
          <w:color w:val="FF0000"/>
          <w:lang w:val="en-US"/>
        </w:rPr>
        <w:t>.</w:t>
      </w:r>
    </w:p>
    <w:p w14:paraId="02D8BBCC" w14:textId="77777777" w:rsidR="00041417" w:rsidRPr="00C541AE" w:rsidRDefault="00041417" w:rsidP="00041417">
      <w:pPr>
        <w:pStyle w:val="Nessunaspaziatura"/>
        <w:jc w:val="center"/>
        <w:rPr>
          <w:color w:val="FF0000"/>
          <w:lang w:val="en-US"/>
        </w:rPr>
      </w:pPr>
      <w:r w:rsidRPr="00C541AE">
        <w:rPr>
          <w:color w:val="FF0000"/>
          <w:lang w:val="en-US"/>
        </w:rPr>
        <w:t xml:space="preserve">A </w:t>
      </w:r>
      <w:proofErr w:type="spellStart"/>
      <w:r w:rsidRPr="00C541AE">
        <w:rPr>
          <w:color w:val="FF0000"/>
          <w:lang w:val="en-US"/>
        </w:rPr>
        <w:t>QualityAttribute</w:t>
      </w:r>
      <w:proofErr w:type="spellEnd"/>
      <w:r w:rsidRPr="00C541AE">
        <w:rPr>
          <w:color w:val="FF0000"/>
          <w:lang w:val="en-US"/>
        </w:rPr>
        <w:t xml:space="preserve"> represents a quality aspect that is considered to be</w:t>
      </w:r>
    </w:p>
    <w:p w14:paraId="4FA9284C" w14:textId="77777777" w:rsidR="00041417" w:rsidRPr="00C541AE" w:rsidRDefault="00041417" w:rsidP="00041417">
      <w:pPr>
        <w:pStyle w:val="Nessunaspaziatura"/>
        <w:jc w:val="center"/>
        <w:rPr>
          <w:color w:val="FF0000"/>
          <w:lang w:val="en-US"/>
        </w:rPr>
      </w:pPr>
      <w:r w:rsidRPr="00C541AE">
        <w:rPr>
          <w:color w:val="FF0000"/>
          <w:lang w:val="en-US"/>
        </w:rPr>
        <w:t>relevant for contributing to the quality assessment of a given artifact. A quality</w:t>
      </w:r>
    </w:p>
    <w:p w14:paraId="277BC561" w14:textId="77777777" w:rsidR="00041417" w:rsidRPr="00C541AE" w:rsidRDefault="00041417" w:rsidP="00041417">
      <w:pPr>
        <w:pStyle w:val="Nessunaspaziatura"/>
        <w:jc w:val="center"/>
        <w:rPr>
          <w:color w:val="FF0000"/>
          <w:lang w:val="en-US"/>
        </w:rPr>
      </w:pPr>
      <w:r w:rsidRPr="00C541AE">
        <w:rPr>
          <w:color w:val="FF0000"/>
          <w:lang w:val="en-US"/>
        </w:rPr>
        <w:t>attribute, like maintainability can be an aggregation of other attributes, like</w:t>
      </w:r>
    </w:p>
    <w:p w14:paraId="524FD595" w14:textId="77777777" w:rsidR="00041417" w:rsidRPr="00C541AE" w:rsidRDefault="00041417" w:rsidP="00041417">
      <w:pPr>
        <w:pStyle w:val="Nessunaspaziatura"/>
        <w:jc w:val="center"/>
        <w:rPr>
          <w:color w:val="FF0000"/>
          <w:lang w:val="en-US"/>
        </w:rPr>
      </w:pPr>
      <w:r w:rsidRPr="00C541AE">
        <w:rPr>
          <w:color w:val="FF0000"/>
          <w:lang w:val="en-US"/>
        </w:rPr>
        <w:t>changeability and modularity. Thus, each quality attribute specifies how to aggregate</w:t>
      </w:r>
    </w:p>
    <w:p w14:paraId="5BC18992" w14:textId="77777777" w:rsidR="00041417" w:rsidRPr="00C541AE" w:rsidRDefault="00041417" w:rsidP="00041417">
      <w:pPr>
        <w:pStyle w:val="Nessunaspaziatura"/>
        <w:jc w:val="center"/>
        <w:rPr>
          <w:color w:val="FF0000"/>
          <w:lang w:val="en-US"/>
        </w:rPr>
      </w:pPr>
      <w:r w:rsidRPr="00C541AE">
        <w:rPr>
          <w:color w:val="FF0000"/>
          <w:lang w:val="en-US"/>
        </w:rPr>
        <w:t>the contained attributes in order to provide an overall quality value for the</w:t>
      </w:r>
    </w:p>
    <w:p w14:paraId="2AC79B14" w14:textId="77777777" w:rsidR="00041417" w:rsidRPr="00C541AE" w:rsidRDefault="00041417" w:rsidP="00041417">
      <w:pPr>
        <w:pStyle w:val="Nessunaspaziatura"/>
        <w:jc w:val="center"/>
        <w:rPr>
          <w:color w:val="FF0000"/>
          <w:lang w:val="en-US"/>
        </w:rPr>
      </w:pPr>
      <w:r w:rsidRPr="00C541AE">
        <w:rPr>
          <w:color w:val="FF0000"/>
          <w:lang w:val="en-US"/>
        </w:rPr>
        <w:lastRenderedPageBreak/>
        <w:t>considered attribute as described below.</w:t>
      </w:r>
      <w:r>
        <w:rPr>
          <w:color w:val="FF0000"/>
          <w:lang w:val="en-US"/>
        </w:rPr>
        <w:t xml:space="preserve"> [</w:t>
      </w:r>
      <w:proofErr w:type="spellStart"/>
      <w:r>
        <w:rPr>
          <w:color w:val="FF0000"/>
          <w:lang w:val="en-US"/>
        </w:rPr>
        <w:t>Basciani</w:t>
      </w:r>
      <w:proofErr w:type="spellEnd"/>
      <w:r>
        <w:rPr>
          <w:color w:val="FF0000"/>
          <w:lang w:val="en-US"/>
        </w:rPr>
        <w:t xml:space="preserve"> ET </w:t>
      </w:r>
      <w:proofErr w:type="gramStart"/>
      <w:r>
        <w:rPr>
          <w:color w:val="FF0000"/>
          <w:lang w:val="en-US"/>
        </w:rPr>
        <w:t xml:space="preserve">AL  </w:t>
      </w:r>
      <w:r w:rsidRPr="00E56554">
        <w:rPr>
          <w:color w:val="FF0000"/>
          <w:lang w:val="en-US"/>
        </w:rPr>
        <w:t>Automated</w:t>
      </w:r>
      <w:proofErr w:type="gramEnd"/>
      <w:r w:rsidRPr="00E56554">
        <w:rPr>
          <w:color w:val="FF0000"/>
          <w:lang w:val="en-US"/>
        </w:rPr>
        <w:t xml:space="preserve"> Quality Assessment of Modeling Artifacts</w:t>
      </w:r>
      <w:r>
        <w:rPr>
          <w:color w:val="FF0000"/>
          <w:lang w:val="en-US"/>
        </w:rPr>
        <w:t>]</w:t>
      </w:r>
    </w:p>
    <w:p w14:paraId="46951D77" w14:textId="159E40A6" w:rsidR="00041417" w:rsidRDefault="00041417" w:rsidP="00041417">
      <w:pPr>
        <w:pStyle w:val="Nessunaspaziatura"/>
        <w:jc w:val="center"/>
      </w:pPr>
      <w:r>
        <w:t xml:space="preserve">Tra </w:t>
      </w:r>
      <w:r w:rsidR="003660DE">
        <w:t xml:space="preserve">le </w:t>
      </w:r>
      <w:proofErr w:type="gramStart"/>
      <w:r w:rsidR="003660DE">
        <w:t xml:space="preserve">metriche </w:t>
      </w:r>
      <w:r>
        <w:t xml:space="preserve"> rilevanti</w:t>
      </w:r>
      <w:proofErr w:type="gramEnd"/>
      <w:r>
        <w:t xml:space="preserve"> la nostra valutazione troviamo:</w:t>
      </w:r>
    </w:p>
    <w:p w14:paraId="619837D8" w14:textId="77777777" w:rsidR="00041417" w:rsidRDefault="00041417" w:rsidP="00041417">
      <w:pPr>
        <w:pStyle w:val="Nessunaspaziatura"/>
      </w:pPr>
    </w:p>
    <w:p w14:paraId="27A33C9A" w14:textId="77777777" w:rsidR="00041417" w:rsidRDefault="00041417" w:rsidP="008E0CC5">
      <w:pPr>
        <w:pStyle w:val="Nessunaspaziatura"/>
        <w:numPr>
          <w:ilvl w:val="0"/>
          <w:numId w:val="4"/>
        </w:numPr>
        <w:jc w:val="left"/>
      </w:pPr>
      <w:r>
        <w:t xml:space="preserve">Numero di </w:t>
      </w:r>
      <w:proofErr w:type="spellStart"/>
      <w:r>
        <w:t>Commit</w:t>
      </w:r>
      <w:proofErr w:type="spellEnd"/>
    </w:p>
    <w:p w14:paraId="3C589F56" w14:textId="77777777" w:rsidR="00041417" w:rsidRDefault="00041417" w:rsidP="008E0CC5">
      <w:pPr>
        <w:pStyle w:val="Nessunaspaziatura"/>
        <w:numPr>
          <w:ilvl w:val="0"/>
          <w:numId w:val="4"/>
        </w:numPr>
        <w:jc w:val="left"/>
      </w:pPr>
      <w:proofErr w:type="spellStart"/>
      <w:r>
        <w:t>Contributors</w:t>
      </w:r>
      <w:proofErr w:type="spellEnd"/>
    </w:p>
    <w:p w14:paraId="2EE57358" w14:textId="77777777" w:rsidR="00041417" w:rsidRDefault="00041417" w:rsidP="008E0CC5">
      <w:pPr>
        <w:pStyle w:val="Nessunaspaziatura"/>
        <w:numPr>
          <w:ilvl w:val="0"/>
          <w:numId w:val="4"/>
        </w:numPr>
        <w:jc w:val="left"/>
      </w:pPr>
      <w:r>
        <w:t>Forks</w:t>
      </w:r>
    </w:p>
    <w:p w14:paraId="3386CD4A" w14:textId="77777777" w:rsidR="00041417" w:rsidRDefault="00041417" w:rsidP="008E0CC5">
      <w:pPr>
        <w:pStyle w:val="Nessunaspaziatura"/>
        <w:numPr>
          <w:ilvl w:val="0"/>
          <w:numId w:val="4"/>
        </w:numPr>
        <w:jc w:val="left"/>
      </w:pPr>
      <w:r>
        <w:t xml:space="preserve">Release </w:t>
      </w:r>
      <w:proofErr w:type="spellStart"/>
      <w:r>
        <w:t>Frequency</w:t>
      </w:r>
      <w:proofErr w:type="spellEnd"/>
    </w:p>
    <w:p w14:paraId="557E4CF3" w14:textId="77777777" w:rsidR="00041417" w:rsidRDefault="00041417" w:rsidP="00041417">
      <w:pPr>
        <w:pStyle w:val="Nessunaspaziatura"/>
        <w:ind w:left="720"/>
      </w:pPr>
    </w:p>
    <w:p w14:paraId="695AE18A" w14:textId="77777777" w:rsidR="00041417" w:rsidRDefault="00041417" w:rsidP="00041417">
      <w:pPr>
        <w:pStyle w:val="Nessunaspaziatura"/>
        <w:jc w:val="center"/>
      </w:pPr>
    </w:p>
    <w:p w14:paraId="5E8B4E1D" w14:textId="77777777" w:rsidR="00041417" w:rsidRDefault="00041417" w:rsidP="00041417">
      <w:pPr>
        <w:pStyle w:val="Nessunaspaziatura"/>
      </w:pPr>
      <w:commentRangeStart w:id="90"/>
      <w:r>
        <w:t>Gli attributi devono rispettare la seguente metrica:</w:t>
      </w:r>
    </w:p>
    <w:p w14:paraId="2140865A" w14:textId="77777777" w:rsidR="00041417" w:rsidRDefault="00041417" w:rsidP="00041417">
      <w:pPr>
        <w:pStyle w:val="Nessunaspaziatura"/>
      </w:pPr>
      <w:proofErr w:type="spellStart"/>
      <w:r>
        <w:t>Relesease</w:t>
      </w:r>
      <w:proofErr w:type="spellEnd"/>
      <w:r>
        <w:t xml:space="preserve"> </w:t>
      </w:r>
      <w:proofErr w:type="spellStart"/>
      <w:r>
        <w:t>Frequency</w:t>
      </w:r>
      <w:proofErr w:type="spellEnd"/>
      <w:r>
        <w:t xml:space="preserve">  &gt;= </w:t>
      </w:r>
      <w:commentRangeStart w:id="91"/>
      <w:commentRangeStart w:id="92"/>
      <w:r>
        <w:t xml:space="preserve">1 / 2  </w:t>
      </w:r>
      <w:commentRangeEnd w:id="91"/>
      <w:r>
        <w:rPr>
          <w:rStyle w:val="Rimandocommento"/>
          <w:rFonts w:asciiTheme="minorHAnsi" w:hAnsiTheme="minorHAnsi"/>
        </w:rPr>
        <w:commentReference w:id="91"/>
      </w:r>
      <w:commentRangeEnd w:id="92"/>
      <w:r>
        <w:rPr>
          <w:rStyle w:val="Rimandocommento"/>
          <w:rFonts w:asciiTheme="minorHAnsi" w:hAnsiTheme="minorHAnsi"/>
        </w:rPr>
        <w:commentReference w:id="92"/>
      </w:r>
      <w:r>
        <w:t>per Anno</w:t>
      </w:r>
    </w:p>
    <w:p w14:paraId="436F000A" w14:textId="77777777" w:rsidR="00041417" w:rsidRDefault="00041417" w:rsidP="00041417">
      <w:pPr>
        <w:pStyle w:val="Nessunaspaziatura"/>
      </w:pPr>
      <w:proofErr w:type="spellStart"/>
      <w:r>
        <w:t>Contributors</w:t>
      </w:r>
      <w:proofErr w:type="spellEnd"/>
      <w:r>
        <w:t xml:space="preserve"> &gt;= 100</w:t>
      </w:r>
    </w:p>
    <w:p w14:paraId="14615534" w14:textId="77777777" w:rsidR="00041417" w:rsidRDefault="00041417" w:rsidP="00041417">
      <w:pPr>
        <w:pStyle w:val="Nessunaspaziatura"/>
      </w:pPr>
      <w:proofErr w:type="spellStart"/>
      <w:r>
        <w:t>Commits</w:t>
      </w:r>
      <w:proofErr w:type="spellEnd"/>
      <w:r>
        <w:t xml:space="preserve"> &gt;= 12 per Anno</w:t>
      </w:r>
    </w:p>
    <w:p w14:paraId="750E6FFF" w14:textId="77777777" w:rsidR="00041417" w:rsidRDefault="00041417" w:rsidP="00041417">
      <w:pPr>
        <w:pStyle w:val="Nessunaspaziatura"/>
      </w:pPr>
      <w:r>
        <w:t>Forks &gt;= 5</w:t>
      </w:r>
      <w:commentRangeEnd w:id="90"/>
      <w:r w:rsidR="00CE7B59">
        <w:rPr>
          <w:rStyle w:val="Rimandocommento"/>
          <w:rFonts w:asciiTheme="minorHAnsi" w:hAnsiTheme="minorHAnsi"/>
        </w:rPr>
        <w:commentReference w:id="90"/>
      </w:r>
    </w:p>
    <w:p w14:paraId="45EB8E1C" w14:textId="77777777" w:rsidR="00041417" w:rsidRDefault="00041417" w:rsidP="00041417">
      <w:pPr>
        <w:pStyle w:val="Nessunaspaziatura"/>
      </w:pPr>
    </w:p>
    <w:p w14:paraId="78B7A767" w14:textId="77777777" w:rsidR="00041417" w:rsidRDefault="00041417" w:rsidP="00041417">
      <w:pPr>
        <w:pStyle w:val="Nessunaspaziatura"/>
      </w:pPr>
    </w:p>
    <w:p w14:paraId="389E1573" w14:textId="77777777" w:rsidR="00041417" w:rsidRPr="00E876AC" w:rsidRDefault="00041417" w:rsidP="00041417">
      <w:pPr>
        <w:rPr>
          <w:rStyle w:val="Enfasigrassetto"/>
        </w:rPr>
      </w:pPr>
      <w:r w:rsidRPr="00D413AA">
        <w:rPr>
          <w:color w:val="FF0000"/>
        </w:rPr>
        <w:t xml:space="preserve">Un criterio importante per il nostro studio sarà </w:t>
      </w:r>
      <w:commentRangeStart w:id="93"/>
      <w:r w:rsidRPr="00D413AA">
        <w:rPr>
          <w:color w:val="FF0000"/>
        </w:rPr>
        <w:t xml:space="preserve">la vitalità </w:t>
      </w:r>
      <w:commentRangeEnd w:id="93"/>
      <w:r w:rsidRPr="00D413AA">
        <w:rPr>
          <w:rStyle w:val="Rimandocommento"/>
          <w:color w:val="FF0000"/>
        </w:rPr>
        <w:commentReference w:id="93"/>
      </w:r>
      <w:r w:rsidRPr="00D413AA">
        <w:rPr>
          <w:color w:val="FF0000"/>
        </w:rPr>
        <w:t xml:space="preserve">di un software per ‘vitalità’ è intesa la valutazione di alcuni dati estrapolati da </w:t>
      </w:r>
      <w:proofErr w:type="spellStart"/>
      <w:r w:rsidRPr="00D413AA">
        <w:rPr>
          <w:color w:val="FF0000"/>
        </w:rPr>
        <w:t>repository</w:t>
      </w:r>
      <w:proofErr w:type="spellEnd"/>
      <w:r w:rsidRPr="00D413AA">
        <w:rPr>
          <w:color w:val="FF0000"/>
        </w:rPr>
        <w:t xml:space="preserve"> come </w:t>
      </w:r>
      <w:proofErr w:type="spellStart"/>
      <w:r w:rsidRPr="00D413AA">
        <w:rPr>
          <w:color w:val="FF0000"/>
        </w:rPr>
        <w:t>GitHub</w:t>
      </w:r>
      <w:proofErr w:type="spellEnd"/>
      <w:r w:rsidRPr="00D413AA">
        <w:rPr>
          <w:color w:val="FF0000"/>
        </w:rPr>
        <w:t xml:space="preserve"> e </w:t>
      </w:r>
      <w:proofErr w:type="spellStart"/>
      <w:r w:rsidRPr="00D413AA">
        <w:rPr>
          <w:color w:val="FF0000"/>
        </w:rPr>
        <w:t>SourceForge</w:t>
      </w:r>
      <w:proofErr w:type="spellEnd"/>
      <w:r w:rsidRPr="00D413AA">
        <w:rPr>
          <w:color w:val="FF0000"/>
        </w:rPr>
        <w:t xml:space="preserve">, infatti all’interno di questi possiamo trovare dati di interesse come il numero di </w:t>
      </w:r>
      <w:proofErr w:type="spellStart"/>
      <w:r w:rsidRPr="00D413AA">
        <w:rPr>
          <w:color w:val="FF0000"/>
        </w:rPr>
        <w:t>Commit</w:t>
      </w:r>
      <w:proofErr w:type="spellEnd"/>
      <w:r w:rsidRPr="00D413AA">
        <w:rPr>
          <w:color w:val="FF0000"/>
        </w:rPr>
        <w:t xml:space="preserve">, di release, i progetti paralleli nati dal Framework, questo sarà argomento verrà approfondito successivamente con i dati raccolti nei </w:t>
      </w:r>
      <w:proofErr w:type="spellStart"/>
      <w:r w:rsidRPr="00D413AA">
        <w:rPr>
          <w:color w:val="FF0000"/>
        </w:rPr>
        <w:t>repository</w:t>
      </w:r>
      <w:proofErr w:type="spellEnd"/>
      <w:r w:rsidRPr="00D413AA">
        <w:rPr>
          <w:color w:val="FF0000"/>
        </w:rPr>
        <w:t xml:space="preserve">, viene considerato un indice di qualità il numero di </w:t>
      </w:r>
      <w:proofErr w:type="spellStart"/>
      <w:r w:rsidRPr="00D413AA">
        <w:rPr>
          <w:color w:val="FF0000"/>
        </w:rPr>
        <w:t>Fork</w:t>
      </w:r>
      <w:proofErr w:type="spellEnd"/>
      <w:r w:rsidRPr="00D413AA">
        <w:rPr>
          <w:color w:val="FF0000"/>
        </w:rPr>
        <w:t xml:space="preserve"> di un </w:t>
      </w:r>
      <w:proofErr w:type="spellStart"/>
      <w:r w:rsidRPr="00D413AA">
        <w:rPr>
          <w:color w:val="FF0000"/>
        </w:rPr>
        <w:t>Frameworks</w:t>
      </w:r>
      <w:proofErr w:type="spellEnd"/>
      <w:r w:rsidRPr="00D413AA">
        <w:rPr>
          <w:color w:val="FF0000"/>
        </w:rPr>
        <w:t xml:space="preserve">, l’apprezzamento, i </w:t>
      </w:r>
      <w:proofErr w:type="spellStart"/>
      <w:r w:rsidRPr="00D413AA">
        <w:rPr>
          <w:color w:val="FF0000"/>
        </w:rPr>
        <w:t>contributors</w:t>
      </w:r>
      <w:proofErr w:type="spellEnd"/>
      <w:r w:rsidRPr="00D413AA">
        <w:rPr>
          <w:color w:val="FF0000"/>
        </w:rPr>
        <w:t xml:space="preserve">, e non poco importante la data in cui sono avvenute queste operazioni, accedere a delle </w:t>
      </w:r>
      <w:proofErr w:type="spellStart"/>
      <w:r w:rsidRPr="00D413AA">
        <w:rPr>
          <w:color w:val="FF0000"/>
        </w:rPr>
        <w:t>infografiche</w:t>
      </w:r>
      <w:proofErr w:type="spellEnd"/>
      <w:r w:rsidRPr="00D413AA">
        <w:rPr>
          <w:color w:val="FF0000"/>
        </w:rPr>
        <w:t xml:space="preserve"> che ci permettono di capire se il Framework è in </w:t>
      </w:r>
      <w:proofErr w:type="spellStart"/>
      <w:r w:rsidRPr="00D413AA">
        <w:rPr>
          <w:color w:val="FF0000"/>
        </w:rPr>
        <w:t>evoluzione,in</w:t>
      </w:r>
      <w:proofErr w:type="spellEnd"/>
      <w:r w:rsidRPr="00D413AA">
        <w:rPr>
          <w:color w:val="FF0000"/>
        </w:rPr>
        <w:t xml:space="preserve"> declino o se è un progetto ormai ‘morto’.</w:t>
      </w:r>
    </w:p>
    <w:p w14:paraId="23A9C082" w14:textId="77777777" w:rsidR="00041417" w:rsidRDefault="00041417" w:rsidP="00041417">
      <w:pPr>
        <w:pStyle w:val="Nessunaspaziatura"/>
        <w:rPr>
          <w:b/>
        </w:rPr>
      </w:pPr>
    </w:p>
    <w:p w14:paraId="424B0C00" w14:textId="77777777" w:rsidR="00041417" w:rsidRDefault="00041417" w:rsidP="00041417">
      <w:pPr>
        <w:pStyle w:val="Nessunaspaziatura"/>
        <w:rPr>
          <w:b/>
        </w:rPr>
      </w:pPr>
      <w:commentRangeStart w:id="94"/>
      <w:r>
        <w:rPr>
          <w:b/>
        </w:rPr>
        <w:t>Adozione</w:t>
      </w:r>
      <w:commentRangeEnd w:id="94"/>
      <w:r w:rsidR="00CE7B59">
        <w:rPr>
          <w:rStyle w:val="Rimandocommento"/>
          <w:rFonts w:asciiTheme="minorHAnsi" w:hAnsiTheme="minorHAnsi"/>
        </w:rPr>
        <w:commentReference w:id="94"/>
      </w:r>
    </w:p>
    <w:p w14:paraId="54182E7F" w14:textId="77777777" w:rsidR="00041417" w:rsidRPr="004C3904" w:rsidRDefault="00041417" w:rsidP="00041417">
      <w:pPr>
        <w:pStyle w:val="Nessunaspaziatura"/>
        <w:rPr>
          <w:b/>
        </w:rPr>
      </w:pPr>
    </w:p>
    <w:p w14:paraId="3EBC9774" w14:textId="77777777" w:rsidR="00041417" w:rsidRDefault="00041417" w:rsidP="00041417">
      <w:r>
        <w:t xml:space="preserve">Un criterio di selezione non trascurabile del nostro screening preliminare è il tipo di Licenza Software, al fine di selezionare uno strumento cercando di minimizzare i costi di licenza software, ci orienteremo su </w:t>
      </w:r>
      <w:proofErr w:type="spellStart"/>
      <w:r>
        <w:t>Frameworks</w:t>
      </w:r>
      <w:proofErr w:type="spellEnd"/>
      <w:r>
        <w:t xml:space="preserve"> distribuiti con licenza </w:t>
      </w:r>
      <w:proofErr w:type="spellStart"/>
      <w:r>
        <w:t>opensource</w:t>
      </w:r>
      <w:proofErr w:type="spellEnd"/>
      <w:r>
        <w:t xml:space="preserve">. Il requisito che la Licenza software deve rispettare e che sia una licenza FOSS, ovvero riconosciuta o dalla Open Source </w:t>
      </w:r>
      <w:proofErr w:type="spellStart"/>
      <w:r>
        <w:t>Initiative</w:t>
      </w:r>
      <w:proofErr w:type="spellEnd"/>
      <w:r>
        <w:t xml:space="preserve"> o dalla Free Software Foundation, questo aspetto è imprescindibile dalla scelta del nostro </w:t>
      </w:r>
      <w:proofErr w:type="spellStart"/>
      <w:r>
        <w:t>Frameworks</w:t>
      </w:r>
      <w:proofErr w:type="spellEnd"/>
      <w:r>
        <w:t xml:space="preserve">, </w:t>
      </w:r>
      <w:r>
        <w:lastRenderedPageBreak/>
        <w:t xml:space="preserve">questo ci permetterà oltre che al mero utilizzo del Framework anche di sviluppare ed ampliare il </w:t>
      </w:r>
      <w:proofErr w:type="spellStart"/>
      <w:r>
        <w:t>framework</w:t>
      </w:r>
      <w:proofErr w:type="spellEnd"/>
      <w:r>
        <w:t xml:space="preserve"> secondo le nostre necessità.</w:t>
      </w:r>
    </w:p>
    <w:p w14:paraId="1214E0EC" w14:textId="735936E9" w:rsidR="003660DE" w:rsidRPr="003660DE" w:rsidRDefault="003660DE" w:rsidP="003660DE">
      <w:pPr>
        <w:pStyle w:val="Nessunaspaziatura"/>
        <w:rPr>
          <w:b/>
        </w:rPr>
      </w:pPr>
      <w:r w:rsidRPr="003660DE">
        <w:rPr>
          <w:b/>
        </w:rPr>
        <w:t>Licenza Software</w:t>
      </w:r>
    </w:p>
    <w:p w14:paraId="5A8A38DD" w14:textId="31FC90E0" w:rsidR="003660DE" w:rsidRDefault="003660DE" w:rsidP="00041417">
      <w:r>
        <w:t xml:space="preserve">Un criterio di selezione non trascurabile del nostro screening preliminare è il tipo di Licenza Software, al fine di selezionare uno strumento cercando di minimizzare i costi di licenza software, ci orienteremo su </w:t>
      </w:r>
      <w:proofErr w:type="spellStart"/>
      <w:r>
        <w:t>Frameworks</w:t>
      </w:r>
      <w:proofErr w:type="spellEnd"/>
      <w:r>
        <w:t xml:space="preserve"> distribuiti con licenza </w:t>
      </w:r>
      <w:proofErr w:type="spellStart"/>
      <w:r>
        <w:t>opensource</w:t>
      </w:r>
      <w:proofErr w:type="spellEnd"/>
      <w:r>
        <w:t xml:space="preserve">. Il requisito che la Licenza software deve rispettare e che sia una licenza FOSS, ovvero riconosciuta o dalla Open Source </w:t>
      </w:r>
      <w:proofErr w:type="spellStart"/>
      <w:r>
        <w:t>Initiative</w:t>
      </w:r>
      <w:proofErr w:type="spellEnd"/>
      <w:r>
        <w:t xml:space="preserve"> o dalla Free Software Foundation, questo aspetto è imprescindibile dalla scelta del nostro </w:t>
      </w:r>
      <w:proofErr w:type="spellStart"/>
      <w:r>
        <w:t>Frameworks</w:t>
      </w:r>
      <w:proofErr w:type="spellEnd"/>
      <w:r>
        <w:t xml:space="preserve">, questo ci permetterà oltre che al mero utilizzo del Framework anche di sviluppare ed ampliare il </w:t>
      </w:r>
      <w:proofErr w:type="spellStart"/>
      <w:r>
        <w:t>framework</w:t>
      </w:r>
      <w:proofErr w:type="spellEnd"/>
      <w:r>
        <w:t xml:space="preserve"> secondo le nostre necessità.</w:t>
      </w:r>
    </w:p>
    <w:p w14:paraId="15B48CEE" w14:textId="6CD6D247" w:rsidR="00041417" w:rsidRDefault="00041417" w:rsidP="00041417">
      <w:r>
        <w:t xml:space="preserve">Uno strumento utile per l’individuazione delle licenze OS che sono </w:t>
      </w:r>
      <w:proofErr w:type="spellStart"/>
      <w:r>
        <w:t>piu</w:t>
      </w:r>
      <w:proofErr w:type="spellEnd"/>
      <w:r>
        <w:t xml:space="preserve"> calzanti al nostro bisogno è stato il libro di </w:t>
      </w:r>
      <w:r w:rsidRPr="00641AC9">
        <w:t>St. Laurent</w:t>
      </w:r>
      <w:r>
        <w:t xml:space="preserve"> </w:t>
      </w:r>
      <w:sdt>
        <w:sdtPr>
          <w:id w:val="2069145114"/>
          <w:citation/>
        </w:sdtPr>
        <w:sdtContent>
          <w:r>
            <w:fldChar w:fldCharType="begin"/>
          </w:r>
          <w:r>
            <w:instrText xml:space="preserve"> CITATION And04 \l 1040 </w:instrText>
          </w:r>
          <w:r>
            <w:fldChar w:fldCharType="separate"/>
          </w:r>
          <w:r w:rsidR="007830F4" w:rsidRPr="007830F4">
            <w:rPr>
              <w:noProof/>
            </w:rPr>
            <w:t>[5]</w:t>
          </w:r>
          <w:r>
            <w:fldChar w:fldCharType="end"/>
          </w:r>
        </w:sdtContent>
      </w:sdt>
      <w:r>
        <w:t xml:space="preserve"> e l’articolo di </w:t>
      </w:r>
      <w:r w:rsidRPr="008D145D">
        <w:t>T. Gomez-Diaz</w:t>
      </w:r>
      <w:r>
        <w:t xml:space="preserve"> </w:t>
      </w:r>
      <w:sdt>
        <w:sdtPr>
          <w:id w:val="668999092"/>
          <w:citation/>
        </w:sdtPr>
        <w:sdtContent>
          <w:r>
            <w:fldChar w:fldCharType="begin"/>
          </w:r>
          <w:r>
            <w:instrText xml:space="preserve"> CITATION Gom14 \l 1040 </w:instrText>
          </w:r>
          <w:r>
            <w:fldChar w:fldCharType="separate"/>
          </w:r>
          <w:r w:rsidR="007830F4" w:rsidRPr="007830F4">
            <w:rPr>
              <w:noProof/>
            </w:rPr>
            <w:t>[6]</w:t>
          </w:r>
          <w:r>
            <w:fldChar w:fldCharType="end"/>
          </w:r>
        </w:sdtContent>
      </w:sdt>
      <w:r>
        <w:t xml:space="preserve">. In entrambi si fa riferimento ad un punto della definizione di Software Open Source per quanto riguarda la </w:t>
      </w:r>
      <w:proofErr w:type="spellStart"/>
      <w:r>
        <w:t>ri</w:t>
      </w:r>
      <w:proofErr w:type="spellEnd"/>
      <w:r>
        <w:t>-distribuzione:</w:t>
      </w:r>
    </w:p>
    <w:p w14:paraId="774C1437" w14:textId="6CC33B5D" w:rsidR="00041417" w:rsidRPr="004C3904" w:rsidRDefault="00041417" w:rsidP="00041417">
      <w:pPr>
        <w:rPr>
          <w:i/>
          <w:sz w:val="20"/>
          <w:szCs w:val="20"/>
        </w:rPr>
      </w:pPr>
      <w:r w:rsidRPr="00DA4B6D">
        <w:rPr>
          <w:i/>
          <w:sz w:val="20"/>
          <w:szCs w:val="20"/>
          <w:lang w:val="en-US"/>
          <w:rPrChange w:id="95" w:author="Di Rocco Juri" w:date="2019-08-21T10:10:00Z">
            <w:rPr>
              <w:i/>
              <w:sz w:val="20"/>
              <w:szCs w:val="20"/>
            </w:rPr>
          </w:rPrChange>
        </w:rPr>
        <w:t>“1. Free Redistribution The license shall not restrict any party from selling or giving away the software as a component of an aggregate software distribution containing programs from several different sources. The license shall not require a royalty or other fee for such sale.”</w:t>
      </w:r>
      <w:sdt>
        <w:sdtPr>
          <w:rPr>
            <w:i/>
            <w:sz w:val="20"/>
            <w:szCs w:val="20"/>
          </w:rPr>
          <w:id w:val="1512564429"/>
          <w:citation/>
        </w:sdtPr>
        <w:sdtContent>
          <w:r>
            <w:rPr>
              <w:i/>
              <w:sz w:val="20"/>
              <w:szCs w:val="20"/>
            </w:rPr>
            <w:fldChar w:fldCharType="begin"/>
          </w:r>
          <w:r w:rsidRPr="00DA4B6D">
            <w:rPr>
              <w:i/>
              <w:sz w:val="20"/>
              <w:szCs w:val="20"/>
              <w:lang w:val="en-US"/>
              <w:rPrChange w:id="96" w:author="Di Rocco Juri" w:date="2019-08-21T10:10:00Z">
                <w:rPr>
                  <w:i/>
                  <w:sz w:val="20"/>
                  <w:szCs w:val="20"/>
                </w:rPr>
              </w:rPrChange>
            </w:rPr>
            <w:instrText xml:space="preserve"> CITATION And04 \l 1040 </w:instrText>
          </w:r>
          <w:r>
            <w:rPr>
              <w:i/>
              <w:sz w:val="20"/>
              <w:szCs w:val="20"/>
            </w:rPr>
            <w:fldChar w:fldCharType="separate"/>
          </w:r>
          <w:r w:rsidR="007830F4" w:rsidRPr="00DA4B6D">
            <w:rPr>
              <w:i/>
              <w:noProof/>
              <w:sz w:val="20"/>
              <w:szCs w:val="20"/>
              <w:lang w:val="en-US"/>
              <w:rPrChange w:id="97" w:author="Di Rocco Juri" w:date="2019-08-21T10:10:00Z">
                <w:rPr>
                  <w:i/>
                  <w:noProof/>
                  <w:sz w:val="20"/>
                  <w:szCs w:val="20"/>
                </w:rPr>
              </w:rPrChange>
            </w:rPr>
            <w:t xml:space="preserve"> </w:t>
          </w:r>
          <w:r w:rsidR="007830F4" w:rsidRPr="007830F4">
            <w:rPr>
              <w:noProof/>
              <w:sz w:val="20"/>
              <w:szCs w:val="20"/>
            </w:rPr>
            <w:t>[5]</w:t>
          </w:r>
          <w:r>
            <w:rPr>
              <w:i/>
              <w:sz w:val="20"/>
              <w:szCs w:val="20"/>
            </w:rPr>
            <w:fldChar w:fldCharType="end"/>
          </w:r>
        </w:sdtContent>
      </w:sdt>
      <w:sdt>
        <w:sdtPr>
          <w:rPr>
            <w:i/>
            <w:sz w:val="20"/>
            <w:szCs w:val="20"/>
          </w:rPr>
          <w:id w:val="-2133699651"/>
          <w:citation/>
        </w:sdtPr>
        <w:sdtContent>
          <w:r>
            <w:rPr>
              <w:i/>
              <w:sz w:val="20"/>
              <w:szCs w:val="20"/>
            </w:rPr>
            <w:fldChar w:fldCharType="begin"/>
          </w:r>
          <w:r>
            <w:rPr>
              <w:i/>
              <w:sz w:val="20"/>
              <w:szCs w:val="20"/>
            </w:rPr>
            <w:instrText xml:space="preserve"> CITATION Gom14 \l 1040 </w:instrText>
          </w:r>
          <w:r>
            <w:rPr>
              <w:i/>
              <w:sz w:val="20"/>
              <w:szCs w:val="20"/>
            </w:rPr>
            <w:fldChar w:fldCharType="separate"/>
          </w:r>
          <w:r w:rsidR="007830F4">
            <w:rPr>
              <w:i/>
              <w:noProof/>
              <w:sz w:val="20"/>
              <w:szCs w:val="20"/>
            </w:rPr>
            <w:t xml:space="preserve"> </w:t>
          </w:r>
          <w:r w:rsidR="007830F4" w:rsidRPr="007830F4">
            <w:rPr>
              <w:noProof/>
              <w:sz w:val="20"/>
              <w:szCs w:val="20"/>
            </w:rPr>
            <w:t>[6]</w:t>
          </w:r>
          <w:r>
            <w:rPr>
              <w:i/>
              <w:sz w:val="20"/>
              <w:szCs w:val="20"/>
            </w:rPr>
            <w:fldChar w:fldCharType="end"/>
          </w:r>
        </w:sdtContent>
      </w:sdt>
    </w:p>
    <w:p w14:paraId="3CB06B1B" w14:textId="77777777" w:rsidR="00041417" w:rsidRDefault="00041417" w:rsidP="00041417">
      <w:r>
        <w:t xml:space="preserve">Una licenza </w:t>
      </w:r>
      <w:proofErr w:type="spellStart"/>
      <w:r>
        <w:t>OpenSource</w:t>
      </w:r>
      <w:proofErr w:type="spellEnd"/>
      <w:r>
        <w:t xml:space="preserve"> infatti non obbliga lo sviluppatore a pagare delle ‘royalty’ in caso di vendita di un prodotto software sviluppato su una base Open Source inoltre ci permetterà di accedere al codice del </w:t>
      </w:r>
      <w:proofErr w:type="spellStart"/>
      <w:r>
        <w:t>framework</w:t>
      </w:r>
      <w:proofErr w:type="spellEnd"/>
      <w:r>
        <w:t xml:space="preserve"> senza alcuna restrizione.</w:t>
      </w:r>
      <w:r w:rsidRPr="004C3904">
        <w:rPr>
          <w:color w:val="FF0000"/>
        </w:rPr>
        <w:t xml:space="preserve"> La Categoria di licenze che permettono questo tipo di utilizzo è detta ‘Permissive’. </w:t>
      </w:r>
      <w:r>
        <w:t xml:space="preserve">Sul sito Open Source </w:t>
      </w:r>
      <w:proofErr w:type="spellStart"/>
      <w:r>
        <w:t>Initiative</w:t>
      </w:r>
      <w:proofErr w:type="spellEnd"/>
      <w:r>
        <w:t xml:space="preserve"> possiamo trovare una lista di licenze software Open Source riconosciute effettueremo una comparazione tra la licenza del </w:t>
      </w:r>
      <w:proofErr w:type="spellStart"/>
      <w:r>
        <w:t>framework</w:t>
      </w:r>
      <w:proofErr w:type="spellEnd"/>
      <w:r>
        <w:t xml:space="preserve"> e la lista di cui sopra, in casi particolari in cui la licenza non è nella lista questa verrà ricercata all’interno della lista delle licene riconosciute da Free Software Foundation altrimenti verrà valutata singolarmente (e.g. nel caso ad esempio che fosse una licenza in fase di approvazione da una delle due organizzazioni citate precedentemente).</w:t>
      </w:r>
    </w:p>
    <w:p w14:paraId="5709BEA7" w14:textId="77777777" w:rsidR="00041417" w:rsidRDefault="00041417" w:rsidP="00041417">
      <w:r>
        <w:t>Manca qualcosa…</w:t>
      </w:r>
    </w:p>
    <w:commentRangeStart w:id="98"/>
    <w:p w14:paraId="2BE3F053" w14:textId="77777777" w:rsidR="00041417" w:rsidRDefault="00041417" w:rsidP="00041417">
      <w:r>
        <w:lastRenderedPageBreak/>
        <w:fldChar w:fldCharType="begin"/>
      </w:r>
      <w:r>
        <w:instrText xml:space="preserve"> INCLUDEPICTURE "https://image.slidesharecdn.com/softwarelicensingopensourcesoftware-150715104929-lva1-app6891/95/software-licensing-open-source-software-15-638.jpg?cb=1436958823" \* MERGEFORMATINET </w:instrText>
      </w:r>
      <w:r>
        <w:fldChar w:fldCharType="separate"/>
      </w:r>
      <w:r>
        <w:rPr>
          <w:noProof/>
          <w:lang w:eastAsia="it-IT"/>
        </w:rPr>
        <w:drawing>
          <wp:inline distT="0" distB="0" distL="0" distR="0" wp14:anchorId="67C7771E" wp14:editId="6A31B754">
            <wp:extent cx="3480157" cy="2613547"/>
            <wp:effectExtent l="0" t="0" r="6350" b="0"/>
            <wp:docPr id="8" name="Immagine 8" descr="Risultati immagini per open source licens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n source license class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621" cy="2620654"/>
                    </a:xfrm>
                    <a:prstGeom prst="rect">
                      <a:avLst/>
                    </a:prstGeom>
                    <a:noFill/>
                    <a:ln>
                      <a:noFill/>
                    </a:ln>
                  </pic:spPr>
                </pic:pic>
              </a:graphicData>
            </a:graphic>
          </wp:inline>
        </w:drawing>
      </w:r>
      <w:r>
        <w:fldChar w:fldCharType="end"/>
      </w:r>
      <w:commentRangeEnd w:id="98"/>
    </w:p>
    <w:p w14:paraId="628769F4" w14:textId="77777777" w:rsidR="00041417" w:rsidRDefault="00041417" w:rsidP="00041417">
      <w:pPr>
        <w:pStyle w:val="Nessunaspaziatura"/>
        <w:rPr>
          <w:b/>
        </w:rPr>
      </w:pPr>
      <w:r>
        <w:rPr>
          <w:rStyle w:val="Rimandocommento"/>
          <w:rFonts w:asciiTheme="minorHAnsi" w:hAnsiTheme="minorHAnsi"/>
        </w:rPr>
        <w:commentReference w:id="98"/>
      </w:r>
    </w:p>
    <w:p w14:paraId="7FF8B29E" w14:textId="77777777" w:rsidR="00041417" w:rsidRPr="004C3904" w:rsidRDefault="00041417" w:rsidP="00041417">
      <w:pPr>
        <w:pStyle w:val="Nessunaspaziatura"/>
        <w:rPr>
          <w:b/>
        </w:rPr>
      </w:pPr>
      <w:r w:rsidRPr="004C3904">
        <w:rPr>
          <w:b/>
        </w:rPr>
        <w:t>Linguaggio</w:t>
      </w:r>
    </w:p>
    <w:p w14:paraId="02E956B5" w14:textId="77777777" w:rsidR="00041417" w:rsidRPr="00E56554" w:rsidRDefault="00041417" w:rsidP="00041417"/>
    <w:p w14:paraId="4CB0023E" w14:textId="0CF05B55" w:rsidR="00041417" w:rsidRPr="00E56554" w:rsidRDefault="00041417" w:rsidP="00041417">
      <w:pPr>
        <w:rPr>
          <w:rStyle w:val="Enfasigrassetto"/>
          <w:b w:val="0"/>
          <w:bCs w:val="0"/>
        </w:rPr>
      </w:pPr>
      <w:r w:rsidRPr="004C3904">
        <w:t>Tra i criteri di selezione</w:t>
      </w:r>
      <w:r w:rsidR="003660DE">
        <w:t xml:space="preserve"> per il nostro screening </w:t>
      </w:r>
      <w:proofErr w:type="spellStart"/>
      <w:r w:rsidR="003660DE">
        <w:t>prleiminare</w:t>
      </w:r>
      <w:proofErr w:type="spellEnd"/>
      <w:r w:rsidRPr="004C3904">
        <w:t xml:space="preserve"> sceglieremo un insieme di linguaggi di programmazione che riteniamo essere importanti per il nostro studio. Ci sono infatti linguaggi di programmazione che nel corso degli anni hanno mutato il loro utilizzo, ad esempio il PHP è un linguaggio nato con lo scopo specifico di realizzare applicazioni web Java nacque per la gestione di piccoli dispositivi il suo utilizzo per le applicazioni web avvenne solo dopo il 1993 con l’esplosione di internet,</w:t>
      </w:r>
      <w:r w:rsidRPr="00E56554">
        <w:t xml:space="preserve"> il C# un linguaggio sviluppato da Microsoft simile al C++ venne utilizzato inizialmente per applicazioni desktop ma successivamente utilizzato per lo sviluppo di ASP.NET uno dei Framework Web più utilizzati.</w:t>
      </w:r>
    </w:p>
    <w:p w14:paraId="1752EFFA" w14:textId="77777777" w:rsidR="00041417" w:rsidRPr="00E56554" w:rsidRDefault="00041417" w:rsidP="00041417">
      <w:r w:rsidRPr="00E56554">
        <w:t xml:space="preserve">Il Linguaggio di programmazione determina una scelta importante, è infatti il mezzo che ci permette di scrivere il nostro codice che amplierà le funzioni fornite dal Framework, in questa sezione sceglieremo un insieme di linguaggi che saranno conformi con il criterio di selezione. Il Linguaggio deve essere utilizzato e molto diffuso nell’ambito di sviluppo di applicazioni web, abbiamo preso in considerazione due indici per la scelta dei linguaggi uno è il sondaggio annuale di </w:t>
      </w:r>
      <w:proofErr w:type="spellStart"/>
      <w:r w:rsidRPr="00E56554">
        <w:t>Stackoverflow</w:t>
      </w:r>
      <w:proofErr w:type="spellEnd"/>
      <w:r w:rsidRPr="00E56554">
        <w:t xml:space="preserve"> e l’altro è l’indice </w:t>
      </w:r>
      <w:proofErr w:type="spellStart"/>
      <w:r w:rsidRPr="00E56554">
        <w:t>Tiobe</w:t>
      </w:r>
      <w:proofErr w:type="spellEnd"/>
      <w:r w:rsidRPr="00E56554">
        <w:t>.</w:t>
      </w:r>
    </w:p>
    <w:p w14:paraId="63CD0011" w14:textId="77777777" w:rsidR="00041417" w:rsidRDefault="00041417" w:rsidP="00041417">
      <w:pPr>
        <w:rPr>
          <w:color w:val="FF0000"/>
        </w:rPr>
      </w:pPr>
      <w:r w:rsidRPr="004C3904">
        <w:t xml:space="preserve">Nei Successivi paragrafi parliamo dei linguaggi di programmazione scelti. Elenchiamo le caratteristiche principali. Faremo una stima dell’utilizzo di tali linguaggi attraverso una collezione di dati come il numero di Progetti scritti in quel determinato linguaggio presenti su </w:t>
      </w:r>
      <w:proofErr w:type="spellStart"/>
      <w:r w:rsidRPr="004C3904">
        <w:t>Repository</w:t>
      </w:r>
      <w:proofErr w:type="spellEnd"/>
      <w:r w:rsidRPr="004C3904">
        <w:t xml:space="preserve"> come </w:t>
      </w:r>
      <w:proofErr w:type="spellStart"/>
      <w:r w:rsidRPr="004C3904">
        <w:t>GitHub</w:t>
      </w:r>
      <w:proofErr w:type="spellEnd"/>
      <w:r w:rsidRPr="004C3904">
        <w:t xml:space="preserve"> e </w:t>
      </w:r>
      <w:proofErr w:type="spellStart"/>
      <w:r w:rsidRPr="004C3904">
        <w:t>SourceForge</w:t>
      </w:r>
      <w:proofErr w:type="spellEnd"/>
      <w:r w:rsidRPr="004C3904">
        <w:t xml:space="preserve">, il numero di ricerche effettuate su Google, </w:t>
      </w:r>
      <w:proofErr w:type="spellStart"/>
      <w:r w:rsidRPr="004C3904">
        <w:t>Tiobe</w:t>
      </w:r>
      <w:proofErr w:type="spellEnd"/>
      <w:r w:rsidRPr="004C3904">
        <w:t xml:space="preserve"> Index (mensilmente viene stimata l’utilizzazione in base a 25 </w:t>
      </w:r>
      <w:proofErr w:type="spellStart"/>
      <w:r w:rsidRPr="004C3904">
        <w:t>Search</w:t>
      </w:r>
      <w:proofErr w:type="spellEnd"/>
      <w:r w:rsidRPr="004C3904">
        <w:t xml:space="preserve"> Engine)</w:t>
      </w:r>
    </w:p>
    <w:p w14:paraId="4A88797F" w14:textId="77777777" w:rsidR="00041417" w:rsidRDefault="00041417" w:rsidP="00041417">
      <w:pPr>
        <w:pStyle w:val="Nessunaspaziatura"/>
        <w:rPr>
          <w:b/>
        </w:rPr>
      </w:pPr>
    </w:p>
    <w:p w14:paraId="70A9D77F" w14:textId="77777777" w:rsidR="00041417" w:rsidRPr="001E3AAB" w:rsidRDefault="00041417" w:rsidP="00041417">
      <w:pPr>
        <w:pStyle w:val="Nessunaspaziatura"/>
        <w:rPr>
          <w:rStyle w:val="Enfasigrassetto"/>
        </w:rPr>
      </w:pPr>
      <w:r>
        <w:rPr>
          <w:b/>
        </w:rPr>
        <w:t>Java</w:t>
      </w:r>
    </w:p>
    <w:p w14:paraId="3EBD2596" w14:textId="77777777" w:rsidR="00041417" w:rsidRPr="00E56554" w:rsidRDefault="00041417" w:rsidP="00041417">
      <w:r w:rsidRPr="00E56554">
        <w:t xml:space="preserve">È un Linguaggio di Programmazione di alto livello orientato agli oggetti, un grande vantaggio di questo linguaggio è la sua portabilità, infatti il software non ha bisogno di essere ricompilato, ma viene </w:t>
      </w:r>
      <w:proofErr w:type="spellStart"/>
      <w:r w:rsidRPr="00E56554">
        <w:t>virtualizzata</w:t>
      </w:r>
      <w:proofErr w:type="spellEnd"/>
      <w:r w:rsidRPr="00E56554">
        <w:t xml:space="preserve"> una macchina java (Java </w:t>
      </w:r>
      <w:proofErr w:type="spellStart"/>
      <w:r w:rsidRPr="00E56554">
        <w:t>virual</w:t>
      </w:r>
      <w:proofErr w:type="spellEnd"/>
      <w:r w:rsidRPr="00E56554">
        <w:t xml:space="preserve"> machine). Il Linguaggio ha visto il su momento di maggiore crescita con la nascita di Internet dopo la prima metà degli anni ’90 dove è stato molto utilizzato per applicazioni </w:t>
      </w:r>
      <w:proofErr w:type="spellStart"/>
      <w:r w:rsidRPr="00E56554">
        <w:t>client-server</w:t>
      </w:r>
      <w:proofErr w:type="spellEnd"/>
      <w:r w:rsidRPr="00E56554">
        <w:t>.  È uno dei linguaggi più utilizzati al mondo.</w:t>
      </w:r>
    </w:p>
    <w:p w14:paraId="7957CE78" w14:textId="77777777" w:rsidR="00041417" w:rsidRDefault="00041417" w:rsidP="00041417">
      <w:pPr>
        <w:rPr>
          <w:color w:val="FF0000"/>
        </w:rPr>
      </w:pPr>
      <w:r w:rsidRPr="004C3904">
        <w:t xml:space="preserve"> Attualmente secondo  </w:t>
      </w:r>
      <w:proofErr w:type="spellStart"/>
      <w:r w:rsidRPr="004C3904">
        <w:t>Tiobe</w:t>
      </w:r>
      <w:proofErr w:type="spellEnd"/>
      <w:r w:rsidRPr="004C3904">
        <w:t xml:space="preserve"> Index è considerato il Linguaggio più utilizzato (</w:t>
      </w:r>
      <w:hyperlink r:id="rId16" w:history="1">
        <w:r w:rsidRPr="004C3904">
          <w:rPr>
            <w:rStyle w:val="Collegamentoipertestuale"/>
          </w:rPr>
          <w:t>https://www.tiobe.com/tiobe-index/</w:t>
        </w:r>
      </w:hyperlink>
      <w:r w:rsidRPr="004C3904">
        <w:t xml:space="preserve"> in data 29/01/2019).Effettuando una ricerca su Google con la stringa +”java </w:t>
      </w:r>
      <w:proofErr w:type="spellStart"/>
      <w:r w:rsidRPr="004C3904">
        <w:t>programming</w:t>
      </w:r>
      <w:proofErr w:type="spellEnd"/>
      <w:r w:rsidRPr="004C3904">
        <w:t xml:space="preserve">” otteniamo ben 9.030.000 corrispondenze (in data 29/01/2019). È un Linguaggio orientato agli oggetti, e dispone di numerosi </w:t>
      </w:r>
      <w:proofErr w:type="spellStart"/>
      <w:r w:rsidRPr="004C3904">
        <w:t>framework</w:t>
      </w:r>
      <w:proofErr w:type="spellEnd"/>
      <w:r w:rsidRPr="004C3904">
        <w:t xml:space="preserve"> per lo sviluppo web e per l’utilizzo di basi di dati (Librerie ORM).</w:t>
      </w:r>
    </w:p>
    <w:p w14:paraId="3898CFC6" w14:textId="77777777" w:rsidR="00041417" w:rsidRDefault="00041417" w:rsidP="00041417"/>
    <w:p w14:paraId="5967B446" w14:textId="77777777" w:rsidR="00041417" w:rsidRPr="004C3904" w:rsidRDefault="00041417" w:rsidP="00041417">
      <w:pPr>
        <w:rPr>
          <w:b/>
        </w:rPr>
      </w:pPr>
      <w:r w:rsidRPr="004C3904">
        <w:rPr>
          <w:b/>
        </w:rPr>
        <w:t>PHP</w:t>
      </w:r>
    </w:p>
    <w:p w14:paraId="7A7BB6FF" w14:textId="77777777" w:rsidR="00041417" w:rsidRPr="00E56554" w:rsidRDefault="00041417" w:rsidP="00041417">
      <w:r w:rsidRPr="00E56554">
        <w:t>È il linguaggio di programmazione più longevo per quanto riguarda le applicazioni lato server, è interpretato, ha la possibilità di gestire oggetti, un linguaggio di alto livello con costrutti derivanti dal “</w:t>
      </w:r>
      <w:proofErr w:type="spellStart"/>
      <w:r w:rsidRPr="00E56554">
        <w:t>C”.Esistono</w:t>
      </w:r>
      <w:proofErr w:type="spellEnd"/>
      <w:r w:rsidRPr="00E56554">
        <w:t xml:space="preserve"> molte librerie che permettono di interfacciarsi con molti DBMS (</w:t>
      </w:r>
      <w:r w:rsidRPr="004C3904">
        <w:t> </w:t>
      </w:r>
      <w:proofErr w:type="spellStart"/>
      <w:r w:rsidR="00DA4B6D">
        <w:fldChar w:fldCharType="begin"/>
      </w:r>
      <w:r w:rsidR="00DA4B6D">
        <w:instrText xml:space="preserve"> HYPERLINK "https://it.wikipedia.org/wiki/MySQL" \o "MySQL" </w:instrText>
      </w:r>
      <w:r w:rsidR="00DA4B6D">
        <w:fldChar w:fldCharType="separate"/>
      </w:r>
      <w:r w:rsidRPr="00E56554">
        <w:t>MySQL</w:t>
      </w:r>
      <w:proofErr w:type="spellEnd"/>
      <w:r w:rsidR="00DA4B6D">
        <w:fldChar w:fldCharType="end"/>
      </w:r>
      <w:r w:rsidRPr="00E56554">
        <w:t>, </w:t>
      </w:r>
      <w:proofErr w:type="spellStart"/>
      <w:r w:rsidR="00DA4B6D">
        <w:fldChar w:fldCharType="begin"/>
      </w:r>
      <w:r w:rsidR="00DA4B6D">
        <w:instrText xml:space="preserve"> HYPERLINK "https://it.wikipedia.org/wiki/PostgreSQL" \o "PostgreSQL" </w:instrText>
      </w:r>
      <w:r w:rsidR="00DA4B6D">
        <w:fldChar w:fldCharType="separate"/>
      </w:r>
      <w:r w:rsidRPr="00E56554">
        <w:t>PostgreSQL</w:t>
      </w:r>
      <w:proofErr w:type="spellEnd"/>
      <w:r w:rsidR="00DA4B6D">
        <w:fldChar w:fldCharType="end"/>
      </w:r>
      <w:r w:rsidRPr="00E56554">
        <w:t>, </w:t>
      </w:r>
      <w:proofErr w:type="spellStart"/>
      <w:r w:rsidR="00DA4B6D">
        <w:fldChar w:fldCharType="begin"/>
      </w:r>
      <w:r w:rsidR="00DA4B6D">
        <w:instrText xml:space="preserve"> HYPERLINK "https://it.wikipedia.org/wiki/MariaDB" \o "MariaDB" </w:instrText>
      </w:r>
      <w:r w:rsidR="00DA4B6D">
        <w:fldChar w:fldCharType="separate"/>
      </w:r>
      <w:r w:rsidRPr="00E56554">
        <w:t>MariaDB</w:t>
      </w:r>
      <w:proofErr w:type="spellEnd"/>
      <w:r w:rsidR="00DA4B6D">
        <w:fldChar w:fldCharType="end"/>
      </w:r>
      <w:r w:rsidRPr="00E56554">
        <w:t>, </w:t>
      </w:r>
      <w:hyperlink r:id="rId17" w:tooltip="Oracle Database" w:history="1">
        <w:r w:rsidRPr="00E56554">
          <w:t>Oracle</w:t>
        </w:r>
      </w:hyperlink>
      <w:r w:rsidRPr="00E56554">
        <w:t>, </w:t>
      </w:r>
      <w:proofErr w:type="spellStart"/>
      <w:r w:rsidR="00DA4B6D">
        <w:fldChar w:fldCharType="begin"/>
      </w:r>
      <w:r w:rsidR="00DA4B6D">
        <w:instrText xml:space="preserve"> HYPERLINK "https://it.wikipedia.org/wiki/Firebird_SQL" \o "Firebird SQL" </w:instrText>
      </w:r>
      <w:r w:rsidR="00DA4B6D">
        <w:fldChar w:fldCharType="separate"/>
      </w:r>
      <w:r w:rsidRPr="00E56554">
        <w:t>Firebird</w:t>
      </w:r>
      <w:proofErr w:type="spellEnd"/>
      <w:r w:rsidR="00DA4B6D">
        <w:fldChar w:fldCharType="end"/>
      </w:r>
      <w:r w:rsidRPr="00E56554">
        <w:t>, </w:t>
      </w:r>
      <w:hyperlink r:id="rId18" w:tooltip="DB2" w:history="1">
        <w:r w:rsidRPr="00E56554">
          <w:t>IBM DB2</w:t>
        </w:r>
      </w:hyperlink>
      <w:r w:rsidRPr="00E56554">
        <w:t>, </w:t>
      </w:r>
      <w:hyperlink r:id="rId19" w:tooltip="Microsoft SQL Server" w:history="1">
        <w:r w:rsidRPr="00E56554">
          <w:t>Microsoft SQL Server</w:t>
        </w:r>
      </w:hyperlink>
      <w:r w:rsidRPr="004C3904">
        <w:t> </w:t>
      </w:r>
      <w:r w:rsidRPr="00E56554">
        <w:t>)</w:t>
      </w:r>
    </w:p>
    <w:p w14:paraId="77283F1B" w14:textId="77777777" w:rsidR="00041417" w:rsidRPr="00E56554" w:rsidRDefault="00041417" w:rsidP="00041417">
      <w:r w:rsidRPr="00E56554">
        <w:t xml:space="preserve">Attualmente secondo  </w:t>
      </w:r>
      <w:proofErr w:type="spellStart"/>
      <w:r w:rsidRPr="00E56554">
        <w:t>Tiobe</w:t>
      </w:r>
      <w:proofErr w:type="spellEnd"/>
      <w:r w:rsidRPr="00E56554">
        <w:t xml:space="preserve"> Index è all’ottavo posto (</w:t>
      </w:r>
      <w:hyperlink r:id="rId20" w:history="1">
        <w:r w:rsidRPr="004C3904">
          <w:rPr>
            <w:rStyle w:val="Collegamentoipertestuale"/>
          </w:rPr>
          <w:t>https://www.tiobe.com/tiobe-index/</w:t>
        </w:r>
      </w:hyperlink>
      <w:r w:rsidRPr="00E56554">
        <w:t xml:space="preserve"> in data 29/01/2019).Effettuando una ricerca su Google con la stringa +”PHP </w:t>
      </w:r>
      <w:proofErr w:type="spellStart"/>
      <w:r w:rsidRPr="00E56554">
        <w:t>programming</w:t>
      </w:r>
      <w:proofErr w:type="spellEnd"/>
      <w:r w:rsidRPr="00E56554">
        <w:t>” otteniamo ben 1.740.000 corrispondenze (in data 29/01/2019).</w:t>
      </w:r>
    </w:p>
    <w:p w14:paraId="5E09F35B" w14:textId="77777777" w:rsidR="00041417" w:rsidRPr="00E56554" w:rsidRDefault="00041417" w:rsidP="00041417">
      <w:commentRangeStart w:id="99"/>
    </w:p>
    <w:p w14:paraId="3EC9D056" w14:textId="77777777" w:rsidR="00041417" w:rsidRDefault="00041417" w:rsidP="00041417">
      <w:pPr>
        <w:pStyle w:val="Nessunaspaziatura"/>
        <w:rPr>
          <w:b/>
        </w:rPr>
      </w:pPr>
      <w:proofErr w:type="spellStart"/>
      <w:r w:rsidRPr="004C3904">
        <w:rPr>
          <w:b/>
        </w:rPr>
        <w:t>Javascript</w:t>
      </w:r>
      <w:proofErr w:type="spellEnd"/>
    </w:p>
    <w:p w14:paraId="5F4A4AC2" w14:textId="77777777" w:rsidR="00041417" w:rsidRPr="004C3904" w:rsidRDefault="00041417" w:rsidP="00041417">
      <w:pPr>
        <w:pStyle w:val="Nessunaspaziatura"/>
        <w:rPr>
          <w:b/>
        </w:rPr>
      </w:pPr>
    </w:p>
    <w:p w14:paraId="4022D44F" w14:textId="77777777" w:rsidR="00041417" w:rsidRDefault="00041417" w:rsidP="00041417">
      <w:proofErr w:type="spellStart"/>
      <w:r>
        <w:t>Javascript</w:t>
      </w:r>
      <w:proofErr w:type="spellEnd"/>
      <w:r>
        <w:t xml:space="preserve"> è un Linguaggio imprescindibile per lo sviluppo di applicazioni Web, È utilizzato maggiormente nel lato </w:t>
      </w:r>
      <w:proofErr w:type="spellStart"/>
      <w:r>
        <w:t>frontend</w:t>
      </w:r>
      <w:proofErr w:type="spellEnd"/>
      <w:r>
        <w:t xml:space="preserve"> (</w:t>
      </w:r>
      <w:proofErr w:type="spellStart"/>
      <w:r>
        <w:t>e.d</w:t>
      </w:r>
      <w:proofErr w:type="spellEnd"/>
      <w:r>
        <w:t xml:space="preserve">. </w:t>
      </w:r>
      <w:proofErr w:type="spellStart"/>
      <w:proofErr w:type="gramStart"/>
      <w:r>
        <w:t>Angular,React</w:t>
      </w:r>
      <w:proofErr w:type="spellEnd"/>
      <w:proofErr w:type="gramEnd"/>
      <w:r>
        <w:t xml:space="preserve">) per rendere dinamiche ad esempio utilizzando il ben noto Ajax che nel lato </w:t>
      </w:r>
      <w:proofErr w:type="spellStart"/>
      <w:r>
        <w:t>backend</w:t>
      </w:r>
      <w:proofErr w:type="spellEnd"/>
      <w:r>
        <w:t xml:space="preserve"> per scrivere funzioni ed accedere a dati presenti su un database (</w:t>
      </w:r>
      <w:proofErr w:type="spellStart"/>
      <w:r>
        <w:t>e.d</w:t>
      </w:r>
      <w:proofErr w:type="spellEnd"/>
      <w:r>
        <w:t xml:space="preserve">. Framework Node.js), permettendo allo sviluppatore di scrivere applicazioni completamente in </w:t>
      </w:r>
      <w:proofErr w:type="spellStart"/>
      <w:r>
        <w:t>Javascript</w:t>
      </w:r>
      <w:proofErr w:type="spellEnd"/>
      <w:r>
        <w:t xml:space="preserve"> con il Framework Full </w:t>
      </w:r>
      <w:proofErr w:type="spellStart"/>
      <w:r>
        <w:t>Stack</w:t>
      </w:r>
      <w:proofErr w:type="spellEnd"/>
      <w:r>
        <w:t xml:space="preserve"> </w:t>
      </w:r>
      <w:proofErr w:type="spellStart"/>
      <w:r>
        <w:t>Javascript</w:t>
      </w:r>
      <w:proofErr w:type="spellEnd"/>
      <w:r>
        <w:t xml:space="preserve"> MEAN. </w:t>
      </w:r>
    </w:p>
    <w:p w14:paraId="1337C0C1" w14:textId="77777777" w:rsidR="00041417" w:rsidRDefault="00041417" w:rsidP="00041417">
      <w:pPr>
        <w:rPr>
          <w:color w:val="FF0000"/>
        </w:rPr>
      </w:pPr>
      <w:r w:rsidRPr="00A46E76">
        <w:rPr>
          <w:color w:val="FF0000"/>
        </w:rPr>
        <w:lastRenderedPageBreak/>
        <w:t xml:space="preserve">Attualmente secondo  </w:t>
      </w:r>
      <w:proofErr w:type="spellStart"/>
      <w:r w:rsidRPr="00A46E76">
        <w:rPr>
          <w:color w:val="FF0000"/>
        </w:rPr>
        <w:t>Tiobe</w:t>
      </w:r>
      <w:proofErr w:type="spellEnd"/>
      <w:r w:rsidRPr="00A46E76">
        <w:rPr>
          <w:color w:val="FF0000"/>
        </w:rPr>
        <w:t xml:space="preserve"> Index è al sesto posto (</w:t>
      </w:r>
      <w:hyperlink r:id="rId21" w:history="1">
        <w:r w:rsidRPr="00A46E76">
          <w:rPr>
            <w:rStyle w:val="Collegamentoipertestuale"/>
            <w:color w:val="FF0000"/>
          </w:rPr>
          <w:t>https://www.tiobe.com/tiobe-index/</w:t>
        </w:r>
      </w:hyperlink>
      <w:r w:rsidRPr="00A46E76">
        <w:rPr>
          <w:color w:val="FF0000"/>
        </w:rPr>
        <w:t xml:space="preserve"> in data 29/01/2019).Effettuando una ricerca su Google con la stringa +”</w:t>
      </w:r>
      <w:proofErr w:type="spellStart"/>
      <w:r w:rsidRPr="00A46E76">
        <w:rPr>
          <w:color w:val="FF0000"/>
        </w:rPr>
        <w:t>Javascript</w:t>
      </w:r>
      <w:proofErr w:type="spellEnd"/>
      <w:r w:rsidRPr="00A46E76">
        <w:rPr>
          <w:color w:val="FF0000"/>
        </w:rPr>
        <w:t xml:space="preserve"> </w:t>
      </w:r>
      <w:proofErr w:type="spellStart"/>
      <w:r w:rsidRPr="00A46E76">
        <w:rPr>
          <w:color w:val="FF0000"/>
        </w:rPr>
        <w:t>programming</w:t>
      </w:r>
      <w:proofErr w:type="spellEnd"/>
      <w:r w:rsidRPr="00A46E76">
        <w:rPr>
          <w:color w:val="FF0000"/>
        </w:rPr>
        <w:t>” otteniamo ben 1.080.000 corrispondenze (in data 29/01/2019).</w:t>
      </w:r>
      <w:commentRangeEnd w:id="99"/>
      <w:r w:rsidRPr="00A46E76">
        <w:rPr>
          <w:rStyle w:val="Rimandocommento"/>
          <w:color w:val="FF0000"/>
        </w:rPr>
        <w:commentReference w:id="99"/>
      </w:r>
    </w:p>
    <w:p w14:paraId="5CEA6EB9" w14:textId="77777777" w:rsidR="00041417" w:rsidRDefault="00041417" w:rsidP="00041417">
      <w:pPr>
        <w:rPr>
          <w:color w:val="FF0000"/>
        </w:rPr>
      </w:pPr>
    </w:p>
    <w:p w14:paraId="28A69B68" w14:textId="77777777" w:rsidR="00041417" w:rsidRPr="004C3904" w:rsidRDefault="00041417" w:rsidP="00041417">
      <w:pPr>
        <w:pStyle w:val="Nessunaspaziatura"/>
        <w:rPr>
          <w:b/>
        </w:rPr>
      </w:pPr>
      <w:proofErr w:type="spellStart"/>
      <w:r w:rsidRPr="004C3904">
        <w:rPr>
          <w:b/>
        </w:rPr>
        <w:t>Python</w:t>
      </w:r>
      <w:proofErr w:type="spellEnd"/>
    </w:p>
    <w:p w14:paraId="1AA4A359" w14:textId="77777777" w:rsidR="00041417" w:rsidRPr="004C3904" w:rsidRDefault="00041417" w:rsidP="00041417">
      <w:pPr>
        <w:rPr>
          <w:b/>
        </w:rPr>
      </w:pPr>
      <w:commentRangeStart w:id="100"/>
      <w:r w:rsidRPr="00A46E76">
        <w:rPr>
          <w:color w:val="FF0000"/>
        </w:rPr>
        <w:t xml:space="preserve">Attualmente </w:t>
      </w:r>
      <w:proofErr w:type="gramStart"/>
      <w:r w:rsidRPr="00A46E76">
        <w:rPr>
          <w:color w:val="FF0000"/>
        </w:rPr>
        <w:t xml:space="preserve">secondo  </w:t>
      </w:r>
      <w:proofErr w:type="spellStart"/>
      <w:r w:rsidRPr="00A46E76">
        <w:rPr>
          <w:color w:val="FF0000"/>
        </w:rPr>
        <w:t>Tiobe</w:t>
      </w:r>
      <w:proofErr w:type="spellEnd"/>
      <w:proofErr w:type="gramEnd"/>
      <w:r w:rsidRPr="00A46E76">
        <w:rPr>
          <w:color w:val="FF0000"/>
        </w:rPr>
        <w:t xml:space="preserve"> Index è al terzo posto ed è inoltre il linguaggio che nel 2018 ha avuto una crescita di ricerche maggiore rispetto agli altri linguaggi. (</w:t>
      </w:r>
      <w:hyperlink r:id="rId22" w:history="1">
        <w:r w:rsidRPr="00A46E76">
          <w:rPr>
            <w:rStyle w:val="Collegamentoipertestuale"/>
            <w:color w:val="FF0000"/>
          </w:rPr>
          <w:t>https://www.tiobe.com/tiobe-index/</w:t>
        </w:r>
      </w:hyperlink>
      <w:r w:rsidRPr="00A46E76">
        <w:rPr>
          <w:color w:val="FF0000"/>
        </w:rPr>
        <w:t xml:space="preserve"> in data 29/01/2019).Effettuando una ricerca su Google con la stringa +”</w:t>
      </w:r>
      <w:proofErr w:type="spellStart"/>
      <w:r w:rsidRPr="00A46E76">
        <w:rPr>
          <w:color w:val="FF0000"/>
        </w:rPr>
        <w:t>Javascript</w:t>
      </w:r>
      <w:proofErr w:type="spellEnd"/>
      <w:r w:rsidRPr="00A46E76">
        <w:rPr>
          <w:color w:val="FF0000"/>
        </w:rPr>
        <w:t xml:space="preserve"> </w:t>
      </w:r>
      <w:proofErr w:type="spellStart"/>
      <w:r w:rsidRPr="00A46E76">
        <w:rPr>
          <w:color w:val="FF0000"/>
        </w:rPr>
        <w:t>programming</w:t>
      </w:r>
      <w:proofErr w:type="spellEnd"/>
      <w:r w:rsidRPr="00A46E76">
        <w:rPr>
          <w:color w:val="FF0000"/>
        </w:rPr>
        <w:t>” otteniamo ben 5.220.000 corrispondenze (in data 29/01/2019).</w:t>
      </w:r>
      <w:commentRangeEnd w:id="100"/>
      <w:r w:rsidRPr="00A46E76">
        <w:rPr>
          <w:rStyle w:val="Rimandocommento"/>
          <w:color w:val="FF0000"/>
        </w:rPr>
        <w:commentReference w:id="100"/>
      </w:r>
    </w:p>
    <w:p w14:paraId="391B5A82" w14:textId="77777777" w:rsidR="00041417" w:rsidRDefault="00041417" w:rsidP="00041417">
      <w:pPr>
        <w:pStyle w:val="Nessunaspaziatura"/>
        <w:rPr>
          <w:b/>
        </w:rPr>
      </w:pPr>
    </w:p>
    <w:p w14:paraId="696C0A83" w14:textId="77777777" w:rsidR="00041417" w:rsidRPr="00DC1BDF" w:rsidRDefault="00041417" w:rsidP="00041417">
      <w:pPr>
        <w:pStyle w:val="Nessunaspaziatura"/>
        <w:rPr>
          <w:b/>
        </w:rPr>
      </w:pPr>
      <w:r w:rsidRPr="00DC1BDF">
        <w:rPr>
          <w:b/>
        </w:rPr>
        <w:t>Ruby</w:t>
      </w:r>
    </w:p>
    <w:p w14:paraId="70DC22E5" w14:textId="77777777" w:rsidR="00041417" w:rsidRDefault="00041417" w:rsidP="00041417">
      <w:r w:rsidRPr="005C1B51">
        <w:t xml:space="preserve">È un Linguaggio di programmazione ad oggetti con una sintassi semplice ed elegante che </w:t>
      </w:r>
      <w:r w:rsidRPr="001E3AAB">
        <w:t xml:space="preserve">premia la produttività, presenta inoltre caratteristiche di linguaggi imperativi e funzionali. Ha avuto una crescita significativa in seguito allo sviluppo del Framework Ruby on </w:t>
      </w:r>
      <w:proofErr w:type="spellStart"/>
      <w:r w:rsidRPr="001E3AAB">
        <w:t>Rails</w:t>
      </w:r>
      <w:proofErr w:type="spellEnd"/>
      <w:r w:rsidRPr="001E3AAB">
        <w:t xml:space="preserve">. Effettuando una ricerca su Google con la stringa +”PHP </w:t>
      </w:r>
      <w:proofErr w:type="spellStart"/>
      <w:r w:rsidRPr="001E3AAB">
        <w:t>programming</w:t>
      </w:r>
      <w:proofErr w:type="spellEnd"/>
      <w:r w:rsidRPr="001E3AAB">
        <w:t>” otteniamo ben 657.000 corrispondenze (in data 29/01/2019)</w:t>
      </w:r>
      <w:r>
        <w:t>.</w:t>
      </w:r>
    </w:p>
    <w:p w14:paraId="4833AD31" w14:textId="77777777" w:rsidR="00041417" w:rsidRDefault="00041417" w:rsidP="00041417">
      <w:pPr>
        <w:pStyle w:val="Nessunaspaziatura"/>
      </w:pPr>
      <w:r>
        <w:rPr>
          <w:b/>
        </w:rPr>
        <w:t>C#</w:t>
      </w:r>
    </w:p>
    <w:p w14:paraId="01881057" w14:textId="77777777" w:rsidR="00041417" w:rsidRPr="004C3904" w:rsidRDefault="00041417" w:rsidP="00041417">
      <w:pPr>
        <w:rPr>
          <w:color w:val="FF0000"/>
        </w:rPr>
      </w:pPr>
      <w:r w:rsidRPr="004C3904">
        <w:rPr>
          <w:color w:val="FF0000"/>
          <w:highlight w:val="yellow"/>
        </w:rPr>
        <w:t>Linguaggio di programmazione Microsoft</w:t>
      </w:r>
      <w:r w:rsidRPr="004C3904">
        <w:rPr>
          <w:color w:val="FF0000"/>
        </w:rPr>
        <w:t xml:space="preserve"> </w:t>
      </w:r>
    </w:p>
    <w:p w14:paraId="5BE77D6B" w14:textId="77777777" w:rsidR="00041417" w:rsidRDefault="00041417" w:rsidP="00041417">
      <w:r>
        <w:t>di corrispondenza dei criteri di selezione</w:t>
      </w:r>
    </w:p>
    <w:p w14:paraId="5AC36B54" w14:textId="77777777" w:rsidR="00041417" w:rsidRDefault="00041417" w:rsidP="00041417"/>
    <w:p w14:paraId="15F96BAE" w14:textId="77777777" w:rsidR="00041417" w:rsidRPr="00A02637" w:rsidRDefault="00041417" w:rsidP="00041417">
      <w:pPr>
        <w:pStyle w:val="Titolo2"/>
        <w:numPr>
          <w:ilvl w:val="1"/>
          <w:numId w:val="1"/>
        </w:numPr>
        <w:spacing w:before="360"/>
        <w:jc w:val="left"/>
      </w:pPr>
      <w:bookmarkStart w:id="101" w:name="_Toc17210606"/>
      <w:r>
        <w:t>Metodologia di Selezione</w:t>
      </w:r>
      <w:bookmarkEnd w:id="101"/>
    </w:p>
    <w:p w14:paraId="1CA4B6D9" w14:textId="716452CA" w:rsidR="00041417" w:rsidRDefault="00041417" w:rsidP="00041417">
      <w:r>
        <w:t xml:space="preserve">Questo diagramma riassume il flusso di lavoro che è stato effettuato per selezionare i </w:t>
      </w:r>
      <w:proofErr w:type="spellStart"/>
      <w:r>
        <w:t>framework</w:t>
      </w:r>
      <w:proofErr w:type="spellEnd"/>
      <w:r>
        <w:t xml:space="preserve"> che andranno a formare il nostro insieme Alternative. Questo diagramma a cascata è unidirezionale, la conformità del Framework rispetto ai criteri che abbiamo scelto è obbligatoria, devono essere soddisfatti tutti contemporaneamente, questo ci permetterà di scartare dalla soluzione finale i </w:t>
      </w:r>
      <w:commentRangeStart w:id="102"/>
      <w:proofErr w:type="spellStart"/>
      <w:r>
        <w:t>Frameworks</w:t>
      </w:r>
      <w:proofErr w:type="spellEnd"/>
      <w:r>
        <w:t xml:space="preserve"> </w:t>
      </w:r>
      <w:commentRangeEnd w:id="102"/>
      <w:r w:rsidR="00FF091D">
        <w:rPr>
          <w:rStyle w:val="Rimandocommento"/>
          <w:rFonts w:asciiTheme="minorHAnsi" w:hAnsiTheme="minorHAnsi"/>
        </w:rPr>
        <w:commentReference w:id="102"/>
      </w:r>
      <w:r>
        <w:t xml:space="preserve">che non sono utili al conseguimento dell’obiettivo finale. Non è importante in che ordine vengono verificati, l’importante è che vengano rispettati tutti contemporaneamente, è consigliabile utilizzare un ordine di verifica delle </w:t>
      </w:r>
      <w:del w:id="103" w:author="Di Rocco Juri" w:date="2019-08-21T10:26:00Z">
        <w:r w:rsidDel="00FF091D">
          <w:delText>priprietà</w:delText>
        </w:r>
      </w:del>
      <w:ins w:id="104" w:author="Di Rocco Juri" w:date="2019-08-21T10:26:00Z">
        <w:r w:rsidR="00FF091D">
          <w:t>proprietà</w:t>
        </w:r>
      </w:ins>
      <w:r>
        <w:t xml:space="preserve"> che ci permetterà di ridurre il tempo impiegato in questa fase di selezione, nel nostro processo abbiamo iniziato analizzando prima la </w:t>
      </w:r>
      <w:r>
        <w:lastRenderedPageBreak/>
        <w:t>conformità di criteri facili da verificare come ad esempio il tipo di Licenza e terremo per ultimi criteri come adozione e vitalità che richiedono uno sforzo maggiore per la loro verifica.</w:t>
      </w:r>
    </w:p>
    <w:p w14:paraId="760764FE" w14:textId="77777777" w:rsidR="00041417" w:rsidRDefault="00041417" w:rsidP="00041417">
      <w:pPr>
        <w:pStyle w:val="Nessunaspaziatura"/>
      </w:pPr>
      <w:r>
        <w:t>L’ordine sarà il seguente:</w:t>
      </w:r>
    </w:p>
    <w:p w14:paraId="14BA4D07" w14:textId="09EE9BD3" w:rsidR="00041417" w:rsidRPr="005C1B51" w:rsidRDefault="00510B78" w:rsidP="00510B78">
      <w:pPr>
        <w:pStyle w:val="Nessunaspaziatura"/>
        <w:jc w:val="center"/>
      </w:pPr>
      <w:commentRangeStart w:id="105"/>
      <w:commentRangeStart w:id="106"/>
      <w:r>
        <w:rPr>
          <w:noProof/>
          <w:lang w:eastAsia="it-IT"/>
        </w:rPr>
        <w:drawing>
          <wp:inline distT="0" distB="0" distL="0" distR="0" wp14:anchorId="21DCAFF7" wp14:editId="7E1CDA35">
            <wp:extent cx="4922874" cy="49968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_semplificato.jpg"/>
                    <pic:cNvPicPr/>
                  </pic:nvPicPr>
                  <pic:blipFill rotWithShape="1">
                    <a:blip r:embed="rId23">
                      <a:extLst>
                        <a:ext uri="{28A0092B-C50C-407E-A947-70E740481C1C}">
                          <a14:useLocalDpi xmlns:a14="http://schemas.microsoft.com/office/drawing/2010/main" val="0"/>
                        </a:ext>
                      </a:extLst>
                    </a:blip>
                    <a:srcRect r="19555" b="42270"/>
                    <a:stretch/>
                  </pic:blipFill>
                  <pic:spPr bwMode="auto">
                    <a:xfrm>
                      <a:off x="0" y="0"/>
                      <a:ext cx="4923355" cy="4997303"/>
                    </a:xfrm>
                    <a:prstGeom prst="rect">
                      <a:avLst/>
                    </a:prstGeom>
                    <a:ln>
                      <a:noFill/>
                    </a:ln>
                    <a:extLst>
                      <a:ext uri="{53640926-AAD7-44D8-BBD7-CCE9431645EC}">
                        <a14:shadowObscured xmlns:a14="http://schemas.microsoft.com/office/drawing/2010/main"/>
                      </a:ext>
                    </a:extLst>
                  </pic:spPr>
                </pic:pic>
              </a:graphicData>
            </a:graphic>
          </wp:inline>
        </w:drawing>
      </w:r>
      <w:commentRangeEnd w:id="105"/>
      <w:commentRangeEnd w:id="106"/>
      <w:r w:rsidR="00FF091D">
        <w:rPr>
          <w:rStyle w:val="Rimandocommento"/>
          <w:rFonts w:asciiTheme="minorHAnsi" w:hAnsiTheme="minorHAnsi"/>
        </w:rPr>
        <w:commentReference w:id="106"/>
      </w:r>
      <w:r>
        <w:rPr>
          <w:rStyle w:val="Rimandocommento"/>
          <w:rFonts w:asciiTheme="minorHAnsi" w:hAnsiTheme="minorHAnsi"/>
        </w:rPr>
        <w:commentReference w:id="105"/>
      </w:r>
    </w:p>
    <w:p w14:paraId="4A29B69F" w14:textId="77777777" w:rsidR="00041417" w:rsidRPr="005C1B51" w:rsidRDefault="00041417" w:rsidP="00041417">
      <w:pPr>
        <w:pStyle w:val="Titolo2"/>
        <w:numPr>
          <w:ilvl w:val="1"/>
          <w:numId w:val="1"/>
        </w:numPr>
        <w:spacing w:before="360"/>
        <w:jc w:val="left"/>
      </w:pPr>
      <w:bookmarkStart w:id="107" w:name="_Toc17072375"/>
      <w:bookmarkStart w:id="108" w:name="_Toc17210607"/>
      <w:bookmarkEnd w:id="107"/>
      <w:r>
        <w:t>Le Alternative</w:t>
      </w:r>
      <w:bookmarkEnd w:id="108"/>
    </w:p>
    <w:p w14:paraId="3D4FCAA1" w14:textId="77777777" w:rsidR="00041417" w:rsidRDefault="00041417" w:rsidP="00041417">
      <w:r>
        <w:t>N</w:t>
      </w:r>
      <w:r w:rsidRPr="0061448F">
        <w:t xml:space="preserve">el seguente </w:t>
      </w:r>
      <w:r>
        <w:t>paragrafo</w:t>
      </w:r>
      <w:r w:rsidRPr="0061448F">
        <w:t xml:space="preserve"> facciamo una panoramica dei </w:t>
      </w:r>
      <w:proofErr w:type="spellStart"/>
      <w:r w:rsidRPr="0061448F">
        <w:t>Frameworks</w:t>
      </w:r>
      <w:proofErr w:type="spellEnd"/>
      <w:r w:rsidRPr="0061448F">
        <w:t>, elencandone le caratteristiche in dettaglio, Sceglieremo i Framework che soddisfano i criteri di selezione. la conformità dei Framework co</w:t>
      </w:r>
      <w:r>
        <w:t xml:space="preserve">n i criteri di selezione verrà </w:t>
      </w:r>
      <w:r w:rsidRPr="0061448F">
        <w:t>effettuata seguendo le fasi del</w:t>
      </w:r>
      <w:r>
        <w:t xml:space="preserve"> ‘Diagramma di corrispondenza dei criteri di selezione’ mostrato </w:t>
      </w:r>
      <w:r w:rsidRPr="004C3904">
        <w:rPr>
          <w:color w:val="FF0000"/>
        </w:rPr>
        <w:t>nel Capitolo 1</w:t>
      </w:r>
      <w:r>
        <w:t xml:space="preserve">. Attraverso questa verifica di Conformità dei </w:t>
      </w:r>
      <w:proofErr w:type="spellStart"/>
      <w:r>
        <w:t>Frameworks</w:t>
      </w:r>
      <w:proofErr w:type="spellEnd"/>
      <w:r>
        <w:t xml:space="preserve"> con i Criteri di Selezione verrà prodotta una tabella che ci permetterà di costruire il nostro spazio di possibili soluzioni ovvero l’insieme delle Alternative.</w:t>
      </w:r>
    </w:p>
    <w:p w14:paraId="391D464D" w14:textId="77777777" w:rsidR="00041417" w:rsidRPr="00DA4B6D" w:rsidRDefault="00041417" w:rsidP="00041417">
      <w:pPr>
        <w:rPr>
          <w:rPrChange w:id="109" w:author="Di Rocco Juri" w:date="2019-08-21T10:10:00Z">
            <w:rPr>
              <w:lang w:val="en-US"/>
            </w:rPr>
          </w:rPrChange>
        </w:rPr>
      </w:pPr>
      <w:r>
        <w:t xml:space="preserve">Per ogni </w:t>
      </w:r>
      <w:proofErr w:type="spellStart"/>
      <w:r>
        <w:t>framework</w:t>
      </w:r>
      <w:proofErr w:type="spellEnd"/>
      <w:r>
        <w:t xml:space="preserve"> preso in esame esponiamo una breve introduzione dove elenchiamo i punti di forza, le caratteristiche, la paternità, l’adozione, il </w:t>
      </w:r>
      <w:r w:rsidRPr="004B5F15">
        <w:rPr>
          <w:color w:val="FF0000"/>
        </w:rPr>
        <w:t>linguaggio utilizzato/ambiente di sviluppo</w:t>
      </w:r>
      <w:r>
        <w:t xml:space="preserve">, </w:t>
      </w:r>
      <w:r>
        <w:lastRenderedPageBreak/>
        <w:t xml:space="preserve">il tutto viene posi sintetizzato in forma tabellare in modo da rendere immediata la lettura delle </w:t>
      </w:r>
      <w:proofErr w:type="spellStart"/>
      <w:r>
        <w:t>proprieta</w:t>
      </w:r>
      <w:proofErr w:type="spellEnd"/>
      <w:r>
        <w:t xml:space="preserve"> del </w:t>
      </w:r>
      <w:proofErr w:type="spellStart"/>
      <w:r>
        <w:t>framework</w:t>
      </w:r>
      <w:proofErr w:type="spellEnd"/>
      <w:r>
        <w:t xml:space="preserve"> al fine di verificarne l’appartenenza all’insieme delle Alternative.</w:t>
      </w:r>
    </w:p>
    <w:p w14:paraId="331EBA36" w14:textId="77777777" w:rsidR="00041417" w:rsidRDefault="00041417" w:rsidP="00041417">
      <w:pPr>
        <w:pStyle w:val="Nessunaspaziatura"/>
        <w:rPr>
          <w:b/>
        </w:rPr>
      </w:pPr>
    </w:p>
    <w:p w14:paraId="3CDA72F9" w14:textId="77777777" w:rsidR="00041417" w:rsidRPr="00DA4B6D" w:rsidRDefault="00041417" w:rsidP="00041417">
      <w:pPr>
        <w:pStyle w:val="Nessunaspaziatura"/>
        <w:rPr>
          <w:b/>
          <w:lang w:val="en-US"/>
        </w:rPr>
      </w:pPr>
      <w:r w:rsidRPr="00DA4B6D">
        <w:rPr>
          <w:b/>
          <w:lang w:val="en-US"/>
        </w:rPr>
        <w:t xml:space="preserve">SPRING FRAMEWORK (JAVA, </w:t>
      </w:r>
      <w:proofErr w:type="gramStart"/>
      <w:r w:rsidRPr="00DA4B6D">
        <w:rPr>
          <w:b/>
          <w:lang w:val="en-US"/>
        </w:rPr>
        <w:t>BACKEND,MVC</w:t>
      </w:r>
      <w:proofErr w:type="gramEnd"/>
      <w:r w:rsidRPr="00DA4B6D">
        <w:rPr>
          <w:b/>
          <w:lang w:val="en-US"/>
        </w:rPr>
        <w:t>)</w:t>
      </w:r>
    </w:p>
    <w:p w14:paraId="23798DA1" w14:textId="77777777" w:rsidR="00041417" w:rsidRPr="00DA4B6D" w:rsidRDefault="00041417" w:rsidP="00041417">
      <w:pPr>
        <w:pStyle w:val="Nessunaspaziatura"/>
        <w:rPr>
          <w:b/>
          <w:lang w:val="en-US"/>
        </w:rPr>
      </w:pPr>
    </w:p>
    <w:p w14:paraId="093B24CB" w14:textId="77777777" w:rsidR="00041417" w:rsidRDefault="00041417" w:rsidP="00041417">
      <w:r>
        <w:t xml:space="preserve">Spring MVC Framework, più brevemente “Spring MVC” è un Framework </w:t>
      </w:r>
      <w:proofErr w:type="spellStart"/>
      <w:r>
        <w:t>OpenSource</w:t>
      </w:r>
      <w:proofErr w:type="spellEnd"/>
      <w:r>
        <w:t xml:space="preserve"> per lo sviluppo di applicazioni web basate sul design pattern MVC scritte in Linguaggio Java. Possiamo accedere al </w:t>
      </w:r>
      <w:proofErr w:type="spellStart"/>
      <w:r>
        <w:t>codite</w:t>
      </w:r>
      <w:proofErr w:type="spellEnd"/>
      <w:r>
        <w:t xml:space="preserve"> tramite </w:t>
      </w:r>
      <w:proofErr w:type="spellStart"/>
      <w:r>
        <w:t>GitHub</w:t>
      </w:r>
      <w:proofErr w:type="spellEnd"/>
      <w:r>
        <w:t xml:space="preserve"> dove possiamo notare che l’ultima release risale al 13/02/2019 e che ci sono 13 </w:t>
      </w:r>
      <w:proofErr w:type="spellStart"/>
      <w:r>
        <w:t>braches</w:t>
      </w:r>
      <w:proofErr w:type="spellEnd"/>
      <w:r>
        <w:t xml:space="preserve"> di cui 7 attivi e vanta ben 348 </w:t>
      </w:r>
      <w:proofErr w:type="spellStart"/>
      <w:r>
        <w:t>contributors</w:t>
      </w:r>
      <w:proofErr w:type="spellEnd"/>
      <w:r>
        <w:t xml:space="preserve">.  Tra le sue caratteristiche troviamo </w:t>
      </w:r>
      <w:r w:rsidRPr="007F2CD1">
        <w:rPr>
          <w:i/>
        </w:rPr>
        <w:t>l’</w:t>
      </w:r>
      <w:proofErr w:type="spellStart"/>
      <w:r w:rsidRPr="007F2CD1">
        <w:rPr>
          <w:i/>
        </w:rPr>
        <w:t>inversion</w:t>
      </w:r>
      <w:proofErr w:type="spellEnd"/>
      <w:r w:rsidRPr="007F2CD1">
        <w:rPr>
          <w:i/>
        </w:rPr>
        <w:t xml:space="preserve"> of control</w:t>
      </w:r>
      <w:r>
        <w:rPr>
          <w:i/>
        </w:rPr>
        <w:t xml:space="preserve"> e l’</w:t>
      </w:r>
      <w:proofErr w:type="spellStart"/>
      <w:r>
        <w:rPr>
          <w:i/>
        </w:rPr>
        <w:t>aspect</w:t>
      </w:r>
      <w:proofErr w:type="spellEnd"/>
      <w:r>
        <w:rPr>
          <w:i/>
        </w:rPr>
        <w:t xml:space="preserve"> </w:t>
      </w:r>
      <w:proofErr w:type="spellStart"/>
      <w:r>
        <w:rPr>
          <w:i/>
        </w:rPr>
        <w:t>oriented</w:t>
      </w:r>
      <w:proofErr w:type="spellEnd"/>
      <w:r>
        <w:rPr>
          <w:i/>
        </w:rPr>
        <w:t xml:space="preserve"> </w:t>
      </w:r>
      <w:proofErr w:type="spellStart"/>
      <w:r>
        <w:rPr>
          <w:i/>
        </w:rPr>
        <w:t>programming</w:t>
      </w:r>
      <w:proofErr w:type="spellEnd"/>
      <w:r>
        <w:rPr>
          <w:i/>
        </w:rPr>
        <w:t xml:space="preserve">. </w:t>
      </w:r>
      <w:r w:rsidRPr="004511E2">
        <w:t xml:space="preserve">Spring si occupa di mappare classi e metodi con gli </w:t>
      </w:r>
      <w:proofErr w:type="spellStart"/>
      <w:r w:rsidRPr="004511E2">
        <w:t>url</w:t>
      </w:r>
      <w:proofErr w:type="spellEnd"/>
      <w:r>
        <w:t xml:space="preserve"> e di gestire diversi tipi di </w:t>
      </w:r>
      <w:proofErr w:type="spellStart"/>
      <w:r>
        <w:t>Views</w:t>
      </w:r>
      <w:proofErr w:type="spellEnd"/>
      <w:r>
        <w:t>.</w:t>
      </w:r>
      <w:r w:rsidRPr="004511E2">
        <w:t xml:space="preserve"> </w:t>
      </w:r>
      <w:r>
        <w:t xml:space="preserve">Spring sposa il design pattern MVC pienamente il suo funzionamento è il seguente: il Model corrisponde a classi ed oggetti che ci permettono di accedere al database, le </w:t>
      </w:r>
      <w:proofErr w:type="spellStart"/>
      <w:r>
        <w:t>view</w:t>
      </w:r>
      <w:proofErr w:type="spellEnd"/>
      <w:r>
        <w:t xml:space="preserve"> corrispondono a file Java </w:t>
      </w:r>
      <w:proofErr w:type="spellStart"/>
      <w:r>
        <w:t>Servlet</w:t>
      </w:r>
      <w:proofErr w:type="spellEnd"/>
      <w:r>
        <w:t xml:space="preserve"> Page (</w:t>
      </w:r>
      <w:r w:rsidRPr="009A3FE8">
        <w:rPr>
          <w:rFonts w:ascii="Consolas" w:hAnsi="Consolas"/>
        </w:rPr>
        <w:t>.</w:t>
      </w:r>
      <w:proofErr w:type="spellStart"/>
      <w:r w:rsidRPr="009A3FE8">
        <w:rPr>
          <w:rFonts w:ascii="Consolas" w:hAnsi="Consolas"/>
        </w:rPr>
        <w:t>jsp</w:t>
      </w:r>
      <w:proofErr w:type="spellEnd"/>
      <w:r>
        <w:t xml:space="preserve">), il Controller è rappresentato da classi ‘Controller’ che si occupano di gestire la logica business dell’applicazione ed interagiscono con le </w:t>
      </w:r>
      <w:proofErr w:type="spellStart"/>
      <w:r>
        <w:t>Views</w:t>
      </w:r>
      <w:proofErr w:type="spellEnd"/>
      <w:r>
        <w:t xml:space="preserve"> ed </w:t>
      </w:r>
      <w:proofErr w:type="gramStart"/>
      <w:r>
        <w:t>il  Model</w:t>
      </w:r>
      <w:proofErr w:type="gramEnd"/>
      <w:r>
        <w:t xml:space="preserve">. Esso è anche un Framework che adotta il concetto Convention over </w:t>
      </w:r>
      <w:proofErr w:type="spellStart"/>
      <w:r>
        <w:t>Configuration</w:t>
      </w:r>
      <w:proofErr w:type="spellEnd"/>
      <w:r>
        <w:t xml:space="preserve"> che ci permette di iniziare ad utilizzarlo senza particolari settaggi iniziali, infatti ci sono delle impostazioni di default che rendono già funzionante il Framework rendendo la configurazione del </w:t>
      </w:r>
      <w:proofErr w:type="spellStart"/>
      <w:r>
        <w:t>WebApplicationContext</w:t>
      </w:r>
      <w:proofErr w:type="spellEnd"/>
      <w:r>
        <w:t xml:space="preserve"> molto facile. La configurazione iniziale della </w:t>
      </w:r>
      <w:proofErr w:type="spellStart"/>
      <w:r>
        <w:t>Servlet</w:t>
      </w:r>
      <w:proofErr w:type="spellEnd"/>
      <w:r>
        <w:t xml:space="preserve"> ‘</w:t>
      </w:r>
      <w:proofErr w:type="spellStart"/>
      <w:r w:rsidRPr="009A3FE8">
        <w:rPr>
          <w:rFonts w:ascii="Consolas" w:hAnsi="Consolas"/>
        </w:rPr>
        <w:t>DispatcherServlet</w:t>
      </w:r>
      <w:proofErr w:type="spellEnd"/>
      <w:r>
        <w:t xml:space="preserve">’ viene fatta attraverso un file XML (web.xml), dove vengono inseriti pochi ed essenziali parametri e direttive J2EE. Il Framework si avvale dell’utilizzo di </w:t>
      </w:r>
      <w:proofErr w:type="spellStart"/>
      <w:r>
        <w:t>Maven</w:t>
      </w:r>
      <w:proofErr w:type="spellEnd"/>
      <w:r>
        <w:t xml:space="preserve"> per l’accesso alle risorse esterne ed al download il che facilita ulteriormente l’installazione di librerie esterne ed aggiornamenti. Per ogni </w:t>
      </w:r>
      <w:proofErr w:type="spellStart"/>
      <w:r>
        <w:t>Servlet</w:t>
      </w:r>
      <w:proofErr w:type="spellEnd"/>
      <w:r>
        <w:t xml:space="preserve"> vengono </w:t>
      </w:r>
      <w:proofErr w:type="spellStart"/>
      <w:r>
        <w:t>instanziati</w:t>
      </w:r>
      <w:proofErr w:type="spellEnd"/>
      <w:r>
        <w:t xml:space="preserve"> dei </w:t>
      </w:r>
      <w:proofErr w:type="spellStart"/>
      <w:r w:rsidRPr="009A3FE8">
        <w:rPr>
          <w:rFonts w:ascii="Consolas" w:hAnsi="Consolas"/>
        </w:rPr>
        <w:t>WebApplicationContext</w:t>
      </w:r>
      <w:proofErr w:type="spellEnd"/>
      <w:r>
        <w:t xml:space="preserve"> che si avvalgono allo standard </w:t>
      </w:r>
      <w:proofErr w:type="spellStart"/>
      <w:r w:rsidRPr="009A3FE8">
        <w:rPr>
          <w:rFonts w:ascii="Consolas" w:hAnsi="Consolas"/>
        </w:rPr>
        <w:t>ServletContext</w:t>
      </w:r>
      <w:proofErr w:type="spellEnd"/>
      <w:r>
        <w:t xml:space="preserve"> ed all’interno troviamo dei Bean che configurano il nostro Spring come l’</w:t>
      </w:r>
      <w:proofErr w:type="spellStart"/>
      <w:r w:rsidRPr="009A3FE8">
        <w:rPr>
          <w:rFonts w:ascii="Consolas" w:hAnsi="Consolas"/>
        </w:rPr>
        <w:t>HandlerMapping</w:t>
      </w:r>
      <w:proofErr w:type="spellEnd"/>
      <w:r>
        <w:t>, l’</w:t>
      </w:r>
      <w:proofErr w:type="spellStart"/>
      <w:r>
        <w:t>HandlerExceptionResolver</w:t>
      </w:r>
      <w:proofErr w:type="spellEnd"/>
      <w:r>
        <w:t xml:space="preserve"> e </w:t>
      </w:r>
      <w:proofErr w:type="spellStart"/>
      <w:r>
        <w:t>ViewResolver</w:t>
      </w:r>
      <w:proofErr w:type="spellEnd"/>
      <w:r>
        <w:t xml:space="preserve"> questi Bean sono sovrascrivibili con dei Bean personalizzati dallo sviluppatore. </w:t>
      </w:r>
    </w:p>
    <w:p w14:paraId="3CFF4847" w14:textId="77777777" w:rsidR="00041417" w:rsidRDefault="00041417" w:rsidP="00041417">
      <w:commentRangeStart w:id="110"/>
      <w:r>
        <w:t xml:space="preserve">Utilizzato da: </w:t>
      </w:r>
      <w:proofErr w:type="spellStart"/>
      <w:r>
        <w:t>Wix,TicketMaster,Billguard</w:t>
      </w:r>
      <w:commentRangeEnd w:id="110"/>
      <w:proofErr w:type="spellEnd"/>
      <w:r>
        <w:rPr>
          <w:rStyle w:val="Rimandocommento"/>
        </w:rPr>
        <w:commentReference w:id="110"/>
      </w:r>
      <w:r>
        <w:t xml:space="preserve"> </w:t>
      </w:r>
    </w:p>
    <w:p w14:paraId="28849F0A" w14:textId="77777777" w:rsidR="00041417" w:rsidRDefault="00041417" w:rsidP="00041417">
      <w:r>
        <w:t>Con Spring Abbiamo tutto quello che ci serve per sviluppare facilmente applicazioni in Java.</w:t>
      </w:r>
    </w:p>
    <w:p w14:paraId="02D614E8" w14:textId="77777777" w:rsidR="00041417" w:rsidRDefault="00041417" w:rsidP="00041417">
      <w:pPr>
        <w:ind w:left="708"/>
      </w:pPr>
      <w:r>
        <w:t>In Sintesi:</w:t>
      </w:r>
    </w:p>
    <w:p w14:paraId="69ECCCB0" w14:textId="77777777" w:rsidR="00041417" w:rsidRDefault="00041417" w:rsidP="008E0CC5">
      <w:pPr>
        <w:pStyle w:val="Paragrafoelenco"/>
        <w:numPr>
          <w:ilvl w:val="0"/>
          <w:numId w:val="2"/>
        </w:numPr>
      </w:pPr>
      <w:commentRangeStart w:id="111"/>
      <w:commentRangeStart w:id="112"/>
      <w:r>
        <w:t>Linguaggio: Java</w:t>
      </w:r>
    </w:p>
    <w:p w14:paraId="3C7575EC" w14:textId="77777777" w:rsidR="00041417" w:rsidRDefault="00041417" w:rsidP="008E0CC5">
      <w:pPr>
        <w:pStyle w:val="Paragrafoelenco"/>
        <w:numPr>
          <w:ilvl w:val="0"/>
          <w:numId w:val="2"/>
        </w:numPr>
      </w:pPr>
      <w:r>
        <w:t xml:space="preserve">Licenza: </w:t>
      </w:r>
      <w:proofErr w:type="spellStart"/>
      <w:r>
        <w:t>OpenSource</w:t>
      </w:r>
      <w:proofErr w:type="spellEnd"/>
      <w:r>
        <w:t xml:space="preserve"> </w:t>
      </w:r>
    </w:p>
    <w:p w14:paraId="0139C47E" w14:textId="77777777" w:rsidR="00041417" w:rsidRDefault="00041417" w:rsidP="008E0CC5">
      <w:pPr>
        <w:pStyle w:val="Paragrafoelenco"/>
        <w:numPr>
          <w:ilvl w:val="0"/>
          <w:numId w:val="2"/>
        </w:numPr>
      </w:pPr>
      <w:r>
        <w:t xml:space="preserve">Tipo: </w:t>
      </w:r>
      <w:proofErr w:type="spellStart"/>
      <w:r>
        <w:t>Backend</w:t>
      </w:r>
      <w:proofErr w:type="spellEnd"/>
      <w:r>
        <w:t>/</w:t>
      </w:r>
      <w:proofErr w:type="spellStart"/>
      <w:r>
        <w:t>Fullstack</w:t>
      </w:r>
      <w:proofErr w:type="spellEnd"/>
    </w:p>
    <w:p w14:paraId="2033BC83" w14:textId="77777777" w:rsidR="00041417" w:rsidRDefault="00041417" w:rsidP="008E0CC5">
      <w:pPr>
        <w:pStyle w:val="Paragrafoelenco"/>
        <w:numPr>
          <w:ilvl w:val="0"/>
          <w:numId w:val="2"/>
        </w:numPr>
      </w:pPr>
      <w:proofErr w:type="spellStart"/>
      <w:r w:rsidRPr="00C902CB">
        <w:rPr>
          <w:lang w:val="en-US"/>
        </w:rPr>
        <w:lastRenderedPageBreak/>
        <w:t>Integrazioni</w:t>
      </w:r>
      <w:proofErr w:type="spellEnd"/>
      <w:r w:rsidRPr="00C902CB">
        <w:rPr>
          <w:lang w:val="en-US"/>
        </w:rPr>
        <w:t xml:space="preserve">: </w:t>
      </w:r>
      <w:proofErr w:type="spellStart"/>
      <w:proofErr w:type="gramStart"/>
      <w:r w:rsidRPr="00C902CB">
        <w:rPr>
          <w:lang w:val="en-US"/>
        </w:rPr>
        <w:t>AngularJS,Bootstrap</w:t>
      </w:r>
      <w:proofErr w:type="gramEnd"/>
      <w:r w:rsidRPr="00C902CB">
        <w:rPr>
          <w:lang w:val="en-US"/>
        </w:rPr>
        <w:t>,Spring</w:t>
      </w:r>
      <w:proofErr w:type="spellEnd"/>
      <w:r w:rsidRPr="00C902CB">
        <w:rPr>
          <w:lang w:val="en-US"/>
        </w:rPr>
        <w:t xml:space="preserve"> </w:t>
      </w:r>
      <w:proofErr w:type="spellStart"/>
      <w:r w:rsidRPr="00C902CB">
        <w:rPr>
          <w:lang w:val="en-US"/>
        </w:rPr>
        <w:t>Boot,Hibernate</w:t>
      </w:r>
      <w:proofErr w:type="spellEnd"/>
      <w:r w:rsidRPr="00C902CB">
        <w:rPr>
          <w:lang w:val="en-US"/>
        </w:rPr>
        <w:t xml:space="preserve">, Spring Security, Spring Data. </w:t>
      </w:r>
      <w:r>
        <w:t xml:space="preserve">(6 </w:t>
      </w:r>
      <w:proofErr w:type="spellStart"/>
      <w:r>
        <w:t>tools</w:t>
      </w:r>
      <w:proofErr w:type="spellEnd"/>
      <w:r>
        <w:t xml:space="preserve"> fonte www.stackshare.io)</w:t>
      </w:r>
    </w:p>
    <w:p w14:paraId="7BD3C3E8" w14:textId="77777777" w:rsidR="00041417" w:rsidRPr="00025397" w:rsidRDefault="00041417" w:rsidP="008E0CC5">
      <w:pPr>
        <w:pStyle w:val="Paragrafoelenco"/>
        <w:numPr>
          <w:ilvl w:val="0"/>
          <w:numId w:val="2"/>
        </w:numPr>
        <w:rPr>
          <w:color w:val="FF0000"/>
        </w:rPr>
      </w:pPr>
      <w:r w:rsidRPr="00025397">
        <w:rPr>
          <w:color w:val="FF0000"/>
        </w:rPr>
        <w:t xml:space="preserve">Adozione: Buona Samsung </w:t>
      </w:r>
      <w:proofErr w:type="spellStart"/>
      <w:r w:rsidRPr="00025397">
        <w:rPr>
          <w:color w:val="FF0000"/>
        </w:rPr>
        <w:t>Microservice</w:t>
      </w:r>
      <w:proofErr w:type="spellEnd"/>
      <w:r>
        <w:rPr>
          <w:color w:val="FF0000"/>
        </w:rPr>
        <w:t xml:space="preserve"> </w:t>
      </w:r>
      <w:r>
        <w:t>(fonte www.stackshare.io)</w:t>
      </w:r>
    </w:p>
    <w:p w14:paraId="060F8A37" w14:textId="77777777" w:rsidR="00041417" w:rsidRDefault="00041417" w:rsidP="008E0CC5">
      <w:pPr>
        <w:pStyle w:val="Paragrafoelenco"/>
        <w:numPr>
          <w:ilvl w:val="0"/>
          <w:numId w:val="2"/>
        </w:numPr>
      </w:pPr>
      <w:r>
        <w:t>Vitalità: attualmente disponibile nella</w:t>
      </w:r>
      <w:r w:rsidRPr="001B3401">
        <w:t xml:space="preserve"> </w:t>
      </w:r>
      <w:r>
        <w:t>versione.</w:t>
      </w:r>
    </w:p>
    <w:p w14:paraId="1D3623A5"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29.9K Stars 19.1K Forks Last </w:t>
      </w:r>
      <w:proofErr w:type="spellStart"/>
      <w:r>
        <w:t>Commit</w:t>
      </w:r>
      <w:proofErr w:type="spellEnd"/>
      <w:r>
        <w:t xml:space="preserve"> 15/06/19 giorno (dati del 15/06/19)</w:t>
      </w:r>
      <w:commentRangeEnd w:id="111"/>
      <w:r>
        <w:rPr>
          <w:rStyle w:val="Rimandocommento"/>
          <w:rFonts w:asciiTheme="minorHAnsi" w:hAnsiTheme="minorHAnsi"/>
        </w:rPr>
        <w:commentReference w:id="111"/>
      </w:r>
      <w:commentRangeEnd w:id="112"/>
      <w:r w:rsidR="00510B78">
        <w:rPr>
          <w:rStyle w:val="Rimandocommento"/>
          <w:rFonts w:asciiTheme="minorHAnsi" w:hAnsiTheme="minorHAnsi"/>
        </w:rPr>
        <w:commentReference w:id="112"/>
      </w:r>
    </w:p>
    <w:tbl>
      <w:tblPr>
        <w:tblStyle w:val="Grigliatabella"/>
        <w:tblW w:w="0" w:type="auto"/>
        <w:tblInd w:w="360" w:type="dxa"/>
        <w:tblLook w:val="04A0" w:firstRow="1" w:lastRow="0" w:firstColumn="1" w:lastColumn="0" w:noHBand="0" w:noVBand="1"/>
      </w:tblPr>
      <w:tblGrid>
        <w:gridCol w:w="4611"/>
        <w:gridCol w:w="4657"/>
      </w:tblGrid>
      <w:tr w:rsidR="00041417" w14:paraId="7541B0AE" w14:textId="77777777" w:rsidTr="00510B78">
        <w:tc>
          <w:tcPr>
            <w:tcW w:w="4814" w:type="dxa"/>
          </w:tcPr>
          <w:p w14:paraId="4102253E" w14:textId="77777777" w:rsidR="00041417" w:rsidRDefault="00041417" w:rsidP="00510B78">
            <w:r>
              <w:t>Linguaggio</w:t>
            </w:r>
          </w:p>
        </w:tc>
        <w:tc>
          <w:tcPr>
            <w:tcW w:w="4814" w:type="dxa"/>
          </w:tcPr>
          <w:p w14:paraId="0A5B8D20" w14:textId="77777777" w:rsidR="00041417" w:rsidRDefault="00041417" w:rsidP="00510B78">
            <w:r>
              <w:t>Java</w:t>
            </w:r>
          </w:p>
        </w:tc>
      </w:tr>
      <w:tr w:rsidR="00041417" w14:paraId="2737FFFB" w14:textId="77777777" w:rsidTr="00510B78">
        <w:tc>
          <w:tcPr>
            <w:tcW w:w="4814" w:type="dxa"/>
          </w:tcPr>
          <w:p w14:paraId="7423FBEB" w14:textId="77777777" w:rsidR="00041417" w:rsidRDefault="00041417" w:rsidP="00510B78">
            <w:r>
              <w:t>Licenza</w:t>
            </w:r>
          </w:p>
        </w:tc>
        <w:tc>
          <w:tcPr>
            <w:tcW w:w="4814" w:type="dxa"/>
          </w:tcPr>
          <w:p w14:paraId="23845830" w14:textId="77777777" w:rsidR="00041417" w:rsidRDefault="00041417" w:rsidP="00510B78">
            <w:proofErr w:type="spellStart"/>
            <w:r>
              <w:t>OpenSource</w:t>
            </w:r>
            <w:proofErr w:type="spellEnd"/>
          </w:p>
        </w:tc>
      </w:tr>
      <w:tr w:rsidR="00041417" w14:paraId="533BFB10" w14:textId="77777777" w:rsidTr="00510B78">
        <w:tc>
          <w:tcPr>
            <w:tcW w:w="4814" w:type="dxa"/>
          </w:tcPr>
          <w:p w14:paraId="2A641228" w14:textId="77777777" w:rsidR="00041417" w:rsidRDefault="00041417" w:rsidP="00510B78">
            <w:r>
              <w:t>Tipo</w:t>
            </w:r>
          </w:p>
        </w:tc>
        <w:tc>
          <w:tcPr>
            <w:tcW w:w="4814" w:type="dxa"/>
          </w:tcPr>
          <w:p w14:paraId="5C19576E" w14:textId="77777777" w:rsidR="00041417" w:rsidRDefault="00041417" w:rsidP="00510B78">
            <w:proofErr w:type="spellStart"/>
            <w:r>
              <w:t>Backend</w:t>
            </w:r>
            <w:proofErr w:type="spellEnd"/>
            <w:r>
              <w:t>/</w:t>
            </w:r>
            <w:proofErr w:type="spellStart"/>
            <w:r>
              <w:t>Fullstack</w:t>
            </w:r>
            <w:proofErr w:type="spellEnd"/>
          </w:p>
        </w:tc>
      </w:tr>
      <w:tr w:rsidR="00041417" w14:paraId="23470363" w14:textId="77777777" w:rsidTr="00510B78">
        <w:tc>
          <w:tcPr>
            <w:tcW w:w="4814" w:type="dxa"/>
          </w:tcPr>
          <w:p w14:paraId="3F1B886D" w14:textId="77777777" w:rsidR="00041417" w:rsidRDefault="00041417" w:rsidP="00510B78">
            <w:proofErr w:type="spellStart"/>
            <w:r w:rsidRPr="00F802A8">
              <w:rPr>
                <w:lang w:val="en-US"/>
              </w:rPr>
              <w:t>Integrazioni</w:t>
            </w:r>
            <w:proofErr w:type="spellEnd"/>
          </w:p>
        </w:tc>
        <w:tc>
          <w:tcPr>
            <w:tcW w:w="4814" w:type="dxa"/>
          </w:tcPr>
          <w:p w14:paraId="1E4DA1DB" w14:textId="77777777" w:rsidR="00041417" w:rsidRDefault="00041417" w:rsidP="00510B78">
            <w:r>
              <w:t>…</w:t>
            </w:r>
          </w:p>
        </w:tc>
      </w:tr>
      <w:tr w:rsidR="00041417" w14:paraId="54EFF180" w14:textId="77777777" w:rsidTr="00510B78">
        <w:tc>
          <w:tcPr>
            <w:tcW w:w="4814" w:type="dxa"/>
          </w:tcPr>
          <w:p w14:paraId="7659A29C" w14:textId="77777777" w:rsidR="00041417" w:rsidRDefault="00041417" w:rsidP="00510B78">
            <w:r>
              <w:t>Vitalità</w:t>
            </w:r>
          </w:p>
        </w:tc>
        <w:tc>
          <w:tcPr>
            <w:tcW w:w="4814" w:type="dxa"/>
          </w:tcPr>
          <w:p w14:paraId="67C03CF8" w14:textId="77777777" w:rsidR="00041417" w:rsidRDefault="00041417" w:rsidP="00510B78">
            <w:r>
              <w:t>…</w:t>
            </w:r>
          </w:p>
        </w:tc>
      </w:tr>
      <w:tr w:rsidR="00041417" w14:paraId="34D85E1C" w14:textId="77777777" w:rsidTr="00510B78">
        <w:tc>
          <w:tcPr>
            <w:tcW w:w="4814" w:type="dxa"/>
          </w:tcPr>
          <w:p w14:paraId="14109B90" w14:textId="77777777" w:rsidR="00041417" w:rsidRDefault="00041417" w:rsidP="00510B78">
            <w:r>
              <w:t>Stars</w:t>
            </w:r>
          </w:p>
        </w:tc>
        <w:tc>
          <w:tcPr>
            <w:tcW w:w="4814" w:type="dxa"/>
          </w:tcPr>
          <w:p w14:paraId="5C2C918B" w14:textId="77777777" w:rsidR="00041417" w:rsidRDefault="00041417" w:rsidP="00510B78">
            <w:r>
              <w:t>…</w:t>
            </w:r>
          </w:p>
        </w:tc>
      </w:tr>
      <w:tr w:rsidR="00041417" w14:paraId="2FABCBEF" w14:textId="77777777" w:rsidTr="00510B78">
        <w:tc>
          <w:tcPr>
            <w:tcW w:w="4814" w:type="dxa"/>
          </w:tcPr>
          <w:p w14:paraId="6B9F1F20" w14:textId="77777777" w:rsidR="00041417" w:rsidRDefault="00041417" w:rsidP="00510B78"/>
        </w:tc>
        <w:tc>
          <w:tcPr>
            <w:tcW w:w="4814" w:type="dxa"/>
          </w:tcPr>
          <w:p w14:paraId="527A0F5A" w14:textId="77777777" w:rsidR="00041417" w:rsidRDefault="00041417" w:rsidP="00510B78"/>
        </w:tc>
      </w:tr>
      <w:tr w:rsidR="00041417" w14:paraId="6B7039D6" w14:textId="77777777" w:rsidTr="00510B78">
        <w:tc>
          <w:tcPr>
            <w:tcW w:w="4814" w:type="dxa"/>
          </w:tcPr>
          <w:p w14:paraId="6CBB5A4D" w14:textId="77777777" w:rsidR="00041417" w:rsidRDefault="00041417" w:rsidP="00510B78">
            <w:r>
              <w:t>Forks</w:t>
            </w:r>
          </w:p>
        </w:tc>
        <w:tc>
          <w:tcPr>
            <w:tcW w:w="4814" w:type="dxa"/>
          </w:tcPr>
          <w:p w14:paraId="6A842AF0" w14:textId="77777777" w:rsidR="00041417" w:rsidRDefault="00041417" w:rsidP="00510B78">
            <w:r>
              <w:t>…</w:t>
            </w:r>
          </w:p>
        </w:tc>
      </w:tr>
      <w:tr w:rsidR="00041417" w14:paraId="2D6A5BC5" w14:textId="77777777" w:rsidTr="00510B78">
        <w:tc>
          <w:tcPr>
            <w:tcW w:w="4814" w:type="dxa"/>
          </w:tcPr>
          <w:p w14:paraId="4B67C239" w14:textId="77777777" w:rsidR="00041417" w:rsidRDefault="00041417" w:rsidP="00510B78">
            <w:r>
              <w:t xml:space="preserve">Last </w:t>
            </w:r>
            <w:proofErr w:type="spellStart"/>
            <w:r>
              <w:t>commit</w:t>
            </w:r>
            <w:proofErr w:type="spellEnd"/>
          </w:p>
        </w:tc>
        <w:tc>
          <w:tcPr>
            <w:tcW w:w="4814" w:type="dxa"/>
          </w:tcPr>
          <w:p w14:paraId="6692EBBB" w14:textId="77777777" w:rsidR="00041417" w:rsidRDefault="00041417" w:rsidP="00510B78">
            <w:r>
              <w:t>…</w:t>
            </w:r>
          </w:p>
        </w:tc>
      </w:tr>
    </w:tbl>
    <w:p w14:paraId="644F718D" w14:textId="77777777" w:rsidR="00041417" w:rsidRDefault="00041417" w:rsidP="00041417">
      <w:pPr>
        <w:ind w:left="360"/>
      </w:pPr>
    </w:p>
    <w:p w14:paraId="56C41805" w14:textId="77777777" w:rsidR="00041417" w:rsidRDefault="00041417" w:rsidP="00041417">
      <w:pPr>
        <w:pStyle w:val="Nessunaspaziatura"/>
        <w:rPr>
          <w:b/>
        </w:rPr>
      </w:pPr>
      <w:proofErr w:type="spellStart"/>
      <w:r>
        <w:rPr>
          <w:b/>
        </w:rPr>
        <w:t>Laravel</w:t>
      </w:r>
      <w:proofErr w:type="spellEnd"/>
      <w:r>
        <w:rPr>
          <w:b/>
        </w:rPr>
        <w:t xml:space="preserve"> (PVP, MVC, FS)</w:t>
      </w:r>
    </w:p>
    <w:p w14:paraId="3BDA63F0" w14:textId="77777777" w:rsidR="00041417" w:rsidRPr="004C3904" w:rsidRDefault="00041417" w:rsidP="00041417">
      <w:pPr>
        <w:pStyle w:val="Nessunaspaziatura"/>
        <w:rPr>
          <w:b/>
        </w:rPr>
      </w:pPr>
    </w:p>
    <w:p w14:paraId="4438CC26" w14:textId="77777777" w:rsidR="00041417" w:rsidRDefault="00041417" w:rsidP="00041417">
      <w:proofErr w:type="spellStart"/>
      <w:r>
        <w:t>Laravel</w:t>
      </w:r>
      <w:proofErr w:type="spellEnd"/>
      <w:r>
        <w:t xml:space="preserve"> è un Framework </w:t>
      </w:r>
      <w:proofErr w:type="spellStart"/>
      <w:r>
        <w:t>opensource</w:t>
      </w:r>
      <w:proofErr w:type="spellEnd"/>
      <w:r>
        <w:t xml:space="preserve"> scritto in linguaggio PHP orientato agli oggetti che ci permette di sviluppare applicazioni web con il design pattern MVC, è un </w:t>
      </w:r>
      <w:proofErr w:type="spellStart"/>
      <w:r>
        <w:t>framework</w:t>
      </w:r>
      <w:proofErr w:type="spellEnd"/>
      <w:r>
        <w:t xml:space="preserve"> maturo, nato nel 2011 è attualmente uno dei Framework PHP più diffusi, il codice è accessibile su </w:t>
      </w:r>
      <w:proofErr w:type="spellStart"/>
      <w:r>
        <w:t>GitHub</w:t>
      </w:r>
      <w:proofErr w:type="spellEnd"/>
      <w:r>
        <w:t xml:space="preserve"> dove possiamo trovare la sua ultima versione attualmente la sua ultima release è stata fatta il 12/03/2019 all’interno di </w:t>
      </w:r>
      <w:proofErr w:type="spellStart"/>
      <w:r>
        <w:t>GitHub</w:t>
      </w:r>
      <w:proofErr w:type="spellEnd"/>
      <w:r>
        <w:t xml:space="preserve"> possiamo trovare ben 13 </w:t>
      </w:r>
      <w:proofErr w:type="spellStart"/>
      <w:r>
        <w:t>branches</w:t>
      </w:r>
      <w:proofErr w:type="spellEnd"/>
      <w:r>
        <w:t xml:space="preserve"> 5 dei quali attivi, più di 390 release e 1920 </w:t>
      </w:r>
      <w:proofErr w:type="spellStart"/>
      <w:r>
        <w:t>contributors</w:t>
      </w:r>
      <w:proofErr w:type="spellEnd"/>
      <w:r>
        <w:t xml:space="preserve"> (accesso il 17/03/2019). </w:t>
      </w:r>
      <w:proofErr w:type="spellStart"/>
      <w:r>
        <w:t>Laravel</w:t>
      </w:r>
      <w:proofErr w:type="spellEnd"/>
      <w:r>
        <w:t xml:space="preserve"> utilizza il </w:t>
      </w:r>
      <w:proofErr w:type="spellStart"/>
      <w:r>
        <w:t>Facade</w:t>
      </w:r>
      <w:proofErr w:type="spellEnd"/>
      <w:r>
        <w:t xml:space="preserve"> Pattern per rendere elegante e leggibile il codice, vengono infatti create delle API attraverso l’uso di interfacce. </w:t>
      </w:r>
      <w:proofErr w:type="spellStart"/>
      <w:r>
        <w:t>Laravel</w:t>
      </w:r>
      <w:proofErr w:type="spellEnd"/>
      <w:r>
        <w:t xml:space="preserve"> ci mette a disposizione i Controller, che sono classi con metodi pubblici, tra queste possiamo trovare anche classi per l’implementazione di controller </w:t>
      </w:r>
      <w:proofErr w:type="spellStart"/>
      <w:r>
        <w:t>RESTful</w:t>
      </w:r>
      <w:proofErr w:type="spellEnd"/>
      <w:r>
        <w:t xml:space="preserve"> nel caso di utilizzo di API </w:t>
      </w:r>
      <w:proofErr w:type="spellStart"/>
      <w:r>
        <w:t>RESTful</w:t>
      </w:r>
      <w:proofErr w:type="spellEnd"/>
      <w:r>
        <w:t xml:space="preserve">. Ha dei meccanismi di </w:t>
      </w:r>
      <w:proofErr w:type="spellStart"/>
      <w:r>
        <w:t>caching</w:t>
      </w:r>
      <w:proofErr w:type="spellEnd"/>
      <w:r>
        <w:t xml:space="preserve"> del </w:t>
      </w:r>
      <w:proofErr w:type="spellStart"/>
      <w:r>
        <w:t>routing</w:t>
      </w:r>
      <w:proofErr w:type="spellEnd"/>
      <w:r>
        <w:t xml:space="preserve"> che ci permettono di velocizzare la nostra applicazione e di richiesta dei cookie dall’oggetto </w:t>
      </w:r>
      <w:proofErr w:type="spellStart"/>
      <w:r>
        <w:t>request</w:t>
      </w:r>
      <w:proofErr w:type="spellEnd"/>
      <w:r>
        <w:t>.</w:t>
      </w:r>
    </w:p>
    <w:p w14:paraId="51FC9F1A" w14:textId="77777777" w:rsidR="00041417" w:rsidRDefault="00041417" w:rsidP="00041417">
      <w:r>
        <w:t>In sintesi:</w:t>
      </w:r>
    </w:p>
    <w:p w14:paraId="6370855B" w14:textId="77777777" w:rsidR="00041417" w:rsidRDefault="00041417" w:rsidP="008E0CC5">
      <w:pPr>
        <w:pStyle w:val="Paragrafoelenco"/>
        <w:numPr>
          <w:ilvl w:val="0"/>
          <w:numId w:val="2"/>
        </w:numPr>
      </w:pPr>
      <w:r>
        <w:t>Linguaggio: PHP</w:t>
      </w:r>
    </w:p>
    <w:p w14:paraId="6EB8D6E3" w14:textId="77777777" w:rsidR="00041417" w:rsidRDefault="00041417" w:rsidP="008E0CC5">
      <w:pPr>
        <w:pStyle w:val="Paragrafoelenco"/>
        <w:numPr>
          <w:ilvl w:val="0"/>
          <w:numId w:val="2"/>
        </w:numPr>
      </w:pPr>
      <w:r>
        <w:t xml:space="preserve">Licenza: </w:t>
      </w:r>
      <w:proofErr w:type="spellStart"/>
      <w:r>
        <w:t>OpenSource</w:t>
      </w:r>
      <w:proofErr w:type="spellEnd"/>
    </w:p>
    <w:p w14:paraId="4418B2B5" w14:textId="77777777" w:rsidR="00041417" w:rsidRDefault="00041417" w:rsidP="008E0CC5">
      <w:pPr>
        <w:pStyle w:val="Paragrafoelenco"/>
        <w:numPr>
          <w:ilvl w:val="0"/>
          <w:numId w:val="2"/>
        </w:numPr>
      </w:pPr>
      <w:r>
        <w:t xml:space="preserve">Tipo: </w:t>
      </w:r>
      <w:proofErr w:type="spellStart"/>
      <w:r>
        <w:t>Fullstack</w:t>
      </w:r>
      <w:proofErr w:type="spellEnd"/>
      <w:r>
        <w:t>/</w:t>
      </w:r>
      <w:proofErr w:type="spellStart"/>
      <w:r>
        <w:t>Backend</w:t>
      </w:r>
      <w:proofErr w:type="spellEnd"/>
    </w:p>
    <w:p w14:paraId="028CA77E" w14:textId="77777777" w:rsidR="00041417" w:rsidRDefault="00041417" w:rsidP="008E0CC5">
      <w:pPr>
        <w:pStyle w:val="Paragrafoelenco"/>
        <w:numPr>
          <w:ilvl w:val="0"/>
          <w:numId w:val="2"/>
        </w:numPr>
      </w:pPr>
      <w:r>
        <w:lastRenderedPageBreak/>
        <w:t xml:space="preserve">Integrazione: PHP, </w:t>
      </w:r>
      <w:proofErr w:type="spellStart"/>
      <w:r>
        <w:t>Sentry</w:t>
      </w:r>
      <w:proofErr w:type="spellEnd"/>
      <w:r>
        <w:t xml:space="preserve">, </w:t>
      </w:r>
      <w:proofErr w:type="spellStart"/>
      <w:r>
        <w:t>Auth</w:t>
      </w:r>
      <w:proofErr w:type="spellEnd"/>
      <w:r>
        <w:t xml:space="preserve">, </w:t>
      </w:r>
      <w:proofErr w:type="spellStart"/>
      <w:r>
        <w:t>Bugsnag</w:t>
      </w:r>
      <w:proofErr w:type="spellEnd"/>
      <w:r>
        <w:t xml:space="preserve">, </w:t>
      </w:r>
      <w:proofErr w:type="spellStart"/>
      <w:r>
        <w:t>Laravel</w:t>
      </w:r>
      <w:proofErr w:type="spellEnd"/>
      <w:r>
        <w:t xml:space="preserve"> </w:t>
      </w:r>
      <w:proofErr w:type="spellStart"/>
      <w:r>
        <w:t>SPark</w:t>
      </w:r>
      <w:proofErr w:type="spellEnd"/>
      <w:r>
        <w:t xml:space="preserve"> ed altri (19 </w:t>
      </w:r>
      <w:proofErr w:type="spellStart"/>
      <w:r>
        <w:t>tools</w:t>
      </w:r>
      <w:proofErr w:type="spellEnd"/>
      <w:r>
        <w:t xml:space="preserve"> fonte www.stackshare.io)</w:t>
      </w:r>
    </w:p>
    <w:p w14:paraId="6902492A" w14:textId="77777777" w:rsidR="00041417" w:rsidRDefault="00041417" w:rsidP="008E0CC5">
      <w:pPr>
        <w:pStyle w:val="Paragrafoelenco"/>
        <w:numPr>
          <w:ilvl w:val="0"/>
          <w:numId w:val="2"/>
        </w:numPr>
      </w:pPr>
      <w:r>
        <w:t xml:space="preserve">Adozione: Discreta 9GAG, Union, </w:t>
      </w:r>
      <w:proofErr w:type="spellStart"/>
      <w:r>
        <w:t>Webedia</w:t>
      </w:r>
      <w:proofErr w:type="spellEnd"/>
      <w:r>
        <w:t xml:space="preserve">, </w:t>
      </w:r>
      <w:proofErr w:type="spellStart"/>
      <w:r>
        <w:t>Sellsuki</w:t>
      </w:r>
      <w:proofErr w:type="spellEnd"/>
      <w:r>
        <w:t xml:space="preserve">, </w:t>
      </w:r>
      <w:proofErr w:type="spellStart"/>
      <w:r>
        <w:t>Boot</w:t>
      </w:r>
      <w:proofErr w:type="spellEnd"/>
      <w:r>
        <w:t xml:space="preserve"> Ventures, </w:t>
      </w:r>
      <w:proofErr w:type="spellStart"/>
      <w:r>
        <w:t>GeoCodio</w:t>
      </w:r>
      <w:proofErr w:type="spellEnd"/>
      <w:r>
        <w:t>. (fonte www.stackshare.io)</w:t>
      </w:r>
    </w:p>
    <w:p w14:paraId="17BDB98A" w14:textId="77777777" w:rsidR="00041417" w:rsidRDefault="00041417" w:rsidP="008E0CC5">
      <w:pPr>
        <w:pStyle w:val="Paragrafoelenco"/>
        <w:numPr>
          <w:ilvl w:val="0"/>
          <w:numId w:val="2"/>
        </w:numPr>
      </w:pPr>
      <w:r>
        <w:t>Vitalità: il Framework risulta molto utilizzato ed aggiornato.</w:t>
      </w:r>
    </w:p>
    <w:p w14:paraId="64838F1D" w14:textId="77777777" w:rsidR="00041417" w:rsidRPr="00DA4B6D" w:rsidRDefault="00041417" w:rsidP="00041417">
      <w:pPr>
        <w:pStyle w:val="Nessunaspaziatura"/>
        <w:rPr>
          <w:lang w:val="en-US"/>
        </w:rPr>
      </w:pPr>
      <w:proofErr w:type="spellStart"/>
      <w:r w:rsidRPr="004C3904">
        <w:rPr>
          <w:lang w:val="en-US"/>
        </w:rPr>
        <w:t>Statistiche</w:t>
      </w:r>
      <w:proofErr w:type="spellEnd"/>
      <w:r w:rsidRPr="004C3904">
        <w:rPr>
          <w:lang w:val="en-US"/>
        </w:rPr>
        <w:t xml:space="preserve"> Git Hub: 52.9K Stars 16.2K Forks Last </w:t>
      </w:r>
      <w:proofErr w:type="gramStart"/>
      <w:r w:rsidRPr="004C3904">
        <w:rPr>
          <w:lang w:val="en-US"/>
        </w:rPr>
        <w:t>Commit  15</w:t>
      </w:r>
      <w:proofErr w:type="gramEnd"/>
      <w:r w:rsidRPr="004C3904">
        <w:rPr>
          <w:lang w:val="en-US"/>
        </w:rPr>
        <w:t xml:space="preserve">/06/19 </w:t>
      </w:r>
      <w:proofErr w:type="spellStart"/>
      <w:r w:rsidRPr="004C3904">
        <w:rPr>
          <w:lang w:val="en-US"/>
        </w:rPr>
        <w:t>dati</w:t>
      </w:r>
      <w:proofErr w:type="spellEnd"/>
      <w:r w:rsidRPr="004C3904">
        <w:rPr>
          <w:lang w:val="en-US"/>
        </w:rPr>
        <w:t xml:space="preserve"> del 15/06/19</w:t>
      </w:r>
    </w:p>
    <w:p w14:paraId="26163D47" w14:textId="77777777" w:rsidR="00041417" w:rsidRDefault="00041417" w:rsidP="00041417">
      <w:pPr>
        <w:pStyle w:val="Nessunaspaziatura"/>
      </w:pPr>
      <w:r>
        <w:t>Verdetto: Selezionato</w:t>
      </w:r>
    </w:p>
    <w:p w14:paraId="3E399C4B" w14:textId="77777777" w:rsidR="00041417" w:rsidRDefault="00041417" w:rsidP="00041417">
      <w:pPr>
        <w:pStyle w:val="Nessunaspaziatura"/>
      </w:pPr>
    </w:p>
    <w:p w14:paraId="432DB85F" w14:textId="77777777" w:rsidR="00041417" w:rsidRPr="004C3904" w:rsidRDefault="00041417" w:rsidP="00041417">
      <w:pPr>
        <w:pStyle w:val="Nessunaspaziatura"/>
        <w:rPr>
          <w:b/>
        </w:rPr>
      </w:pPr>
      <w:proofErr w:type="spellStart"/>
      <w:r>
        <w:rPr>
          <w:b/>
        </w:rPr>
        <w:t>AngularJS</w:t>
      </w:r>
      <w:proofErr w:type="spellEnd"/>
      <w:r>
        <w:rPr>
          <w:b/>
        </w:rPr>
        <w:t xml:space="preserve"> (</w:t>
      </w:r>
      <w:proofErr w:type="spellStart"/>
      <w:proofErr w:type="gramStart"/>
      <w:r>
        <w:rPr>
          <w:b/>
        </w:rPr>
        <w:t>Fe,JS</w:t>
      </w:r>
      <w:proofErr w:type="spellEnd"/>
      <w:proofErr w:type="gramEnd"/>
      <w:r>
        <w:rPr>
          <w:b/>
        </w:rPr>
        <w:t xml:space="preserve">, </w:t>
      </w:r>
      <w:proofErr w:type="spellStart"/>
      <w:r>
        <w:rPr>
          <w:b/>
        </w:rPr>
        <w:t>Mean</w:t>
      </w:r>
      <w:proofErr w:type="spellEnd"/>
      <w:r>
        <w:rPr>
          <w:b/>
        </w:rPr>
        <w:t>)</w:t>
      </w:r>
    </w:p>
    <w:p w14:paraId="4C06E728" w14:textId="77777777" w:rsidR="00041417" w:rsidRDefault="00041417" w:rsidP="00041417">
      <w:proofErr w:type="spellStart"/>
      <w:r>
        <w:t>AngularJs</w:t>
      </w:r>
      <w:proofErr w:type="spellEnd"/>
      <w:r>
        <w:t xml:space="preserve"> è un </w:t>
      </w:r>
      <w:proofErr w:type="spellStart"/>
      <w:r>
        <w:t>framework</w:t>
      </w:r>
      <w:proofErr w:type="spellEnd"/>
      <w:r>
        <w:t xml:space="preserve"> </w:t>
      </w:r>
      <w:proofErr w:type="spellStart"/>
      <w:r>
        <w:t>frontend</w:t>
      </w:r>
      <w:proofErr w:type="spellEnd"/>
      <w:r>
        <w:t xml:space="preserve"> open-source sviluppato da Google nel 2010 scritto in </w:t>
      </w:r>
      <w:proofErr w:type="spellStart"/>
      <w:r>
        <w:t>Javascript</w:t>
      </w:r>
      <w:proofErr w:type="spellEnd"/>
      <w:r>
        <w:t xml:space="preserve">, nato per agevolare lo sviluppo delle applicazioni a pagina singola, fornisce gli strumenti per la separazione dei livelli ma allo stesso tempo il  design pattern </w:t>
      </w:r>
      <w:commentRangeStart w:id="113"/>
      <w:r>
        <w:t xml:space="preserve">MVC non è vincolante, </w:t>
      </w:r>
      <w:proofErr w:type="spellStart"/>
      <w:r>
        <w:t>Angularjs</w:t>
      </w:r>
      <w:proofErr w:type="spellEnd"/>
      <w:r>
        <w:t xml:space="preserve"> è infatti molto flessibile,</w:t>
      </w:r>
      <w:commentRangeEnd w:id="113"/>
      <w:r>
        <w:rPr>
          <w:rStyle w:val="Rimandocommento"/>
        </w:rPr>
        <w:commentReference w:id="113"/>
      </w:r>
      <w:r>
        <w:t xml:space="preserve"> può essere visto come un </w:t>
      </w:r>
      <w:proofErr w:type="spellStart"/>
      <w:r>
        <w:t>framework</w:t>
      </w:r>
      <w:proofErr w:type="spellEnd"/>
      <w:r>
        <w:t xml:space="preserve"> Model </w:t>
      </w:r>
      <w:proofErr w:type="spellStart"/>
      <w:r>
        <w:t>View</w:t>
      </w:r>
      <w:proofErr w:type="spellEnd"/>
      <w:r>
        <w:t xml:space="preserve"> </w:t>
      </w:r>
      <w:proofErr w:type="spellStart"/>
      <w:r>
        <w:t>Whatever</w:t>
      </w:r>
      <w:proofErr w:type="spellEnd"/>
      <w:r>
        <w:t xml:space="preserve"> dove </w:t>
      </w:r>
      <w:proofErr w:type="spellStart"/>
      <w:r>
        <w:t>whatever</w:t>
      </w:r>
      <w:proofErr w:type="spellEnd"/>
      <w:r>
        <w:t xml:space="preserve">  significa ‘ciò che vuoi’ è stato anche definito dai suoi autori Model </w:t>
      </w:r>
      <w:proofErr w:type="spellStart"/>
      <w:r>
        <w:t>View-View</w:t>
      </w:r>
      <w:proofErr w:type="spellEnd"/>
      <w:r>
        <w:t xml:space="preserve"> Model (MVVM). Possiamo accedere al codice su </w:t>
      </w:r>
      <w:proofErr w:type="spellStart"/>
      <w:r>
        <w:t>GitHub</w:t>
      </w:r>
      <w:proofErr w:type="spellEnd"/>
      <w:r>
        <w:t xml:space="preserve"> dove possiamo scaricare l’ultima release che attualmente è la v1.7.8 rilasciata in data 11/03/2019 ha 16 </w:t>
      </w:r>
      <w:proofErr w:type="spellStart"/>
      <w:r>
        <w:t>branches</w:t>
      </w:r>
      <w:proofErr w:type="spellEnd"/>
      <w:r>
        <w:t xml:space="preserve"> di cui 1 attivo un totale di 204 release e 1596 </w:t>
      </w:r>
      <w:proofErr w:type="spellStart"/>
      <w:r>
        <w:t>contributors</w:t>
      </w:r>
      <w:proofErr w:type="spellEnd"/>
      <w:r>
        <w:t>.</w:t>
      </w:r>
    </w:p>
    <w:p w14:paraId="3FDED0C8" w14:textId="77777777" w:rsidR="00041417" w:rsidRDefault="00041417" w:rsidP="00041417">
      <w:r>
        <w:t xml:space="preserve">Il </w:t>
      </w:r>
      <w:proofErr w:type="spellStart"/>
      <w:r>
        <w:t>ModelView-ViewModel</w:t>
      </w:r>
      <w:proofErr w:type="spellEnd"/>
      <w:r>
        <w:t xml:space="preserve"> ci permette di interagire con il Model di dati direttamente dalla </w:t>
      </w:r>
      <w:proofErr w:type="spellStart"/>
      <w:r>
        <w:t>View</w:t>
      </w:r>
      <w:proofErr w:type="spellEnd"/>
      <w:r>
        <w:t xml:space="preserve"> e viceversa, questo meccanismo è chiamato </w:t>
      </w:r>
      <w:proofErr w:type="spellStart"/>
      <w:r>
        <w:t>Two</w:t>
      </w:r>
      <w:proofErr w:type="spellEnd"/>
      <w:r>
        <w:t xml:space="preserve">-Way </w:t>
      </w:r>
      <w:proofErr w:type="spellStart"/>
      <w:r>
        <w:t>Binding</w:t>
      </w:r>
      <w:proofErr w:type="spellEnd"/>
      <w:r>
        <w:t>.</w:t>
      </w:r>
    </w:p>
    <w:p w14:paraId="61FC6E08" w14:textId="77777777" w:rsidR="00041417" w:rsidRPr="004C3904" w:rsidRDefault="00041417" w:rsidP="00041417">
      <w:pPr>
        <w:rPr>
          <w:b/>
          <w:color w:val="FF0000"/>
        </w:rPr>
      </w:pPr>
    </w:p>
    <w:p w14:paraId="2C161FE5" w14:textId="77777777" w:rsidR="00041417" w:rsidRPr="004C3904" w:rsidRDefault="00041417" w:rsidP="00041417">
      <w:pPr>
        <w:rPr>
          <w:b/>
          <w:color w:val="FF0000"/>
        </w:rPr>
      </w:pPr>
      <w:proofErr w:type="spellStart"/>
      <w:r w:rsidRPr="004C3904">
        <w:rPr>
          <w:b/>
          <w:color w:val="FF0000"/>
          <w:highlight w:val="yellow"/>
        </w:rPr>
        <w:t>Fig</w:t>
      </w:r>
      <w:proofErr w:type="spellEnd"/>
      <w:r w:rsidRPr="004C3904">
        <w:rPr>
          <w:b/>
          <w:color w:val="FF0000"/>
          <w:highlight w:val="yellow"/>
        </w:rPr>
        <w:t xml:space="preserve"> 4: Model </w:t>
      </w:r>
      <w:proofErr w:type="spellStart"/>
      <w:r w:rsidRPr="004C3904">
        <w:rPr>
          <w:b/>
          <w:color w:val="FF0000"/>
          <w:highlight w:val="yellow"/>
        </w:rPr>
        <w:t>View</w:t>
      </w:r>
      <w:proofErr w:type="spellEnd"/>
    </w:p>
    <w:p w14:paraId="67D258C0" w14:textId="77777777" w:rsidR="00041417" w:rsidRDefault="00041417" w:rsidP="00041417">
      <w:r>
        <w:rPr>
          <w:noProof/>
          <w:lang w:eastAsia="it-IT"/>
        </w:rPr>
        <w:drawing>
          <wp:inline distT="0" distB="0" distL="0" distR="0" wp14:anchorId="4C05DFE0" wp14:editId="186A824C">
            <wp:extent cx="3295650" cy="21050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_MVVM.jpg"/>
                    <pic:cNvPicPr/>
                  </pic:nvPicPr>
                  <pic:blipFill>
                    <a:blip r:embed="rId24">
                      <a:extLst>
                        <a:ext uri="{28A0092B-C50C-407E-A947-70E740481C1C}">
                          <a14:useLocalDpi xmlns:a14="http://schemas.microsoft.com/office/drawing/2010/main" val="0"/>
                        </a:ext>
                      </a:extLst>
                    </a:blip>
                    <a:stretch>
                      <a:fillRect/>
                    </a:stretch>
                  </pic:blipFill>
                  <pic:spPr>
                    <a:xfrm>
                      <a:off x="0" y="0"/>
                      <a:ext cx="3295650" cy="2105025"/>
                    </a:xfrm>
                    <a:prstGeom prst="rect">
                      <a:avLst/>
                    </a:prstGeom>
                  </pic:spPr>
                </pic:pic>
              </a:graphicData>
            </a:graphic>
          </wp:inline>
        </w:drawing>
      </w:r>
    </w:p>
    <w:p w14:paraId="0BA39F4F" w14:textId="77777777" w:rsidR="00041417" w:rsidRDefault="00041417" w:rsidP="00041417">
      <w:r>
        <w:t xml:space="preserve">Il Flusso di lavoro di </w:t>
      </w:r>
      <w:proofErr w:type="spellStart"/>
      <w:r>
        <w:t>AngularJS</w:t>
      </w:r>
      <w:proofErr w:type="spellEnd"/>
      <w:r>
        <w:t xml:space="preserve"> è il seguente: legge il file HTML che incapsula dei </w:t>
      </w:r>
      <w:proofErr w:type="spellStart"/>
      <w:r>
        <w:t>token</w:t>
      </w:r>
      <w:proofErr w:type="spellEnd"/>
      <w:r>
        <w:t xml:space="preserve"> riconosciuti da </w:t>
      </w:r>
      <w:proofErr w:type="spellStart"/>
      <w:r>
        <w:t>AngularJS</w:t>
      </w:r>
      <w:proofErr w:type="spellEnd"/>
      <w:r>
        <w:t xml:space="preserve"> come comandi, questi vengono legati al modello rappresentato da variabili </w:t>
      </w:r>
      <w:r>
        <w:lastRenderedPageBreak/>
        <w:t xml:space="preserve">standard </w:t>
      </w:r>
      <w:proofErr w:type="spellStart"/>
      <w:r>
        <w:t>Javascript</w:t>
      </w:r>
      <w:proofErr w:type="spellEnd"/>
      <w:r>
        <w:t xml:space="preserve"> queste variabili possono essere </w:t>
      </w:r>
      <w:commentRangeStart w:id="114"/>
      <w:r>
        <w:t>cablate nel codice</w:t>
      </w:r>
      <w:commentRangeEnd w:id="114"/>
      <w:r>
        <w:rPr>
          <w:rStyle w:val="Rimandocommento"/>
        </w:rPr>
        <w:commentReference w:id="114"/>
      </w:r>
      <w:r>
        <w:t xml:space="preserve"> o accessibili come risorse JSON statiche o dinamiche.</w:t>
      </w:r>
    </w:p>
    <w:p w14:paraId="1F236036" w14:textId="77777777" w:rsidR="00041417" w:rsidRDefault="00041417" w:rsidP="00041417">
      <w:r>
        <w:t xml:space="preserve">In particolare una </w:t>
      </w:r>
      <w:proofErr w:type="spellStart"/>
      <w:r>
        <w:t>View</w:t>
      </w:r>
      <w:proofErr w:type="spellEnd"/>
      <w:r>
        <w:t xml:space="preserve"> sarà un </w:t>
      </w:r>
      <w:proofErr w:type="spellStart"/>
      <w:r>
        <w:t>Template</w:t>
      </w:r>
      <w:proofErr w:type="spellEnd"/>
      <w:r>
        <w:t xml:space="preserve"> HTML con al suo interno direttive </w:t>
      </w:r>
      <w:proofErr w:type="spellStart"/>
      <w:r>
        <w:t>AngularJS</w:t>
      </w:r>
      <w:proofErr w:type="spellEnd"/>
      <w:r>
        <w:t xml:space="preserve">. i Controller sono applicazioni scritte in JavaScript che definiscono l’interazione tra la </w:t>
      </w:r>
      <w:proofErr w:type="spellStart"/>
      <w:r>
        <w:t>View</w:t>
      </w:r>
      <w:proofErr w:type="spellEnd"/>
      <w:r>
        <w:t xml:space="preserve"> ed il Model, essi sono definiti in due </w:t>
      </w:r>
      <w:proofErr w:type="spellStart"/>
      <w:r>
        <w:t>passi,con</w:t>
      </w:r>
      <w:proofErr w:type="spellEnd"/>
      <w:r>
        <w:t xml:space="preserve"> il metodo </w:t>
      </w:r>
      <w:commentRangeStart w:id="115"/>
      <w:proofErr w:type="spellStart"/>
      <w:r>
        <w:t>module</w:t>
      </w:r>
      <w:proofErr w:type="spellEnd"/>
      <w:r>
        <w:t>()</w:t>
      </w:r>
      <w:commentRangeEnd w:id="115"/>
      <w:r>
        <w:rPr>
          <w:rStyle w:val="Rimandocommento"/>
        </w:rPr>
        <w:commentReference w:id="115"/>
      </w:r>
      <w:r>
        <w:t xml:space="preserve">  dell’oggetto globale </w:t>
      </w:r>
      <w:proofErr w:type="spellStart"/>
      <w:r>
        <w:t>Angular</w:t>
      </w:r>
      <w:proofErr w:type="spellEnd"/>
      <w:r>
        <w:t xml:space="preserve"> definiamo un modulo che a sua volta contiene i controller che vengono definiti con il metodo </w:t>
      </w:r>
      <w:commentRangeStart w:id="116"/>
      <w:r>
        <w:t>controller().</w:t>
      </w:r>
      <w:commentRangeEnd w:id="116"/>
      <w:r>
        <w:rPr>
          <w:rStyle w:val="Rimandocommento"/>
        </w:rPr>
        <w:commentReference w:id="116"/>
      </w:r>
    </w:p>
    <w:p w14:paraId="2B2EA82C" w14:textId="77777777" w:rsidR="00041417" w:rsidRDefault="00041417" w:rsidP="00041417">
      <w:pPr>
        <w:rPr>
          <w:color w:val="808080" w:themeColor="background1" w:themeShade="80"/>
          <w:sz w:val="16"/>
          <w:szCs w:val="16"/>
        </w:rPr>
      </w:pPr>
    </w:p>
    <w:p w14:paraId="37F66E6F" w14:textId="77777777" w:rsidR="00041417" w:rsidRDefault="00041417" w:rsidP="00041417">
      <w:r>
        <w:t xml:space="preserve">Essendo un </w:t>
      </w:r>
      <w:proofErr w:type="spellStart"/>
      <w:r>
        <w:t>framework</w:t>
      </w:r>
      <w:proofErr w:type="spellEnd"/>
      <w:r>
        <w:t xml:space="preserve"> </w:t>
      </w:r>
      <w:proofErr w:type="spellStart"/>
      <w:r>
        <w:t>frontend</w:t>
      </w:r>
      <w:proofErr w:type="spellEnd"/>
      <w:r>
        <w:t xml:space="preserve"> per un completo sviluppo di un applicativo </w:t>
      </w:r>
      <w:proofErr w:type="spellStart"/>
      <w:r>
        <w:t>client-server</w:t>
      </w:r>
      <w:proofErr w:type="spellEnd"/>
      <w:r>
        <w:t xml:space="preserve"> dobbiamo ricorrere a delle Librerie esterne per la realizzazione del lato server, per l’interazione del </w:t>
      </w:r>
      <w:proofErr w:type="spellStart"/>
      <w:r>
        <w:t>frontend</w:t>
      </w:r>
      <w:proofErr w:type="spellEnd"/>
      <w:r>
        <w:t xml:space="preserve"> con il </w:t>
      </w:r>
      <w:proofErr w:type="spellStart"/>
      <w:r>
        <w:t>backend</w:t>
      </w:r>
      <w:proofErr w:type="spellEnd"/>
      <w:r>
        <w:t xml:space="preserve"> possiamo utilizzare lo standard JSON e quindi avere un </w:t>
      </w:r>
      <w:proofErr w:type="spellStart"/>
      <w:r>
        <w:t>frontend</w:t>
      </w:r>
      <w:proofErr w:type="spellEnd"/>
      <w:r>
        <w:t xml:space="preserve"> indipendente dalle tecnologie usate per lo sviluppo del </w:t>
      </w:r>
      <w:proofErr w:type="spellStart"/>
      <w:r>
        <w:t>backend</w:t>
      </w:r>
      <w:proofErr w:type="spellEnd"/>
      <w:r>
        <w:t xml:space="preserve"> che esse siano scritte in </w:t>
      </w:r>
      <w:proofErr w:type="spellStart"/>
      <w:proofErr w:type="gramStart"/>
      <w:r>
        <w:t>PHP,Java</w:t>
      </w:r>
      <w:proofErr w:type="spellEnd"/>
      <w:proofErr w:type="gramEnd"/>
      <w:r>
        <w:t xml:space="preserve"> o in </w:t>
      </w:r>
      <w:proofErr w:type="spellStart"/>
      <w:r>
        <w:t>Javascript</w:t>
      </w:r>
      <w:proofErr w:type="spellEnd"/>
      <w:r>
        <w:t xml:space="preserve"> (e.g. Node.js)</w:t>
      </w:r>
    </w:p>
    <w:p w14:paraId="03F778FC" w14:textId="77777777" w:rsidR="00041417" w:rsidRDefault="00041417" w:rsidP="00041417">
      <w:pPr>
        <w:ind w:left="708"/>
      </w:pPr>
      <w:r>
        <w:t>In Sintesi:</w:t>
      </w:r>
    </w:p>
    <w:p w14:paraId="47E91B29" w14:textId="77777777" w:rsidR="00041417" w:rsidRDefault="00041417" w:rsidP="008E0CC5">
      <w:pPr>
        <w:pStyle w:val="Paragrafoelenco"/>
        <w:numPr>
          <w:ilvl w:val="0"/>
          <w:numId w:val="2"/>
        </w:numPr>
      </w:pPr>
      <w:r>
        <w:t>Linguaggio: JavaScript</w:t>
      </w:r>
    </w:p>
    <w:p w14:paraId="54C3D5E6" w14:textId="77777777" w:rsidR="00041417" w:rsidRDefault="00041417" w:rsidP="008E0CC5">
      <w:pPr>
        <w:pStyle w:val="Paragrafoelenco"/>
        <w:numPr>
          <w:ilvl w:val="0"/>
          <w:numId w:val="2"/>
        </w:numPr>
      </w:pPr>
      <w:r>
        <w:t xml:space="preserve">Licenza: </w:t>
      </w:r>
      <w:proofErr w:type="spellStart"/>
      <w:r>
        <w:t>OpenSource</w:t>
      </w:r>
      <w:proofErr w:type="spellEnd"/>
      <w:r>
        <w:t xml:space="preserve"> </w:t>
      </w:r>
    </w:p>
    <w:p w14:paraId="77F1C8DE" w14:textId="77777777" w:rsidR="00041417" w:rsidRDefault="00041417" w:rsidP="008E0CC5">
      <w:pPr>
        <w:pStyle w:val="Paragrafoelenco"/>
        <w:numPr>
          <w:ilvl w:val="0"/>
          <w:numId w:val="2"/>
        </w:numPr>
      </w:pPr>
      <w:r>
        <w:t xml:space="preserve">Tipo: </w:t>
      </w:r>
      <w:proofErr w:type="spellStart"/>
      <w:r>
        <w:t>Frontend</w:t>
      </w:r>
      <w:proofErr w:type="spellEnd"/>
    </w:p>
    <w:p w14:paraId="11B3F792" w14:textId="77777777" w:rsidR="00041417" w:rsidRDefault="00041417" w:rsidP="008E0CC5">
      <w:pPr>
        <w:pStyle w:val="Paragrafoelenco"/>
        <w:numPr>
          <w:ilvl w:val="0"/>
          <w:numId w:val="2"/>
        </w:numPr>
      </w:pPr>
      <w:r>
        <w:t xml:space="preserve">Integrazioni Spring MVC, MEAN, </w:t>
      </w:r>
      <w:proofErr w:type="spellStart"/>
      <w:r>
        <w:t>Bugsnag</w:t>
      </w:r>
      <w:proofErr w:type="spellEnd"/>
      <w:r>
        <w:t xml:space="preserve"> Auth0, </w:t>
      </w:r>
      <w:r>
        <w:rPr>
          <w:rFonts w:ascii="Times New Roman" w:hAnsi="Times New Roman" w:cs="Times New Roman"/>
        </w:rPr>
        <w:t>Stencil</w:t>
      </w:r>
      <w:r>
        <w:t xml:space="preserve"> e molti altri (39 </w:t>
      </w:r>
      <w:proofErr w:type="spellStart"/>
      <w:r>
        <w:t>tools</w:t>
      </w:r>
      <w:proofErr w:type="spellEnd"/>
      <w:r>
        <w:t xml:space="preserve"> fonte www.stackshare.io)</w:t>
      </w:r>
    </w:p>
    <w:p w14:paraId="402D4686" w14:textId="77777777" w:rsidR="00041417" w:rsidRDefault="00041417" w:rsidP="008E0CC5">
      <w:pPr>
        <w:pStyle w:val="Paragrafoelenco"/>
        <w:numPr>
          <w:ilvl w:val="0"/>
          <w:numId w:val="2"/>
        </w:numPr>
      </w:pPr>
      <w:r>
        <w:t xml:space="preserve">Adozione: Molto Buona Google, </w:t>
      </w:r>
      <w:proofErr w:type="spellStart"/>
      <w:r>
        <w:t>Udemy</w:t>
      </w:r>
      <w:proofErr w:type="spellEnd"/>
      <w:r>
        <w:t>, MIT e molti altri</w:t>
      </w:r>
    </w:p>
    <w:p w14:paraId="23F75C25" w14:textId="77777777" w:rsidR="00041417" w:rsidRDefault="00041417" w:rsidP="008E0CC5">
      <w:pPr>
        <w:pStyle w:val="Paragrafoelenco"/>
        <w:numPr>
          <w:ilvl w:val="0"/>
          <w:numId w:val="2"/>
        </w:numPr>
      </w:pPr>
      <w:r>
        <w:t>Vitalità: il Framework risulta molto utilizzato ed aggiornato data ultima release 11/03/2019</w:t>
      </w:r>
    </w:p>
    <w:p w14:paraId="6396CCA2"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59.6K Stars 28.9K Forks Last </w:t>
      </w:r>
      <w:proofErr w:type="spellStart"/>
      <w:r>
        <w:t>Commit</w:t>
      </w:r>
      <w:proofErr w:type="spellEnd"/>
      <w:r>
        <w:t xml:space="preserve"> 15/06/19 giorno (dati del 15/06/19) Code </w:t>
      </w:r>
      <w:proofErr w:type="spellStart"/>
      <w:r>
        <w:t>Frequency</w:t>
      </w:r>
      <w:proofErr w:type="spellEnd"/>
      <w:r>
        <w:t xml:space="preserve"> Buona</w:t>
      </w:r>
    </w:p>
    <w:p w14:paraId="2B3550D9" w14:textId="77777777" w:rsidR="00041417" w:rsidRPr="004C3904" w:rsidRDefault="00041417" w:rsidP="00041417">
      <w:pPr>
        <w:pStyle w:val="Nessunaspaziatura"/>
        <w:rPr>
          <w:b/>
        </w:rPr>
      </w:pPr>
      <w:r w:rsidRPr="00124DD5">
        <w:rPr>
          <w:b/>
        </w:rPr>
        <w:t>Verdetto: Selezionato come Alternativa</w:t>
      </w:r>
    </w:p>
    <w:p w14:paraId="376B612F" w14:textId="77777777" w:rsidR="00041417" w:rsidRDefault="00041417" w:rsidP="00041417">
      <w:pPr>
        <w:ind w:left="360" w:firstLine="0"/>
      </w:pPr>
    </w:p>
    <w:p w14:paraId="2D7C2570" w14:textId="77777777" w:rsidR="00041417" w:rsidRPr="004C3904" w:rsidRDefault="00041417" w:rsidP="00041417">
      <w:pPr>
        <w:pStyle w:val="Nessunaspaziatura"/>
        <w:rPr>
          <w:b/>
        </w:rPr>
      </w:pPr>
      <w:proofErr w:type="spellStart"/>
      <w:r w:rsidRPr="004C3904">
        <w:rPr>
          <w:b/>
        </w:rPr>
        <w:t>Node.Js</w:t>
      </w:r>
      <w:proofErr w:type="spellEnd"/>
    </w:p>
    <w:p w14:paraId="0EB4F99B" w14:textId="77777777" w:rsidR="00041417" w:rsidRDefault="00041417" w:rsidP="00041417">
      <w:r>
        <w:t xml:space="preserve">È un </w:t>
      </w:r>
      <w:proofErr w:type="spellStart"/>
      <w:r>
        <w:t>framework</w:t>
      </w:r>
      <w:proofErr w:type="spellEnd"/>
      <w:r>
        <w:t xml:space="preserve"> Open-source per lo sviluppo di applicazioni web scritto in </w:t>
      </w:r>
      <w:proofErr w:type="spellStart"/>
      <w:r>
        <w:t>Javascript</w:t>
      </w:r>
      <w:proofErr w:type="spellEnd"/>
      <w:r>
        <w:t xml:space="preserve"> accessibile su </w:t>
      </w:r>
      <w:proofErr w:type="spellStart"/>
      <w:r>
        <w:t>GitHub</w:t>
      </w:r>
      <w:proofErr w:type="spellEnd"/>
      <w:r>
        <w:t xml:space="preserve"> attualmente è disponibile la versione 11.12.0 rilasciata il 15/03/2019 vi sono ben 142 </w:t>
      </w:r>
      <w:proofErr w:type="spellStart"/>
      <w:r>
        <w:t>branches</w:t>
      </w:r>
      <w:proofErr w:type="spellEnd"/>
      <w:r>
        <w:t xml:space="preserve"> molti dei quali attivi e ben 2417 </w:t>
      </w:r>
      <w:proofErr w:type="spellStart"/>
      <w:r>
        <w:t>contributors</w:t>
      </w:r>
      <w:proofErr w:type="spellEnd"/>
      <w:r>
        <w:t xml:space="preserve">. È probabilmente uno dei </w:t>
      </w:r>
      <w:proofErr w:type="spellStart"/>
      <w:r>
        <w:t>framework</w:t>
      </w:r>
      <w:proofErr w:type="spellEnd"/>
      <w:r>
        <w:t xml:space="preserve"> di sviluppo web più innovativi degli ultimi anni in quanto fornisce gli strumenti necessari per sviluppare funzionalità server-side in JavaScript, questo permette di sviluppare un applicativo </w:t>
      </w:r>
      <w:proofErr w:type="spellStart"/>
      <w:r>
        <w:t>client-server</w:t>
      </w:r>
      <w:proofErr w:type="spellEnd"/>
      <w:r>
        <w:t xml:space="preserve"> completamente in JavaScript. È un Framework relativamente giovane supportato da una grande community, è facile da utilizzare ed è molto indicato per lo sviluppo di applicazioni Mobile.</w:t>
      </w:r>
    </w:p>
    <w:p w14:paraId="4FD86076" w14:textId="77777777" w:rsidR="00041417" w:rsidRDefault="00041417" w:rsidP="00041417">
      <w:r>
        <w:lastRenderedPageBreak/>
        <w:t xml:space="preserve">Node.js è basato sul </w:t>
      </w:r>
      <w:proofErr w:type="spellStart"/>
      <w:r>
        <w:t>Javascript</w:t>
      </w:r>
      <w:proofErr w:type="spellEnd"/>
      <w:r>
        <w:t xml:space="preserve"> Engine V8 il motore Runtime utilizzato da Google anche in </w:t>
      </w:r>
      <w:proofErr w:type="spellStart"/>
      <w:r>
        <w:t>Chrome</w:t>
      </w:r>
      <w:proofErr w:type="spellEnd"/>
      <w:r>
        <w:t xml:space="preserve"> utilizza un approccio asincrono </w:t>
      </w:r>
      <w:proofErr w:type="spellStart"/>
      <w:r>
        <w:t>event-driven</w:t>
      </w:r>
      <w:proofErr w:type="spellEnd"/>
      <w:r>
        <w:t xml:space="preserve">, </w:t>
      </w:r>
      <w:commentRangeStart w:id="117"/>
      <w:r>
        <w:t xml:space="preserve">questo è un grande vantaggio in termini di efficienza in quanto il nostro applicativo non si ferma ad attendere una risposta come nel caso di un approccio sincrono, questa caratteristica si rispecchia anche nella scrittura del codice dove si farà affidamento alle </w:t>
      </w:r>
      <w:proofErr w:type="spellStart"/>
      <w:r w:rsidRPr="007E1A73">
        <w:rPr>
          <w:i/>
        </w:rPr>
        <w:t>callback</w:t>
      </w:r>
      <w:proofErr w:type="spellEnd"/>
      <w:r>
        <w:t xml:space="preserve"> questo lo rende molto efficiente per le situazioni con carichi di traffico elevato.</w:t>
      </w:r>
      <w:commentRangeEnd w:id="117"/>
      <w:r>
        <w:rPr>
          <w:rStyle w:val="Rimandocommento"/>
        </w:rPr>
        <w:commentReference w:id="117"/>
      </w:r>
    </w:p>
    <w:p w14:paraId="3AF96EB3" w14:textId="77777777" w:rsidR="00041417" w:rsidRDefault="00041417" w:rsidP="00041417">
      <w:r>
        <w:t xml:space="preserve">Node.js dispone di tutte le API necessarie alla gestione/interazione di database, http, livello di rete, </w:t>
      </w:r>
      <w:proofErr w:type="spellStart"/>
      <w:r>
        <w:t>soket</w:t>
      </w:r>
      <w:proofErr w:type="spellEnd"/>
      <w:r>
        <w:t xml:space="preserve">, SSL, DNS, incluse le api </w:t>
      </w:r>
      <w:proofErr w:type="spellStart"/>
      <w:r>
        <w:t>CommonJS</w:t>
      </w:r>
      <w:proofErr w:type="spellEnd"/>
      <w:r>
        <w:t xml:space="preserve"> che sono uno standard per gli interpreti di comandi JavaScript e la possibilità di creare applicazioni con il design pattern MVC. </w:t>
      </w:r>
      <w:proofErr w:type="spellStart"/>
      <w:r>
        <w:t>Nativamente</w:t>
      </w:r>
      <w:proofErr w:type="spellEnd"/>
      <w:r>
        <w:t xml:space="preserve"> vi è la possibilità di accedere attraverso il registro NPM ad un </w:t>
      </w:r>
      <w:proofErr w:type="spellStart"/>
      <w:r>
        <w:t>repository</w:t>
      </w:r>
      <w:proofErr w:type="spellEnd"/>
      <w:r>
        <w:t xml:space="preserve"> che rende disponibili tutte le librerie sviluppate appositamente per Node.js. Tra queste troviamo un </w:t>
      </w:r>
      <w:proofErr w:type="spellStart"/>
      <w:r>
        <w:t>dispatcher</w:t>
      </w:r>
      <w:proofErr w:type="spellEnd"/>
      <w:r>
        <w:t xml:space="preserve"> singleton per la gestione del traffico, </w:t>
      </w:r>
      <w:commentRangeStart w:id="118"/>
      <w:r>
        <w:t>…</w:t>
      </w:r>
      <w:commentRangeEnd w:id="118"/>
      <w:r>
        <w:rPr>
          <w:rStyle w:val="Rimandocommento"/>
        </w:rPr>
        <w:commentReference w:id="118"/>
      </w:r>
    </w:p>
    <w:p w14:paraId="0E18AF15" w14:textId="77777777" w:rsidR="00041417" w:rsidRDefault="00041417" w:rsidP="00041417">
      <w:r>
        <w:t>Le funzioni in Node.js si trovano all’interno di moduli che è possibile richiamare con la funzione ‘</w:t>
      </w:r>
      <w:proofErr w:type="spellStart"/>
      <w:r>
        <w:t>require</w:t>
      </w:r>
      <w:proofErr w:type="spellEnd"/>
      <w:r>
        <w:t xml:space="preserve">’. Questi possono essere moduli ‘core’ di Node.js o moduli definiti dall’utente, in questo caso la funzione cerca ricorsivamente il modulo nella cartella padre fino a trovare il modulo richiesto, questo sistema ci permette di condividere i moduli tra diverse applicazioni residenti nella stessa </w:t>
      </w:r>
      <w:proofErr w:type="spellStart"/>
      <w:r>
        <w:t>root</w:t>
      </w:r>
      <w:proofErr w:type="spellEnd"/>
      <w:r>
        <w:t>.</w:t>
      </w:r>
    </w:p>
    <w:p w14:paraId="64017B3D" w14:textId="77777777" w:rsidR="00041417" w:rsidRDefault="00041417" w:rsidP="00041417">
      <w:r>
        <w:t>In sintesi:</w:t>
      </w:r>
    </w:p>
    <w:p w14:paraId="27E1BF5C" w14:textId="77777777" w:rsidR="00041417" w:rsidRDefault="00041417" w:rsidP="008E0CC5">
      <w:pPr>
        <w:pStyle w:val="Paragrafoelenco"/>
        <w:numPr>
          <w:ilvl w:val="0"/>
          <w:numId w:val="2"/>
        </w:numPr>
      </w:pPr>
      <w:r>
        <w:t>Linguaggio: JavaScript</w:t>
      </w:r>
    </w:p>
    <w:p w14:paraId="1A76EAFD" w14:textId="77777777" w:rsidR="00041417" w:rsidRDefault="00041417" w:rsidP="008E0CC5">
      <w:pPr>
        <w:pStyle w:val="Paragrafoelenco"/>
        <w:numPr>
          <w:ilvl w:val="0"/>
          <w:numId w:val="2"/>
        </w:numPr>
      </w:pPr>
      <w:r>
        <w:t xml:space="preserve">Licenza: </w:t>
      </w:r>
      <w:proofErr w:type="spellStart"/>
      <w:r>
        <w:t>OpenSource</w:t>
      </w:r>
      <w:proofErr w:type="spellEnd"/>
      <w:r>
        <w:t xml:space="preserve"> </w:t>
      </w:r>
    </w:p>
    <w:p w14:paraId="5F21B916" w14:textId="77777777" w:rsidR="00041417" w:rsidRDefault="00041417" w:rsidP="008E0CC5">
      <w:pPr>
        <w:pStyle w:val="Paragrafoelenco"/>
        <w:numPr>
          <w:ilvl w:val="0"/>
          <w:numId w:val="2"/>
        </w:numPr>
      </w:pPr>
      <w:r>
        <w:t xml:space="preserve">Tipo: </w:t>
      </w:r>
      <w:proofErr w:type="spellStart"/>
      <w:r>
        <w:t>Backend</w:t>
      </w:r>
      <w:proofErr w:type="spellEnd"/>
      <w:r>
        <w:t>/MEAN</w:t>
      </w:r>
    </w:p>
    <w:p w14:paraId="2BC65E48" w14:textId="77777777" w:rsidR="00041417" w:rsidRDefault="00041417" w:rsidP="008E0CC5">
      <w:pPr>
        <w:pStyle w:val="Paragrafoelenco"/>
        <w:numPr>
          <w:ilvl w:val="0"/>
          <w:numId w:val="2"/>
        </w:numPr>
      </w:pPr>
      <w:r>
        <w:t xml:space="preserve">Integrazioni MEAN, </w:t>
      </w:r>
      <w:proofErr w:type="spellStart"/>
      <w:r>
        <w:t>Bugsnag</w:t>
      </w:r>
      <w:proofErr w:type="spellEnd"/>
      <w:r>
        <w:t xml:space="preserve"> Auth0 e molti altri (115 </w:t>
      </w:r>
      <w:proofErr w:type="spellStart"/>
      <w:r>
        <w:t>tools</w:t>
      </w:r>
      <w:proofErr w:type="spellEnd"/>
      <w:r>
        <w:t xml:space="preserve"> fonte www.stackshare.io)</w:t>
      </w:r>
    </w:p>
    <w:p w14:paraId="741BA919" w14:textId="77777777" w:rsidR="00041417" w:rsidRDefault="00041417" w:rsidP="008E0CC5">
      <w:pPr>
        <w:pStyle w:val="Paragrafoelenco"/>
        <w:numPr>
          <w:ilvl w:val="0"/>
          <w:numId w:val="2"/>
        </w:numPr>
      </w:pPr>
      <w:r>
        <w:t xml:space="preserve">Adozione: Molto Buona MIT, </w:t>
      </w:r>
      <w:proofErr w:type="spellStart"/>
      <w:r>
        <w:t>Ebay</w:t>
      </w:r>
      <w:proofErr w:type="spellEnd"/>
      <w:r>
        <w:t xml:space="preserve">, </w:t>
      </w:r>
      <w:proofErr w:type="spellStart"/>
      <w:r>
        <w:t>Netflix</w:t>
      </w:r>
      <w:proofErr w:type="spellEnd"/>
      <w:r>
        <w:t xml:space="preserve">, </w:t>
      </w:r>
      <w:proofErr w:type="spellStart"/>
      <w:r>
        <w:t>Twitter</w:t>
      </w:r>
      <w:proofErr w:type="spellEnd"/>
      <w:r>
        <w:t>.</w:t>
      </w:r>
    </w:p>
    <w:p w14:paraId="64332615" w14:textId="77777777" w:rsidR="00041417" w:rsidRDefault="00041417" w:rsidP="008E0CC5">
      <w:pPr>
        <w:pStyle w:val="Paragrafoelenco"/>
        <w:numPr>
          <w:ilvl w:val="0"/>
          <w:numId w:val="2"/>
        </w:numPr>
      </w:pPr>
      <w:r>
        <w:t>Vitalità: il Framework risulta molto utilizzato ed aggiornato attualmente disponibile nella versione 11.12.0 rilasciata il 15/03/2019</w:t>
      </w:r>
    </w:p>
    <w:p w14:paraId="1948D32A"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62.1K Stars 13.9K Forks Last </w:t>
      </w:r>
      <w:proofErr w:type="spellStart"/>
      <w:r>
        <w:t>Commit</w:t>
      </w:r>
      <w:proofErr w:type="spellEnd"/>
      <w:r>
        <w:t xml:space="preserve"> 15/06/19 giorno (dati del 15/06/19) Code </w:t>
      </w:r>
      <w:proofErr w:type="spellStart"/>
      <w:r>
        <w:t>Frequency</w:t>
      </w:r>
      <w:proofErr w:type="spellEnd"/>
      <w:r>
        <w:t xml:space="preserve"> Molto Alta</w:t>
      </w:r>
    </w:p>
    <w:p w14:paraId="19D9BC71" w14:textId="77777777" w:rsidR="00041417" w:rsidRDefault="00041417" w:rsidP="00041417">
      <w:pPr>
        <w:pStyle w:val="Nessunaspaziatura"/>
        <w:rPr>
          <w:b/>
        </w:rPr>
      </w:pPr>
      <w:r w:rsidRPr="00124DD5">
        <w:rPr>
          <w:b/>
        </w:rPr>
        <w:t>Verdetto: Selezionato come Alternativa</w:t>
      </w:r>
    </w:p>
    <w:p w14:paraId="511EE7C8" w14:textId="77777777" w:rsidR="00041417" w:rsidRDefault="00041417" w:rsidP="00041417">
      <w:pPr>
        <w:pStyle w:val="Nessunaspaziatura"/>
        <w:rPr>
          <w:b/>
        </w:rPr>
      </w:pPr>
    </w:p>
    <w:p w14:paraId="29AECE5B" w14:textId="77777777" w:rsidR="00041417" w:rsidRDefault="00041417" w:rsidP="00041417">
      <w:pPr>
        <w:pStyle w:val="Nessunaspaziatura"/>
        <w:rPr>
          <w:b/>
        </w:rPr>
      </w:pPr>
    </w:p>
    <w:p w14:paraId="322F45B6" w14:textId="77777777" w:rsidR="00041417" w:rsidRPr="004C3904" w:rsidRDefault="00041417" w:rsidP="00041417">
      <w:pPr>
        <w:pStyle w:val="Nessunaspaziatura"/>
        <w:rPr>
          <w:b/>
        </w:rPr>
      </w:pPr>
      <w:r w:rsidRPr="004C3904">
        <w:rPr>
          <w:b/>
        </w:rPr>
        <w:t>Google Web Toolkit</w:t>
      </w:r>
    </w:p>
    <w:p w14:paraId="5A9229FD" w14:textId="77777777" w:rsidR="00041417" w:rsidRDefault="00041417" w:rsidP="00041417">
      <w:r>
        <w:t xml:space="preserve">Google Web Toolkit è un Framework scritto in Java che ci permette di produrre applicazioni web Ajax. GWT è nato in un periodo in cui il linguaggio JavaScript non era ancora ben strutturato questo creava problemi di manutenibilità del codice causato dalla non modularità del linguaggio </w:t>
      </w:r>
      <w:r>
        <w:lastRenderedPageBreak/>
        <w:t xml:space="preserve">stesso, ma allo stesso tempo questo linguaggio ci permetteva di ottimizzare applicazioni web con chiamate asincrone grazie all’utilizzo di Ajax, per fare fronte ai problemi ma allo stesso tempo usufruire dei vantaggi di JavaScript è stato sviluppato questo Framework che ci permette di scrivere codice in linguaggio Java tradotto successivamente in codice </w:t>
      </w:r>
      <w:proofErr w:type="spellStart"/>
      <w:r>
        <w:t>Javascript</w:t>
      </w:r>
      <w:proofErr w:type="spellEnd"/>
      <w:r>
        <w:t xml:space="preserve"> ed HTML. Questo permette allo sviluppatore di poter sviluppare l’applicazione all’interno di un IDE, di effettuare </w:t>
      </w:r>
      <w:proofErr w:type="spellStart"/>
      <w:r>
        <w:t>debug</w:t>
      </w:r>
      <w:proofErr w:type="spellEnd"/>
      <w:r>
        <w:t xml:space="preserve">, test, integrare, librerie esterne, compilare il codice e produrre file HTML e </w:t>
      </w:r>
      <w:proofErr w:type="spellStart"/>
      <w:r>
        <w:t>Javascript</w:t>
      </w:r>
      <w:proofErr w:type="spellEnd"/>
      <w:r>
        <w:t xml:space="preserve">. Questa soluzione è stata rivoluzionaria per il modo in cui si poteva sviluppare un’applicazione web. Tra le caratteristiche principali ed uniche di GWT troviamo: un compilatore di codice da java a JavaScript, un’emulazione JRE scritto in </w:t>
      </w:r>
      <w:proofErr w:type="spellStart"/>
      <w:r>
        <w:t>Javascript</w:t>
      </w:r>
      <w:proofErr w:type="spellEnd"/>
      <w:r>
        <w:t xml:space="preserve">, le API GWT ed un’interfaccia per definire metodi nativi in JavaScript la JSNI. Il Compilatore è il cuore del Framework perché ci permette di sviluppare un’applicazione interamente in Java e produrre allo stesso tempo codice HTML e </w:t>
      </w:r>
      <w:proofErr w:type="spellStart"/>
      <w:r>
        <w:t>Javascript</w:t>
      </w:r>
      <w:proofErr w:type="spellEnd"/>
      <w:r>
        <w:t xml:space="preserve">. Dopo l’uscita di Framework scritti </w:t>
      </w:r>
      <w:proofErr w:type="spellStart"/>
      <w:r>
        <w:t>Javascript</w:t>
      </w:r>
      <w:proofErr w:type="spellEnd"/>
      <w:r>
        <w:t xml:space="preserve"> come </w:t>
      </w:r>
      <w:proofErr w:type="spellStart"/>
      <w:r>
        <w:t>AngularJS</w:t>
      </w:r>
      <w:proofErr w:type="spellEnd"/>
      <w:r>
        <w:t xml:space="preserve"> il Google Web Toolkit è stato via via abbandonato, attualmente infatti l’ultima release risale al 18/10/2019, questo purtroppo non ci permetterà di selezionare il GWT perché non rispetta uno dei criteri di selezione che abbiamo definito nel capitolo precedente.</w:t>
      </w:r>
    </w:p>
    <w:p w14:paraId="3461A4B4" w14:textId="77777777" w:rsidR="00041417" w:rsidRDefault="00041417" w:rsidP="00041417">
      <w:r>
        <w:t>In sintesi:</w:t>
      </w:r>
    </w:p>
    <w:p w14:paraId="20F86668" w14:textId="77777777" w:rsidR="00041417" w:rsidRDefault="00041417" w:rsidP="008E0CC5">
      <w:pPr>
        <w:pStyle w:val="Paragrafoelenco"/>
        <w:numPr>
          <w:ilvl w:val="0"/>
          <w:numId w:val="2"/>
        </w:numPr>
      </w:pPr>
      <w:r>
        <w:t>Linguaggio: Java</w:t>
      </w:r>
    </w:p>
    <w:p w14:paraId="747D7586" w14:textId="77777777" w:rsidR="00041417" w:rsidRDefault="00041417" w:rsidP="008E0CC5">
      <w:pPr>
        <w:pStyle w:val="Paragrafoelenco"/>
        <w:numPr>
          <w:ilvl w:val="0"/>
          <w:numId w:val="2"/>
        </w:numPr>
      </w:pPr>
      <w:r>
        <w:t xml:space="preserve">Tipo </w:t>
      </w:r>
      <w:proofErr w:type="spellStart"/>
      <w:r>
        <w:t>Frontend</w:t>
      </w:r>
      <w:proofErr w:type="spellEnd"/>
    </w:p>
    <w:p w14:paraId="0C129C67" w14:textId="77777777" w:rsidR="00041417" w:rsidRDefault="00041417" w:rsidP="008E0CC5">
      <w:pPr>
        <w:pStyle w:val="Paragrafoelenco"/>
        <w:numPr>
          <w:ilvl w:val="0"/>
          <w:numId w:val="2"/>
        </w:numPr>
      </w:pPr>
      <w:r>
        <w:t xml:space="preserve">Licenza: </w:t>
      </w:r>
      <w:proofErr w:type="spellStart"/>
      <w:r>
        <w:t>OpenSource</w:t>
      </w:r>
      <w:proofErr w:type="spellEnd"/>
    </w:p>
    <w:p w14:paraId="4106E5AC" w14:textId="77777777" w:rsidR="00041417" w:rsidRDefault="00041417" w:rsidP="008E0CC5">
      <w:pPr>
        <w:pStyle w:val="Paragrafoelenco"/>
        <w:numPr>
          <w:ilvl w:val="0"/>
          <w:numId w:val="2"/>
        </w:numPr>
      </w:pPr>
      <w:r>
        <w:t xml:space="preserve">Adozione: Sostituito Google </w:t>
      </w:r>
      <w:proofErr w:type="spellStart"/>
      <w:r>
        <w:t>Inbox</w:t>
      </w:r>
      <w:proofErr w:type="spellEnd"/>
      <w:r>
        <w:t xml:space="preserve"> ed altri. </w:t>
      </w:r>
    </w:p>
    <w:p w14:paraId="40A5D18C" w14:textId="77777777" w:rsidR="00041417" w:rsidRPr="00B5517D" w:rsidRDefault="00041417" w:rsidP="008E0CC5">
      <w:pPr>
        <w:pStyle w:val="Paragrafoelenco"/>
        <w:numPr>
          <w:ilvl w:val="0"/>
          <w:numId w:val="2"/>
        </w:numPr>
      </w:pPr>
      <w:r>
        <w:t xml:space="preserve">Vitalità: Ultima Release 23 gennaio 2014 </w:t>
      </w:r>
      <w:r w:rsidRPr="005D49B5">
        <w:rPr>
          <w:color w:val="FF0000"/>
        </w:rPr>
        <w:t>criterio non rispettato</w:t>
      </w:r>
    </w:p>
    <w:p w14:paraId="3464CE70"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1.1K Stars 271 Forks Last </w:t>
      </w:r>
      <w:proofErr w:type="spellStart"/>
      <w:r>
        <w:t>Commit</w:t>
      </w:r>
      <w:proofErr w:type="spellEnd"/>
      <w:r>
        <w:t xml:space="preserve"> 25/03/19 giorno (dati del 10/06/19) Code </w:t>
      </w:r>
      <w:proofErr w:type="spellStart"/>
      <w:r>
        <w:t>Frequency</w:t>
      </w:r>
      <w:proofErr w:type="spellEnd"/>
      <w:r>
        <w:t xml:space="preserve"> molto bassa</w:t>
      </w:r>
    </w:p>
    <w:p w14:paraId="1A506BB7" w14:textId="77777777" w:rsidR="00041417" w:rsidRPr="00B731EC" w:rsidRDefault="00041417" w:rsidP="00041417">
      <w:pPr>
        <w:pStyle w:val="Nessunaspaziatura"/>
        <w:rPr>
          <w:b/>
        </w:rPr>
      </w:pPr>
      <w:r w:rsidRPr="00B731EC">
        <w:rPr>
          <w:b/>
        </w:rPr>
        <w:t>Verdetto: Rigettato</w:t>
      </w:r>
    </w:p>
    <w:p w14:paraId="1A411AD5" w14:textId="77777777" w:rsidR="00041417" w:rsidRPr="00B731EC" w:rsidRDefault="00041417" w:rsidP="00041417">
      <w:pPr>
        <w:pStyle w:val="Nessunaspaziatura"/>
        <w:rPr>
          <w:b/>
        </w:rPr>
      </w:pPr>
    </w:p>
    <w:p w14:paraId="4EAF1E91" w14:textId="77777777" w:rsidR="00041417" w:rsidRPr="00B731EC" w:rsidRDefault="00041417" w:rsidP="00041417">
      <w:pPr>
        <w:pStyle w:val="Nessunaspaziatura"/>
        <w:rPr>
          <w:b/>
        </w:rPr>
      </w:pPr>
      <w:r w:rsidRPr="00B731EC">
        <w:rPr>
          <w:b/>
        </w:rPr>
        <w:t> </w:t>
      </w:r>
    </w:p>
    <w:p w14:paraId="2F347B91" w14:textId="77777777" w:rsidR="00041417" w:rsidRDefault="00041417" w:rsidP="00041417">
      <w:pPr>
        <w:pStyle w:val="Nessunaspaziatura"/>
        <w:rPr>
          <w:b/>
        </w:rPr>
      </w:pPr>
      <w:proofErr w:type="spellStart"/>
      <w:r w:rsidRPr="00B731EC">
        <w:rPr>
          <w:b/>
        </w:rPr>
        <w:t>Vaadin</w:t>
      </w:r>
      <w:proofErr w:type="spellEnd"/>
      <w:r w:rsidRPr="00B731EC">
        <w:rPr>
          <w:b/>
        </w:rPr>
        <w:t xml:space="preserve"> (Java)</w:t>
      </w:r>
    </w:p>
    <w:p w14:paraId="0B7529D1" w14:textId="77777777" w:rsidR="00041417" w:rsidRPr="005C1B51" w:rsidRDefault="00041417" w:rsidP="00041417"/>
    <w:p w14:paraId="28D1FCFC" w14:textId="77777777" w:rsidR="00041417" w:rsidRDefault="00041417" w:rsidP="00041417">
      <w:bookmarkStart w:id="119" w:name="_Toc1579771"/>
      <w:proofErr w:type="spellStart"/>
      <w:r>
        <w:t>Vaadin</w:t>
      </w:r>
      <w:proofErr w:type="spellEnd"/>
      <w:r>
        <w:t xml:space="preserve"> è un Framework </w:t>
      </w:r>
      <w:proofErr w:type="spellStart"/>
      <w:r>
        <w:t>OpenSource</w:t>
      </w:r>
      <w:proofErr w:type="spellEnd"/>
      <w:r>
        <w:t xml:space="preserve"> scritto in Java per lo sviluppo di interfacce utente nato con lo scopo di semplificare lo sviluppo di applicazioni Web fornendo strumenti di altro livello senza essere costretti a gestire tecnologie web di basso livello. Il concetto cardine del </w:t>
      </w:r>
      <w:proofErr w:type="spellStart"/>
      <w:r>
        <w:t>framework</w:t>
      </w:r>
      <w:proofErr w:type="spellEnd"/>
      <w:r>
        <w:t xml:space="preserve"> è scrivere codice Java e fare un render della UI in HTML sul browser, </w:t>
      </w:r>
      <w:proofErr w:type="spellStart"/>
      <w:r>
        <w:t>Vaadin</w:t>
      </w:r>
      <w:proofErr w:type="spellEnd"/>
      <w:r>
        <w:t xml:space="preserve"> automatizza inoltre la comunicazione tra il client ed il server. </w:t>
      </w:r>
      <w:proofErr w:type="spellStart"/>
      <w:r>
        <w:t>Vaadin</w:t>
      </w:r>
      <w:proofErr w:type="spellEnd"/>
      <w:r>
        <w:t xml:space="preserve"> è stato sviluppato per essere compatibile con Java, Spring, </w:t>
      </w:r>
      <w:proofErr w:type="spellStart"/>
      <w:r>
        <w:t>Kotlin</w:t>
      </w:r>
      <w:proofErr w:type="spellEnd"/>
      <w:r>
        <w:t xml:space="preserve"> e Java EE. </w:t>
      </w:r>
      <w:proofErr w:type="spellStart"/>
      <w:r>
        <w:t>Vaadin</w:t>
      </w:r>
      <w:proofErr w:type="spellEnd"/>
      <w:r>
        <w:t xml:space="preserve"> </w:t>
      </w:r>
      <w:proofErr w:type="spellStart"/>
      <w:r>
        <w:t>puo’</w:t>
      </w:r>
      <w:proofErr w:type="spellEnd"/>
      <w:r>
        <w:t xml:space="preserve"> essere installato su </w:t>
      </w:r>
      <w:proofErr w:type="spellStart"/>
      <w:r>
        <w:t>Eclipse</w:t>
      </w:r>
      <w:proofErr w:type="spellEnd"/>
      <w:r>
        <w:t xml:space="preserve"> uno dei migliori IDE per lo sviluppo </w:t>
      </w:r>
      <w:r>
        <w:lastRenderedPageBreak/>
        <w:t xml:space="preserve">di Software scritti in Java. Possiamo accedere al sorgente del Framework su </w:t>
      </w:r>
      <w:proofErr w:type="spellStart"/>
      <w:r>
        <w:t>GitHub</w:t>
      </w:r>
      <w:proofErr w:type="spellEnd"/>
      <w:r>
        <w:t xml:space="preserve"> dove possiamo verificare che il progetto è attualmente alla versione 7.7.17 e che l’ultima release è recente, risale infatti al 15/03/2019 inoltre sulla </w:t>
      </w:r>
      <w:proofErr w:type="spellStart"/>
      <w:r>
        <w:t>repository</w:t>
      </w:r>
      <w:proofErr w:type="spellEnd"/>
      <w:r>
        <w:t xml:space="preserve"> notiamo che vi sono ben 68 </w:t>
      </w:r>
      <w:proofErr w:type="spellStart"/>
      <w:r>
        <w:t>Branches</w:t>
      </w:r>
      <w:proofErr w:type="spellEnd"/>
      <w:r>
        <w:t xml:space="preserve"> molti dei quali attivi, un dato che ci permette di affermare che il Framework non è in disuso. La Licenza è una Apache 2.0 una licenza </w:t>
      </w:r>
      <w:proofErr w:type="spellStart"/>
      <w:r>
        <w:t>OpenSource</w:t>
      </w:r>
      <w:proofErr w:type="spellEnd"/>
      <w:r>
        <w:t xml:space="preserve"> ben nota. Nella pagina ufficiale di </w:t>
      </w:r>
      <w:proofErr w:type="spellStart"/>
      <w:r>
        <w:t>Vaadin</w:t>
      </w:r>
      <w:proofErr w:type="spellEnd"/>
      <w:r>
        <w:t xml:space="preserve"> possiamo anche accedere ad una lista di aziende che adottano questo Framework, tra quelle di spicco possiamo citare: </w:t>
      </w:r>
      <w:proofErr w:type="spellStart"/>
      <w:r>
        <w:t>VolksWagen</w:t>
      </w:r>
      <w:proofErr w:type="spellEnd"/>
      <w:r>
        <w:t xml:space="preserve">, Motorola, </w:t>
      </w:r>
      <w:proofErr w:type="spellStart"/>
      <w:r>
        <w:t>Bank</w:t>
      </w:r>
      <w:proofErr w:type="spellEnd"/>
      <w:r>
        <w:t xml:space="preserve"> of America, GSK e molti altri progetti di </w:t>
      </w:r>
    </w:p>
    <w:p w14:paraId="1AE32305" w14:textId="77777777" w:rsidR="00041417" w:rsidRDefault="00041417" w:rsidP="00041417">
      <w:r>
        <w:t xml:space="preserve">interesse come un Firewall sviluppato da UPS con </w:t>
      </w:r>
      <w:proofErr w:type="spellStart"/>
      <w:r>
        <w:t>Vaadin</w:t>
      </w:r>
      <w:proofErr w:type="spellEnd"/>
      <w:r>
        <w:t xml:space="preserve">. </w:t>
      </w:r>
    </w:p>
    <w:p w14:paraId="16C337A2" w14:textId="77777777" w:rsidR="00041417" w:rsidRDefault="00041417" w:rsidP="00041417">
      <w:r>
        <w:t>In sintesi:</w:t>
      </w:r>
    </w:p>
    <w:p w14:paraId="5A39F9E6" w14:textId="77777777" w:rsidR="00041417" w:rsidRDefault="00041417" w:rsidP="00041417">
      <w:r>
        <w:t>•</w:t>
      </w:r>
      <w:r>
        <w:tab/>
        <w:t>Linguaggio: Java</w:t>
      </w:r>
    </w:p>
    <w:p w14:paraId="7D34C14C" w14:textId="77777777" w:rsidR="00041417" w:rsidRDefault="00041417" w:rsidP="00041417">
      <w:r>
        <w:t>•</w:t>
      </w:r>
      <w:r>
        <w:tab/>
        <w:t xml:space="preserve">Licenza: </w:t>
      </w:r>
      <w:proofErr w:type="spellStart"/>
      <w:r>
        <w:t>OpenSource</w:t>
      </w:r>
      <w:proofErr w:type="spellEnd"/>
      <w:r>
        <w:t xml:space="preserve"> Apache 2.0</w:t>
      </w:r>
    </w:p>
    <w:p w14:paraId="6BE86B28" w14:textId="77777777" w:rsidR="00041417" w:rsidRDefault="00041417" w:rsidP="00041417">
      <w:r>
        <w:t>•</w:t>
      </w:r>
      <w:r>
        <w:tab/>
        <w:t xml:space="preserve">Tipo: </w:t>
      </w:r>
      <w:proofErr w:type="spellStart"/>
      <w:r>
        <w:t>Frontend</w:t>
      </w:r>
      <w:proofErr w:type="spellEnd"/>
    </w:p>
    <w:p w14:paraId="4E63C2C2" w14:textId="77777777" w:rsidR="00041417" w:rsidRDefault="00041417" w:rsidP="00041417">
      <w:r>
        <w:t>•</w:t>
      </w:r>
      <w:r>
        <w:tab/>
        <w:t>Adozione: Buona</w:t>
      </w:r>
    </w:p>
    <w:p w14:paraId="64337599" w14:textId="77777777" w:rsidR="00041417" w:rsidRDefault="00041417" w:rsidP="00041417">
      <w:r>
        <w:t>•</w:t>
      </w:r>
      <w:r>
        <w:tab/>
        <w:t>Vitalità: il Framework risulta molto utilizzato ed aggiornato attualmente disponibile nella versione 7.7.17 rilasciata in data 15/03/2019</w:t>
      </w:r>
    </w:p>
    <w:p w14:paraId="253368B8" w14:textId="77777777" w:rsidR="00041417" w:rsidRDefault="00041417" w:rsidP="00041417">
      <w:pPr>
        <w:pStyle w:val="Nessunaspaziatura"/>
      </w:pPr>
    </w:p>
    <w:p w14:paraId="4045112B" w14:textId="77777777" w:rsidR="00041417" w:rsidRPr="004C3904" w:rsidRDefault="00041417" w:rsidP="00041417">
      <w:pPr>
        <w:pStyle w:val="Nessunaspaziatura"/>
        <w:rPr>
          <w:b/>
        </w:rPr>
      </w:pPr>
      <w:proofErr w:type="spellStart"/>
      <w:r w:rsidRPr="004C3904">
        <w:rPr>
          <w:b/>
        </w:rPr>
        <w:t>Spark</w:t>
      </w:r>
      <w:proofErr w:type="spellEnd"/>
    </w:p>
    <w:bookmarkEnd w:id="119"/>
    <w:p w14:paraId="34B06C8C" w14:textId="77777777" w:rsidR="00041417" w:rsidRPr="004C3904" w:rsidRDefault="00041417" w:rsidP="00041417">
      <w:r w:rsidRPr="004C3904">
        <w:t xml:space="preserve">È un Framework minimale con licenza </w:t>
      </w:r>
      <w:proofErr w:type="spellStart"/>
      <w:r w:rsidRPr="004C3904">
        <w:t>Opensource</w:t>
      </w:r>
      <w:proofErr w:type="spellEnd"/>
      <w:r w:rsidRPr="004C3904">
        <w:t xml:space="preserve"> scritto in Java nato per lo sviluppo di applicazioni web Java e </w:t>
      </w:r>
      <w:proofErr w:type="spellStart"/>
      <w:r w:rsidRPr="004C3904">
        <w:t>Kotlin</w:t>
      </w:r>
      <w:proofErr w:type="spellEnd"/>
      <w:r w:rsidRPr="004C3904">
        <w:t xml:space="preserve">. </w:t>
      </w:r>
      <w:proofErr w:type="spellStart"/>
      <w:r w:rsidRPr="004C3904">
        <w:t>Spark</w:t>
      </w:r>
      <w:proofErr w:type="spellEnd"/>
      <w:r w:rsidRPr="004C3904">
        <w:t xml:space="preserve"> punta ad incrementare la produttività ma allo stesso tempo a mantenere un codice pulito grazie alla sua sintassi con espressioni dichiarative.</w:t>
      </w:r>
    </w:p>
    <w:p w14:paraId="6F410D19" w14:textId="77777777" w:rsidR="00041417" w:rsidRPr="004C3904" w:rsidRDefault="00041417" w:rsidP="00041417">
      <w:r w:rsidRPr="004C3904">
        <w:t>In sintesi:</w:t>
      </w:r>
    </w:p>
    <w:p w14:paraId="2DA07AE9" w14:textId="77777777" w:rsidR="00041417" w:rsidRPr="00D747CE" w:rsidRDefault="00041417" w:rsidP="00041417">
      <w:r w:rsidRPr="00D747CE">
        <w:t>Linguaggio: Java</w:t>
      </w:r>
    </w:p>
    <w:p w14:paraId="0097F5D2" w14:textId="77777777" w:rsidR="00041417" w:rsidRPr="00D747CE" w:rsidRDefault="00041417" w:rsidP="00041417">
      <w:r w:rsidRPr="00D747CE">
        <w:t xml:space="preserve">Licenza: </w:t>
      </w:r>
      <w:proofErr w:type="spellStart"/>
      <w:r w:rsidRPr="00D747CE">
        <w:t>OpenSource</w:t>
      </w:r>
      <w:proofErr w:type="spellEnd"/>
      <w:r w:rsidRPr="00D747CE">
        <w:t xml:space="preserve"> </w:t>
      </w:r>
    </w:p>
    <w:p w14:paraId="60BE1D1A" w14:textId="77777777" w:rsidR="00041417" w:rsidRPr="00D747CE" w:rsidRDefault="00041417" w:rsidP="00041417">
      <w:r w:rsidRPr="00D747CE">
        <w:t xml:space="preserve">Tipo: </w:t>
      </w:r>
      <w:proofErr w:type="spellStart"/>
      <w:r w:rsidRPr="00D747CE">
        <w:t>Backend</w:t>
      </w:r>
      <w:proofErr w:type="spellEnd"/>
    </w:p>
    <w:p w14:paraId="786F67E7" w14:textId="77777777" w:rsidR="00041417" w:rsidRPr="00D747CE" w:rsidRDefault="00041417" w:rsidP="00041417">
      <w:r w:rsidRPr="00D747CE">
        <w:t xml:space="preserve">Integrazioni MEAN, </w:t>
      </w:r>
      <w:proofErr w:type="spellStart"/>
      <w:r w:rsidRPr="00D747CE">
        <w:t>Bugsnag</w:t>
      </w:r>
      <w:proofErr w:type="spellEnd"/>
      <w:r w:rsidRPr="00D747CE">
        <w:t xml:space="preserve"> Auth0 e molti altri (115 </w:t>
      </w:r>
      <w:proofErr w:type="spellStart"/>
      <w:r w:rsidRPr="00D747CE">
        <w:t>tools</w:t>
      </w:r>
      <w:proofErr w:type="spellEnd"/>
      <w:r w:rsidRPr="00D747CE">
        <w:t xml:space="preserve"> fonte www.stackshare.io)</w:t>
      </w:r>
    </w:p>
    <w:p w14:paraId="64F1FF14" w14:textId="77777777" w:rsidR="00041417" w:rsidRPr="00D747CE" w:rsidRDefault="00041417" w:rsidP="00041417">
      <w:r w:rsidRPr="00D747CE">
        <w:t>Adozione: Sufficiente Apache Software Foundation,</w:t>
      </w:r>
    </w:p>
    <w:p w14:paraId="32D38D57" w14:textId="77777777" w:rsidR="00041417" w:rsidRPr="00D747CE" w:rsidRDefault="00041417" w:rsidP="00041417">
      <w:r w:rsidRPr="00D747CE">
        <w:t>Vitalità: attualmente disponibile nella versione 11.12.0 rilasciata il 15/03/2019</w:t>
      </w:r>
    </w:p>
    <w:p w14:paraId="78E20BBB" w14:textId="77777777" w:rsidR="00041417" w:rsidRDefault="00041417" w:rsidP="00041417">
      <w:r w:rsidRPr="004C3904">
        <w:lastRenderedPageBreak/>
        <w:t xml:space="preserve">Statistiche </w:t>
      </w:r>
      <w:proofErr w:type="spellStart"/>
      <w:r w:rsidRPr="004C3904">
        <w:t>Git</w:t>
      </w:r>
      <w:proofErr w:type="spellEnd"/>
      <w:r w:rsidRPr="004C3904">
        <w:t xml:space="preserve"> </w:t>
      </w:r>
      <w:proofErr w:type="spellStart"/>
      <w:r w:rsidRPr="004C3904">
        <w:t>Hub</w:t>
      </w:r>
      <w:proofErr w:type="spellEnd"/>
      <w:r w:rsidRPr="004C3904">
        <w:t xml:space="preserve">: 8.3KStars 1.5K Forks Last </w:t>
      </w:r>
      <w:proofErr w:type="spellStart"/>
      <w:r w:rsidRPr="004C3904">
        <w:t>Commit</w:t>
      </w:r>
      <w:proofErr w:type="spellEnd"/>
      <w:r w:rsidRPr="004C3904">
        <w:t xml:space="preserve"> 24/05/19 giorno (dati del 15/06/19) Code </w:t>
      </w:r>
      <w:proofErr w:type="spellStart"/>
      <w:r w:rsidRPr="004C3904">
        <w:t>Frequency</w:t>
      </w:r>
      <w:proofErr w:type="spellEnd"/>
      <w:r w:rsidRPr="004C3904">
        <w:t xml:space="preserve"> Bass</w:t>
      </w:r>
      <w:r>
        <w:t>a</w:t>
      </w:r>
    </w:p>
    <w:p w14:paraId="12E90FEE" w14:textId="77777777" w:rsidR="00041417" w:rsidRDefault="00041417" w:rsidP="00041417">
      <w:r>
        <w:t>Verdetto: Rigettato???</w:t>
      </w:r>
    </w:p>
    <w:p w14:paraId="1214CED8" w14:textId="77777777" w:rsidR="00041417" w:rsidRDefault="00041417" w:rsidP="00041417"/>
    <w:p w14:paraId="434FDC7B" w14:textId="77777777" w:rsidR="00041417" w:rsidRDefault="00041417" w:rsidP="00041417">
      <w:pPr>
        <w:pStyle w:val="Nessunaspaziatura"/>
        <w:rPr>
          <w:b/>
        </w:rPr>
      </w:pPr>
      <w:r w:rsidRPr="00DC1BDF">
        <w:rPr>
          <w:b/>
        </w:rPr>
        <w:t>ASP.NET</w:t>
      </w:r>
    </w:p>
    <w:p w14:paraId="69CA345F" w14:textId="77777777" w:rsidR="00041417" w:rsidRPr="00DC1BDF" w:rsidRDefault="00041417" w:rsidP="00041417">
      <w:pPr>
        <w:pStyle w:val="Nessunaspaziatura"/>
        <w:rPr>
          <w:rStyle w:val="Enfasigrassetto"/>
          <w:b w:val="0"/>
          <w:bCs w:val="0"/>
        </w:rPr>
      </w:pPr>
    </w:p>
    <w:p w14:paraId="0D480A9D" w14:textId="77777777" w:rsidR="00041417" w:rsidRDefault="00041417" w:rsidP="00041417">
      <w:r>
        <w:t xml:space="preserve">ASP.NET è un Framework </w:t>
      </w:r>
      <w:proofErr w:type="spellStart"/>
      <w:r>
        <w:t>OpenSource</w:t>
      </w:r>
      <w:proofErr w:type="spellEnd"/>
      <w:r>
        <w:t xml:space="preserve"> per applicazioni web sviluppato da </w:t>
      </w:r>
      <w:proofErr w:type="gramStart"/>
      <w:r>
        <w:t>Microsoft ,</w:t>
      </w:r>
      <w:proofErr w:type="gramEnd"/>
      <w:r>
        <w:t xml:space="preserve"> nello specifico ASP.NET è formato da 3 Framework; ASP.NET MVC, Web Form e ASP.NET Web </w:t>
      </w:r>
      <w:proofErr w:type="spellStart"/>
      <w:r>
        <w:t>Pages</w:t>
      </w:r>
      <w:proofErr w:type="spellEnd"/>
      <w:r>
        <w:t xml:space="preserve">, tutti e tre utilizzano il .NET Framework, ognuno di essi è destinato ad uno stile di sviluppo differente, ma la scelta di uno non preclude quella di un altro </w:t>
      </w:r>
      <w:proofErr w:type="spellStart"/>
      <w:r>
        <w:t>perlo</w:t>
      </w:r>
      <w:proofErr w:type="spellEnd"/>
      <w:r>
        <w:t xml:space="preserve"> sviluppo di una sola applicazione </w:t>
      </w:r>
      <w:proofErr w:type="spellStart"/>
      <w:r>
        <w:t>qeb</w:t>
      </w:r>
      <w:proofErr w:type="spellEnd"/>
      <w:r>
        <w:t>, si possono infatti utilizzare contemporaneamente per sviluppare parti diverse della stessa applicazione.</w:t>
      </w:r>
    </w:p>
    <w:p w14:paraId="1FCBE44E" w14:textId="77777777" w:rsidR="00041417" w:rsidRDefault="00041417" w:rsidP="008E0CC5">
      <w:pPr>
        <w:pStyle w:val="Paragrafoelenco"/>
        <w:numPr>
          <w:ilvl w:val="0"/>
          <w:numId w:val="3"/>
        </w:numPr>
      </w:pPr>
      <w:r>
        <w:t xml:space="preserve">Web Form: Orientato ad un approccio visuale Drag &amp; </w:t>
      </w:r>
      <w:proofErr w:type="spellStart"/>
      <w:r>
        <w:t>Drop</w:t>
      </w:r>
      <w:proofErr w:type="spellEnd"/>
      <w:r>
        <w:t>.</w:t>
      </w:r>
    </w:p>
    <w:p w14:paraId="6C0251CF" w14:textId="77777777" w:rsidR="00041417" w:rsidRDefault="00041417" w:rsidP="008E0CC5">
      <w:pPr>
        <w:pStyle w:val="Paragrafoelenco"/>
        <w:numPr>
          <w:ilvl w:val="0"/>
          <w:numId w:val="3"/>
        </w:numPr>
      </w:pPr>
      <w:r>
        <w:t xml:space="preserve">MVC: si avvale del design pattern MVC permette di separare le competenze per sviluppare applicazioni web complesse seguendo gli standard </w:t>
      </w:r>
      <w:proofErr w:type="spellStart"/>
      <w:r>
        <w:t>piu</w:t>
      </w:r>
      <w:proofErr w:type="spellEnd"/>
      <w:r>
        <w:t xml:space="preserve"> recenti.</w:t>
      </w:r>
    </w:p>
    <w:p w14:paraId="30096B5C" w14:textId="77777777" w:rsidR="00041417" w:rsidRDefault="00041417" w:rsidP="008E0CC5">
      <w:pPr>
        <w:pStyle w:val="Paragrafoelenco"/>
        <w:numPr>
          <w:ilvl w:val="0"/>
          <w:numId w:val="3"/>
        </w:numPr>
      </w:pPr>
      <w:r>
        <w:t xml:space="preserve">Web </w:t>
      </w:r>
      <w:proofErr w:type="spellStart"/>
      <w:r>
        <w:t>Pages</w:t>
      </w:r>
      <w:proofErr w:type="spellEnd"/>
      <w:r>
        <w:t xml:space="preserve">: Permette di sviluppare applicazioni dinamiche con un approccio classico, combinando il Markup Language </w:t>
      </w:r>
      <w:proofErr w:type="spellStart"/>
      <w:r>
        <w:t>HTMLed</w:t>
      </w:r>
      <w:proofErr w:type="spellEnd"/>
      <w:r>
        <w:t xml:space="preserve"> il codice al livello server side.</w:t>
      </w:r>
    </w:p>
    <w:p w14:paraId="74687752" w14:textId="77777777" w:rsidR="00041417" w:rsidRDefault="00041417" w:rsidP="00041417">
      <w:r>
        <w:t xml:space="preserve">La nostra attenzione ovviamente ricade sul Framework ASP.NET MVC che ci permette di sviluppare seguendo il design pattern MVC. </w:t>
      </w:r>
    </w:p>
    <w:p w14:paraId="66B668E4" w14:textId="77777777" w:rsidR="00041417" w:rsidRDefault="00041417" w:rsidP="00041417">
      <w:r>
        <w:t xml:space="preserve">Attualmente il Framework ASP.NET MVC è reperibile attraverso la </w:t>
      </w:r>
      <w:proofErr w:type="spellStart"/>
      <w:r>
        <w:t>repository</w:t>
      </w:r>
      <w:proofErr w:type="spellEnd"/>
      <w:r>
        <w:t xml:space="preserve"> di </w:t>
      </w:r>
      <w:proofErr w:type="spellStart"/>
      <w:r>
        <w:t>GitHub</w:t>
      </w:r>
      <w:proofErr w:type="spellEnd"/>
      <w:r>
        <w:t xml:space="preserve"> dove possiamo prendere nota di dati come il numero di </w:t>
      </w:r>
      <w:proofErr w:type="spellStart"/>
      <w:r>
        <w:t>releases</w:t>
      </w:r>
      <w:proofErr w:type="spellEnd"/>
      <w:r>
        <w:t xml:space="preserve"> 34 l’ultima risale al 29/11/2018 il numero di </w:t>
      </w:r>
      <w:proofErr w:type="spellStart"/>
      <w:r>
        <w:t>contributors</w:t>
      </w:r>
      <w:proofErr w:type="spellEnd"/>
      <w:r>
        <w:t xml:space="preserve"> attualmente 65 e la licenza software </w:t>
      </w:r>
      <w:proofErr w:type="spellStart"/>
      <w:r>
        <w:t>opensource</w:t>
      </w:r>
      <w:proofErr w:type="spellEnd"/>
      <w:r>
        <w:t xml:space="preserve"> Apache 2.0.</w:t>
      </w:r>
    </w:p>
    <w:p w14:paraId="7EE2E670" w14:textId="77777777" w:rsidR="00041417" w:rsidRDefault="00041417" w:rsidP="00041417">
      <w:r>
        <w:t xml:space="preserve">Per quanto riguarda il linguaggio di programmazione supportato ASP.NET si appoggia al </w:t>
      </w:r>
      <w:proofErr w:type="spellStart"/>
      <w:r>
        <w:t>framework</w:t>
      </w:r>
      <w:proofErr w:type="spellEnd"/>
      <w:r>
        <w:t xml:space="preserve"> .NET il che ci permette di utilizzare diversi linguaggi di alto livello come Visual Basic, </w:t>
      </w:r>
      <w:proofErr w:type="gramStart"/>
      <w:r>
        <w:t>C#,J#</w:t>
      </w:r>
      <w:proofErr w:type="gramEnd"/>
      <w:r>
        <w:t>,</w:t>
      </w:r>
      <w:proofErr w:type="spellStart"/>
      <w:r>
        <w:t>Perl</w:t>
      </w:r>
      <w:proofErr w:type="spellEnd"/>
      <w:r>
        <w:t xml:space="preserve"> e </w:t>
      </w:r>
      <w:proofErr w:type="spellStart"/>
      <w:r>
        <w:t>Python</w:t>
      </w:r>
      <w:proofErr w:type="spellEnd"/>
      <w:r>
        <w:t>.</w:t>
      </w:r>
    </w:p>
    <w:p w14:paraId="61AF614E" w14:textId="77777777" w:rsidR="00041417" w:rsidRDefault="00041417" w:rsidP="00041417">
      <w:r>
        <w:t xml:space="preserve">Un aspetto importante ed allo stesso tempo rassicurante di questo Framework è che è il principale Framework di sviluppo web sostenuto e sviluppato da Microsoft, è inoltre consolidato e maturo ed adottato da moltissime aziende in tutto il mondo tra queste possiamo sottolineare l’adozione di </w:t>
      </w:r>
      <w:proofErr w:type="gramStart"/>
      <w:r>
        <w:t>ASP.NET  da</w:t>
      </w:r>
      <w:proofErr w:type="gramEnd"/>
      <w:r>
        <w:t xml:space="preserve"> parte di  Siemens, UPS, </w:t>
      </w:r>
      <w:proofErr w:type="spellStart"/>
      <w:r>
        <w:t>StackOverflow</w:t>
      </w:r>
      <w:proofErr w:type="spellEnd"/>
      <w:r>
        <w:t xml:space="preserve">, Alaska Airlines, Fujifilm, Sony, Mitsubishi Hitachi </w:t>
      </w:r>
      <w:proofErr w:type="spellStart"/>
      <w:r>
        <w:t>Power</w:t>
      </w:r>
      <w:proofErr w:type="spellEnd"/>
      <w:r>
        <w:t xml:space="preserve"> System MHPS, T-Systems, LG CNS ed ovviamente anche da Microsoft.</w:t>
      </w:r>
    </w:p>
    <w:p w14:paraId="2034C8AD" w14:textId="77777777" w:rsidR="00041417" w:rsidRDefault="00041417" w:rsidP="00041417">
      <w:r>
        <w:t>In sintesi:</w:t>
      </w:r>
    </w:p>
    <w:p w14:paraId="2403586F" w14:textId="77777777" w:rsidR="00041417" w:rsidRDefault="00041417" w:rsidP="008E0CC5">
      <w:pPr>
        <w:pStyle w:val="Paragrafoelenco"/>
        <w:numPr>
          <w:ilvl w:val="0"/>
          <w:numId w:val="2"/>
        </w:numPr>
      </w:pPr>
      <w:r>
        <w:t>Linguaggio: Multi-Language, C#</w:t>
      </w:r>
    </w:p>
    <w:p w14:paraId="2F646E05" w14:textId="77777777" w:rsidR="00041417" w:rsidRDefault="00041417" w:rsidP="008E0CC5">
      <w:pPr>
        <w:pStyle w:val="Paragrafoelenco"/>
        <w:numPr>
          <w:ilvl w:val="0"/>
          <w:numId w:val="2"/>
        </w:numPr>
      </w:pPr>
      <w:r>
        <w:lastRenderedPageBreak/>
        <w:t xml:space="preserve">Licenza: </w:t>
      </w:r>
      <w:proofErr w:type="spellStart"/>
      <w:r>
        <w:t>OpenSource</w:t>
      </w:r>
      <w:proofErr w:type="spellEnd"/>
      <w:r>
        <w:t xml:space="preserve"> </w:t>
      </w:r>
    </w:p>
    <w:p w14:paraId="3ADD8B89" w14:textId="77777777" w:rsidR="00041417" w:rsidRDefault="00041417" w:rsidP="008E0CC5">
      <w:pPr>
        <w:pStyle w:val="Paragrafoelenco"/>
        <w:numPr>
          <w:ilvl w:val="0"/>
          <w:numId w:val="2"/>
        </w:numPr>
      </w:pPr>
      <w:r>
        <w:t xml:space="preserve">Tipo: </w:t>
      </w:r>
      <w:proofErr w:type="spellStart"/>
      <w:r>
        <w:t>Backend</w:t>
      </w:r>
      <w:proofErr w:type="spellEnd"/>
      <w:r>
        <w:t>/</w:t>
      </w:r>
      <w:proofErr w:type="spellStart"/>
      <w:r>
        <w:t>fullstack</w:t>
      </w:r>
      <w:proofErr w:type="spellEnd"/>
    </w:p>
    <w:p w14:paraId="603ED8D0" w14:textId="77777777" w:rsidR="00041417" w:rsidRDefault="00041417" w:rsidP="008E0CC5">
      <w:pPr>
        <w:pStyle w:val="Paragrafoelenco"/>
        <w:numPr>
          <w:ilvl w:val="0"/>
          <w:numId w:val="2"/>
        </w:numPr>
      </w:pPr>
      <w:r>
        <w:t>Integrazioni (fonte www.stackshare.io)</w:t>
      </w:r>
    </w:p>
    <w:p w14:paraId="66109FCB" w14:textId="77777777" w:rsidR="00041417" w:rsidRDefault="00041417" w:rsidP="008E0CC5">
      <w:pPr>
        <w:pStyle w:val="Paragrafoelenco"/>
        <w:numPr>
          <w:ilvl w:val="0"/>
          <w:numId w:val="2"/>
        </w:numPr>
      </w:pPr>
      <w:r>
        <w:t xml:space="preserve">Adozione: </w:t>
      </w:r>
    </w:p>
    <w:p w14:paraId="26CF0EBB" w14:textId="77777777" w:rsidR="00041417" w:rsidRDefault="00041417" w:rsidP="008E0CC5">
      <w:pPr>
        <w:pStyle w:val="Paragrafoelenco"/>
        <w:numPr>
          <w:ilvl w:val="0"/>
          <w:numId w:val="2"/>
        </w:numPr>
      </w:pPr>
      <w:r>
        <w:t>Vitalità</w:t>
      </w:r>
    </w:p>
    <w:p w14:paraId="7074E98F"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proofErr w:type="gramStart"/>
      <w:r>
        <w:t>Hub</w:t>
      </w:r>
      <w:proofErr w:type="spellEnd"/>
      <w:r>
        <w:t>:  Code</w:t>
      </w:r>
      <w:proofErr w:type="gramEnd"/>
      <w:r>
        <w:t xml:space="preserve"> </w:t>
      </w:r>
      <w:proofErr w:type="spellStart"/>
      <w:r>
        <w:t>Frequency</w:t>
      </w:r>
      <w:proofErr w:type="spellEnd"/>
    </w:p>
    <w:p w14:paraId="5030F3AE" w14:textId="77777777" w:rsidR="00041417" w:rsidRDefault="00041417" w:rsidP="00041417">
      <w:pPr>
        <w:pStyle w:val="Paragrafoelenco"/>
      </w:pPr>
    </w:p>
    <w:p w14:paraId="0101473C" w14:textId="77777777" w:rsidR="00041417" w:rsidRPr="004C3904" w:rsidRDefault="00041417" w:rsidP="00041417">
      <w:pPr>
        <w:pStyle w:val="Nessunaspaziatura"/>
        <w:rPr>
          <w:b/>
        </w:rPr>
      </w:pPr>
      <w:r w:rsidRPr="004C3904">
        <w:rPr>
          <w:b/>
        </w:rPr>
        <w:t>Verdetto: Selezionato come Alternativa</w:t>
      </w:r>
    </w:p>
    <w:p w14:paraId="2916874A" w14:textId="77777777" w:rsidR="00041417" w:rsidRPr="004C3904" w:rsidRDefault="00041417" w:rsidP="00041417">
      <w:pPr>
        <w:pStyle w:val="Nessunaspaziatura"/>
        <w:rPr>
          <w:b/>
        </w:rPr>
      </w:pPr>
    </w:p>
    <w:p w14:paraId="6050E817" w14:textId="77777777" w:rsidR="00041417" w:rsidRPr="004C3904" w:rsidRDefault="00041417" w:rsidP="00041417">
      <w:pPr>
        <w:pStyle w:val="Nessunaspaziatura"/>
        <w:rPr>
          <w:b/>
        </w:rPr>
      </w:pPr>
      <w:proofErr w:type="spellStart"/>
      <w:r w:rsidRPr="004C3904">
        <w:rPr>
          <w:b/>
        </w:rPr>
        <w:t>Javalin</w:t>
      </w:r>
      <w:proofErr w:type="spellEnd"/>
    </w:p>
    <w:p w14:paraId="1AE4A744" w14:textId="77777777" w:rsidR="00041417" w:rsidRPr="00D747CE" w:rsidRDefault="00041417" w:rsidP="00041417">
      <w:r w:rsidRPr="005C1B51">
        <w:t xml:space="preserve">È </w:t>
      </w:r>
      <w:r w:rsidRPr="001E3AAB">
        <w:t>u</w:t>
      </w:r>
      <w:r w:rsidRPr="00D747CE">
        <w:t xml:space="preserve">n Framework </w:t>
      </w:r>
      <w:proofErr w:type="spellStart"/>
      <w:r w:rsidRPr="00D747CE">
        <w:t>opensource</w:t>
      </w:r>
      <w:proofErr w:type="spellEnd"/>
      <w:r w:rsidRPr="00D747CE">
        <w:t xml:space="preserve"> semplice e leggero che ci permette di sviluppare applicazioni web in Java e </w:t>
      </w:r>
      <w:proofErr w:type="spellStart"/>
      <w:r w:rsidRPr="00D747CE">
        <w:t>Kotlin</w:t>
      </w:r>
      <w:proofErr w:type="spellEnd"/>
      <w:r w:rsidRPr="00D747CE">
        <w:t xml:space="preserve">, è stato sviluppato tenendo a mente l’interoperabilità tra i due linguaggi infatti vi è un’unica versione che supporta entrambe le tecnologie. </w:t>
      </w:r>
      <w:proofErr w:type="spellStart"/>
      <w:r w:rsidRPr="00D747CE">
        <w:t>Javalin</w:t>
      </w:r>
      <w:proofErr w:type="spellEnd"/>
      <w:r w:rsidRPr="00D747CE">
        <w:t xml:space="preserve"> è nato come </w:t>
      </w:r>
      <w:proofErr w:type="spellStart"/>
      <w:r w:rsidRPr="00D747CE">
        <w:t>fork</w:t>
      </w:r>
      <w:proofErr w:type="spellEnd"/>
      <w:r w:rsidRPr="00D747CE">
        <w:t xml:space="preserve"> del Framework </w:t>
      </w:r>
      <w:proofErr w:type="spellStart"/>
      <w:r w:rsidRPr="00D747CE">
        <w:t>SparkJava</w:t>
      </w:r>
      <w:proofErr w:type="spellEnd"/>
      <w:r w:rsidRPr="00D747CE">
        <w:t xml:space="preserve"> ma ha subito un’influenza dal Framework </w:t>
      </w:r>
      <w:proofErr w:type="spellStart"/>
      <w:r w:rsidRPr="00D747CE">
        <w:t>KOA.Js</w:t>
      </w:r>
      <w:proofErr w:type="spellEnd"/>
      <w:r w:rsidRPr="00D747CE">
        <w:t xml:space="preserve"> è così diventato un progetto autonomo e diverso da </w:t>
      </w:r>
      <w:proofErr w:type="spellStart"/>
      <w:r w:rsidRPr="00D747CE">
        <w:t>SparkJava</w:t>
      </w:r>
      <w:proofErr w:type="spellEnd"/>
      <w:r w:rsidRPr="00D747CE">
        <w:t xml:space="preserve">. </w:t>
      </w:r>
      <w:proofErr w:type="spellStart"/>
      <w:r w:rsidRPr="00D747CE">
        <w:t>Javalin</w:t>
      </w:r>
      <w:proofErr w:type="spellEnd"/>
      <w:r w:rsidRPr="00D747CE">
        <w:t xml:space="preserve"> gira sul server HTTP JETTY, uno dei server più stabili ed utilizzati per JVM, ci fornisce quindi tutte le </w:t>
      </w:r>
      <w:proofErr w:type="spellStart"/>
      <w:r w:rsidRPr="00D747CE">
        <w:t>Features</w:t>
      </w:r>
      <w:proofErr w:type="spellEnd"/>
      <w:r w:rsidRPr="00D747CE">
        <w:t xml:space="preserve"> offerte da </w:t>
      </w:r>
      <w:proofErr w:type="spellStart"/>
      <w:r w:rsidRPr="00D747CE">
        <w:t>jetty</w:t>
      </w:r>
      <w:proofErr w:type="spellEnd"/>
      <w:r w:rsidRPr="00D747CE">
        <w:t>.</w:t>
      </w:r>
    </w:p>
    <w:p w14:paraId="50F1A2E2" w14:textId="77777777" w:rsidR="00041417" w:rsidRPr="00E057C8" w:rsidRDefault="00041417" w:rsidP="00041417">
      <w:r w:rsidRPr="00E057C8">
        <w:t xml:space="preserve">Per quanto riguarda l’adozione di </w:t>
      </w:r>
      <w:proofErr w:type="spellStart"/>
      <w:r w:rsidRPr="00E057C8">
        <w:t>Javalin</w:t>
      </w:r>
      <w:proofErr w:type="spellEnd"/>
      <w:r w:rsidRPr="00E057C8">
        <w:t xml:space="preserve"> possiamo citare Microsoft, </w:t>
      </w:r>
      <w:proofErr w:type="spellStart"/>
      <w:r w:rsidRPr="00E057C8">
        <w:t>RedHat</w:t>
      </w:r>
      <w:proofErr w:type="spellEnd"/>
      <w:r w:rsidRPr="00E057C8">
        <w:t xml:space="preserve">, </w:t>
      </w:r>
      <w:proofErr w:type="spellStart"/>
      <w:r w:rsidRPr="00E057C8">
        <w:t>Jhon</w:t>
      </w:r>
      <w:proofErr w:type="spellEnd"/>
      <w:r w:rsidRPr="00E057C8">
        <w:t xml:space="preserve"> Hopkins </w:t>
      </w:r>
      <w:proofErr w:type="spellStart"/>
      <w:r w:rsidRPr="00E057C8">
        <w:t>University</w:t>
      </w:r>
      <w:proofErr w:type="spellEnd"/>
      <w:r w:rsidRPr="00E057C8">
        <w:t xml:space="preserve">, </w:t>
      </w:r>
      <w:proofErr w:type="spellStart"/>
      <w:r w:rsidRPr="00E057C8">
        <w:t>Norwegia</w:t>
      </w:r>
      <w:proofErr w:type="spellEnd"/>
      <w:r w:rsidRPr="00E057C8">
        <w:t xml:space="preserve"> </w:t>
      </w:r>
      <w:proofErr w:type="spellStart"/>
      <w:r w:rsidRPr="00E057C8">
        <w:t>Universityof</w:t>
      </w:r>
      <w:proofErr w:type="spellEnd"/>
      <w:r w:rsidRPr="00E057C8">
        <w:t xml:space="preserve"> Science and Technology e molti altri.</w:t>
      </w:r>
    </w:p>
    <w:p w14:paraId="6102A75E" w14:textId="77777777" w:rsidR="00041417" w:rsidRPr="00E057C8" w:rsidRDefault="00041417" w:rsidP="00041417">
      <w:r w:rsidRPr="00E057C8">
        <w:t xml:space="preserve">Sulla pagina </w:t>
      </w:r>
      <w:proofErr w:type="spellStart"/>
      <w:r w:rsidRPr="00E057C8">
        <w:t>ufficile</w:t>
      </w:r>
      <w:proofErr w:type="spellEnd"/>
      <w:r w:rsidRPr="00E057C8">
        <w:t xml:space="preserve"> del Framework </w:t>
      </w:r>
      <w:hyperlink r:id="rId25" w:history="1">
        <w:r w:rsidRPr="00E057C8">
          <w:rPr>
            <w:rStyle w:val="Collegamentoipertestuale"/>
          </w:rPr>
          <w:t>https://javalin.io</w:t>
        </w:r>
      </w:hyperlink>
      <w:r w:rsidRPr="00E057C8">
        <w:t xml:space="preserve"> possiamo trovare Documentazione e </w:t>
      </w:r>
      <w:proofErr w:type="spellStart"/>
      <w:r w:rsidRPr="00E057C8">
        <w:t>Lessons</w:t>
      </w:r>
      <w:proofErr w:type="spellEnd"/>
      <w:r w:rsidRPr="00E057C8">
        <w:t xml:space="preserve"> per apprenderne l’utilizzo. Molto interessante anche un Sondaggio messo a disposizione riguardante l’utilizzo del Framework dove possiamo notare che il tipo di utente che utilizza maggiormente il Framework è lo sviluppatore 68% di </w:t>
      </w:r>
      <w:proofErr w:type="gramStart"/>
      <w:r w:rsidRPr="00E057C8">
        <w:t>RESTAPI ,</w:t>
      </w:r>
      <w:proofErr w:type="gramEnd"/>
      <w:r w:rsidRPr="00E057C8">
        <w:t xml:space="preserve"> </w:t>
      </w:r>
      <w:proofErr w:type="spellStart"/>
      <w:r w:rsidRPr="00E057C8">
        <w:t>WebSoket</w:t>
      </w:r>
      <w:proofErr w:type="spellEnd"/>
      <w:r w:rsidRPr="00E057C8">
        <w:t xml:space="preserve"> e Website.</w:t>
      </w:r>
    </w:p>
    <w:p w14:paraId="3DDBB73C" w14:textId="77777777" w:rsidR="00041417" w:rsidRPr="00E057C8" w:rsidRDefault="00041417" w:rsidP="00041417">
      <w:r w:rsidRPr="00E057C8">
        <w:t xml:space="preserve">Il Framework è scaricabile attraverso </w:t>
      </w:r>
      <w:proofErr w:type="spellStart"/>
      <w:r w:rsidRPr="00E057C8">
        <w:t>GitHub</w:t>
      </w:r>
      <w:proofErr w:type="spellEnd"/>
      <w:r w:rsidRPr="00E057C8">
        <w:t xml:space="preserve"> dove possiamo anche accedere ad alcuni dati rilevanti come la data dell’ultima Release attualmente rilasciata il 25/03/2019, con una </w:t>
      </w:r>
      <w:proofErr w:type="spellStart"/>
      <w:r w:rsidRPr="00E057C8">
        <w:t>comunity</w:t>
      </w:r>
      <w:proofErr w:type="spellEnd"/>
      <w:r w:rsidRPr="00E057C8">
        <w:t xml:space="preserve"> di 53 </w:t>
      </w:r>
      <w:proofErr w:type="spellStart"/>
      <w:r w:rsidRPr="00E057C8">
        <w:t>contributors</w:t>
      </w:r>
      <w:proofErr w:type="spellEnd"/>
      <w:r w:rsidRPr="00E057C8">
        <w:t xml:space="preserve"> ed 11 </w:t>
      </w:r>
      <w:proofErr w:type="spellStart"/>
      <w:r w:rsidRPr="00E057C8">
        <w:t>Branches</w:t>
      </w:r>
      <w:proofErr w:type="spellEnd"/>
      <w:r w:rsidRPr="00E057C8">
        <w:t xml:space="preserve">, il Software è rilasciato con la ben nota licenza </w:t>
      </w:r>
      <w:proofErr w:type="spellStart"/>
      <w:r w:rsidRPr="00E057C8">
        <w:t>opensource</w:t>
      </w:r>
      <w:proofErr w:type="spellEnd"/>
      <w:r w:rsidRPr="00E057C8">
        <w:t xml:space="preserve"> Apache 2.0.</w:t>
      </w:r>
    </w:p>
    <w:p w14:paraId="31115CD4" w14:textId="77777777" w:rsidR="00041417" w:rsidRPr="007F01DB" w:rsidRDefault="00041417" w:rsidP="00041417">
      <w:pPr>
        <w:pStyle w:val="Nessunaspaziatura"/>
        <w:rPr>
          <w:i/>
          <w:color w:val="FF0000"/>
        </w:rPr>
      </w:pPr>
      <w:r w:rsidRPr="00C5118A">
        <w:rPr>
          <w:b/>
          <w:i/>
          <w:color w:val="FF0000"/>
          <w:highlight w:val="yellow"/>
          <w:lang w:val="en-US"/>
        </w:rPr>
        <w:t xml:space="preserve">Like Sinatra, </w:t>
      </w:r>
      <w:proofErr w:type="spellStart"/>
      <w:r w:rsidRPr="00C5118A">
        <w:rPr>
          <w:b/>
          <w:i/>
          <w:color w:val="FF0000"/>
          <w:highlight w:val="yellow"/>
          <w:lang w:val="en-US"/>
        </w:rPr>
        <w:t>Javalin</w:t>
      </w:r>
      <w:proofErr w:type="spellEnd"/>
      <w:r w:rsidRPr="00C5118A">
        <w:rPr>
          <w:b/>
          <w:i/>
          <w:color w:val="FF0000"/>
          <w:highlight w:val="yellow"/>
          <w:lang w:val="en-US"/>
        </w:rPr>
        <w:t xml:space="preserve"> is not aiming to be a full web framework,</w:t>
      </w:r>
      <w:r w:rsidRPr="00C5118A">
        <w:rPr>
          <w:i/>
          <w:color w:val="FF0000"/>
          <w:highlight w:val="yellow"/>
          <w:lang w:val="en-US"/>
        </w:rPr>
        <w:t xml:space="preserve"> but rather just a lightweight REST API library (or a micro framework, if you must). There is no concept of MVC, but there is support for template engines, </w:t>
      </w:r>
      <w:proofErr w:type="spellStart"/>
      <w:r w:rsidRPr="00C5118A">
        <w:rPr>
          <w:i/>
          <w:color w:val="FF0000"/>
          <w:highlight w:val="yellow"/>
          <w:lang w:val="en-US"/>
        </w:rPr>
        <w:t>WebSockets</w:t>
      </w:r>
      <w:proofErr w:type="spellEnd"/>
      <w:r w:rsidRPr="00C5118A">
        <w:rPr>
          <w:i/>
          <w:color w:val="FF0000"/>
          <w:highlight w:val="yellow"/>
          <w:lang w:val="en-US"/>
        </w:rPr>
        <w:t xml:space="preserve">, and static file serving for convenience. This allows you to use </w:t>
      </w:r>
      <w:proofErr w:type="spellStart"/>
      <w:r w:rsidRPr="00C5118A">
        <w:rPr>
          <w:i/>
          <w:color w:val="FF0000"/>
          <w:highlight w:val="yellow"/>
          <w:lang w:val="en-US"/>
        </w:rPr>
        <w:t>Javalin</w:t>
      </w:r>
      <w:proofErr w:type="spellEnd"/>
      <w:r w:rsidRPr="00C5118A">
        <w:rPr>
          <w:i/>
          <w:color w:val="FF0000"/>
          <w:highlight w:val="yellow"/>
          <w:lang w:val="en-US"/>
        </w:rPr>
        <w:t xml:space="preserve"> for both creating your RESTful API backend, as well as serving an </w:t>
      </w:r>
      <w:r w:rsidRPr="00C5118A">
        <w:rPr>
          <w:rStyle w:val="CodiceHTML"/>
          <w:rFonts w:asciiTheme="majorHAnsi" w:eastAsiaTheme="minorEastAsia" w:hAnsiTheme="majorHAnsi"/>
          <w:i/>
          <w:color w:val="FF0000"/>
          <w:sz w:val="22"/>
          <w:highlight w:val="yellow"/>
          <w:lang w:val="en-US"/>
        </w:rPr>
        <w:t>index.html</w:t>
      </w:r>
      <w:r w:rsidRPr="00C5118A">
        <w:rPr>
          <w:i/>
          <w:color w:val="FF0000"/>
          <w:highlight w:val="yellow"/>
          <w:lang w:val="en-US"/>
        </w:rPr>
        <w:t xml:space="preserve"> with static resources (in case you’re creating </w:t>
      </w:r>
      <w:proofErr w:type="gramStart"/>
      <w:r w:rsidRPr="00C5118A">
        <w:rPr>
          <w:i/>
          <w:color w:val="FF0000"/>
          <w:highlight w:val="yellow"/>
          <w:lang w:val="en-US"/>
        </w:rPr>
        <w:t>an</w:t>
      </w:r>
      <w:proofErr w:type="gramEnd"/>
      <w:r w:rsidRPr="00C5118A">
        <w:rPr>
          <w:i/>
          <w:color w:val="FF0000"/>
          <w:highlight w:val="yellow"/>
          <w:lang w:val="en-US"/>
        </w:rPr>
        <w:t xml:space="preserve"> SPA). This is practical if you don’t want to deploy an apache or </w:t>
      </w:r>
      <w:proofErr w:type="spellStart"/>
      <w:r w:rsidRPr="00C5118A">
        <w:rPr>
          <w:i/>
          <w:color w:val="FF0000"/>
          <w:highlight w:val="yellow"/>
          <w:lang w:val="en-US"/>
        </w:rPr>
        <w:t>nginx</w:t>
      </w:r>
      <w:proofErr w:type="spellEnd"/>
      <w:r w:rsidRPr="00C5118A">
        <w:rPr>
          <w:i/>
          <w:color w:val="FF0000"/>
          <w:highlight w:val="yellow"/>
          <w:lang w:val="en-US"/>
        </w:rPr>
        <w:t xml:space="preserve"> server in addition to your </w:t>
      </w:r>
      <w:proofErr w:type="spellStart"/>
      <w:r w:rsidRPr="00C5118A">
        <w:rPr>
          <w:i/>
          <w:color w:val="FF0000"/>
          <w:highlight w:val="yellow"/>
          <w:lang w:val="en-US"/>
        </w:rPr>
        <w:t>Javalin</w:t>
      </w:r>
      <w:proofErr w:type="spellEnd"/>
      <w:r w:rsidRPr="00C5118A">
        <w:rPr>
          <w:i/>
          <w:color w:val="FF0000"/>
          <w:highlight w:val="yellow"/>
          <w:lang w:val="en-US"/>
        </w:rPr>
        <w:t xml:space="preserve"> service. If you wish to use </w:t>
      </w:r>
      <w:proofErr w:type="spellStart"/>
      <w:r w:rsidRPr="00C5118A">
        <w:rPr>
          <w:i/>
          <w:color w:val="FF0000"/>
          <w:highlight w:val="yellow"/>
          <w:lang w:val="en-US"/>
        </w:rPr>
        <w:t>Javalin</w:t>
      </w:r>
      <w:proofErr w:type="spellEnd"/>
      <w:r w:rsidRPr="00C5118A">
        <w:rPr>
          <w:i/>
          <w:color w:val="FF0000"/>
          <w:highlight w:val="yellow"/>
          <w:lang w:val="en-US"/>
        </w:rPr>
        <w:t xml:space="preserve"> to create a more </w:t>
      </w:r>
      <w:r w:rsidRPr="00C5118A">
        <w:rPr>
          <w:i/>
          <w:color w:val="FF0000"/>
          <w:highlight w:val="yellow"/>
          <w:lang w:val="en-US"/>
        </w:rPr>
        <w:lastRenderedPageBreak/>
        <w:t xml:space="preserve">traditional website instead of a REST APIs, there are several template engine wrappers available for a quick and easy setup. </w:t>
      </w:r>
      <w:r w:rsidRPr="007F01DB">
        <w:rPr>
          <w:i/>
          <w:color w:val="FF0000"/>
          <w:highlight w:val="yellow"/>
        </w:rPr>
        <w:t>[</w:t>
      </w:r>
      <w:proofErr w:type="spellStart"/>
      <w:r w:rsidRPr="007F01DB">
        <w:rPr>
          <w:i/>
          <w:color w:val="FF0000"/>
          <w:highlight w:val="yellow"/>
        </w:rPr>
        <w:t>cit</w:t>
      </w:r>
      <w:proofErr w:type="spellEnd"/>
      <w:r w:rsidRPr="007F01DB">
        <w:rPr>
          <w:i/>
          <w:color w:val="FF0000"/>
          <w:highlight w:val="yellow"/>
        </w:rPr>
        <w:t xml:space="preserve"> </w:t>
      </w:r>
      <w:hyperlink r:id="rId26" w:history="1">
        <w:r w:rsidRPr="007F01DB">
          <w:rPr>
            <w:rStyle w:val="Collegamentoipertestuale"/>
            <w:color w:val="FF0000"/>
            <w:highlight w:val="yellow"/>
          </w:rPr>
          <w:t>https://javalin.io/about</w:t>
        </w:r>
      </w:hyperlink>
      <w:r w:rsidRPr="007F01DB">
        <w:rPr>
          <w:i/>
          <w:color w:val="FF0000"/>
          <w:highlight w:val="yellow"/>
        </w:rPr>
        <w:t>]</w:t>
      </w:r>
    </w:p>
    <w:p w14:paraId="0222F74D" w14:textId="77777777" w:rsidR="00041417" w:rsidRDefault="00041417" w:rsidP="00041417"/>
    <w:p w14:paraId="127606FD" w14:textId="77777777" w:rsidR="00041417" w:rsidRDefault="00041417" w:rsidP="00041417">
      <w:r>
        <w:t>In sintesi:</w:t>
      </w:r>
    </w:p>
    <w:p w14:paraId="54F6CC5D" w14:textId="77777777" w:rsidR="00041417" w:rsidRDefault="00041417" w:rsidP="008E0CC5">
      <w:pPr>
        <w:pStyle w:val="Paragrafoelenco"/>
        <w:numPr>
          <w:ilvl w:val="0"/>
          <w:numId w:val="2"/>
        </w:numPr>
      </w:pPr>
      <w:r>
        <w:t xml:space="preserve">Linguaggio: Java, </w:t>
      </w:r>
      <w:proofErr w:type="spellStart"/>
      <w:r>
        <w:t>Kotlin</w:t>
      </w:r>
      <w:proofErr w:type="spellEnd"/>
    </w:p>
    <w:p w14:paraId="1B0ADBF6" w14:textId="77777777" w:rsidR="00041417" w:rsidRDefault="00041417" w:rsidP="008E0CC5">
      <w:pPr>
        <w:pStyle w:val="Paragrafoelenco"/>
        <w:numPr>
          <w:ilvl w:val="0"/>
          <w:numId w:val="2"/>
        </w:numPr>
      </w:pPr>
      <w:r>
        <w:t xml:space="preserve">Licenza: </w:t>
      </w:r>
      <w:proofErr w:type="spellStart"/>
      <w:r>
        <w:t>OpenSource</w:t>
      </w:r>
      <w:proofErr w:type="spellEnd"/>
      <w:r>
        <w:t xml:space="preserve"> Apache 2.0</w:t>
      </w:r>
    </w:p>
    <w:p w14:paraId="0AA52D7C" w14:textId="77777777" w:rsidR="00041417" w:rsidRDefault="00041417" w:rsidP="008E0CC5">
      <w:pPr>
        <w:pStyle w:val="Paragrafoelenco"/>
        <w:numPr>
          <w:ilvl w:val="0"/>
          <w:numId w:val="2"/>
        </w:numPr>
      </w:pPr>
      <w:r>
        <w:t xml:space="preserve">Tipo: </w:t>
      </w:r>
      <w:proofErr w:type="spellStart"/>
      <w:r>
        <w:t>Backend</w:t>
      </w:r>
      <w:proofErr w:type="spellEnd"/>
      <w:r>
        <w:t>/minimale</w:t>
      </w:r>
    </w:p>
    <w:p w14:paraId="7DCE9B9A" w14:textId="77777777" w:rsidR="00041417" w:rsidRDefault="00041417" w:rsidP="008E0CC5">
      <w:pPr>
        <w:pStyle w:val="Paragrafoelenco"/>
        <w:numPr>
          <w:ilvl w:val="0"/>
          <w:numId w:val="2"/>
        </w:numPr>
      </w:pPr>
      <w:r>
        <w:t xml:space="preserve">Integrazioni: </w:t>
      </w:r>
      <w:proofErr w:type="spellStart"/>
      <w:proofErr w:type="gramStart"/>
      <w:r>
        <w:t>JAVA,Kotlin</w:t>
      </w:r>
      <w:proofErr w:type="spellEnd"/>
      <w:proofErr w:type="gramEnd"/>
      <w:r>
        <w:t xml:space="preserve"> (fonte www.stackshare.io)</w:t>
      </w:r>
    </w:p>
    <w:p w14:paraId="7A344D91" w14:textId="77777777" w:rsidR="00041417" w:rsidRDefault="00041417" w:rsidP="008E0CC5">
      <w:pPr>
        <w:pStyle w:val="Paragrafoelenco"/>
        <w:numPr>
          <w:ilvl w:val="0"/>
          <w:numId w:val="2"/>
        </w:numPr>
      </w:pPr>
      <w:r>
        <w:t>Adozione: Buona</w:t>
      </w:r>
    </w:p>
    <w:p w14:paraId="43909FCC" w14:textId="77777777" w:rsidR="00041417" w:rsidRDefault="00041417" w:rsidP="008E0CC5">
      <w:pPr>
        <w:pStyle w:val="Paragrafoelenco"/>
        <w:numPr>
          <w:ilvl w:val="0"/>
          <w:numId w:val="2"/>
        </w:numPr>
      </w:pPr>
      <w:r>
        <w:t>Vitalità: il Framework risulta utilizzato ed aggiornato attualmente disponibile nella versione 2.8.0 rilasciata in data 25/03/2019</w:t>
      </w:r>
    </w:p>
    <w:p w14:paraId="1E4F3326"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2.9KStars 250K Forks Last </w:t>
      </w:r>
      <w:proofErr w:type="spellStart"/>
      <w:r>
        <w:t>Commit</w:t>
      </w:r>
      <w:proofErr w:type="spellEnd"/>
      <w:r>
        <w:t xml:space="preserve"> 17/06/19 giorno (dati del 17/06/19) Code </w:t>
      </w:r>
      <w:proofErr w:type="spellStart"/>
      <w:r>
        <w:t>Frequency</w:t>
      </w:r>
      <w:proofErr w:type="spellEnd"/>
      <w:r>
        <w:t xml:space="preserve"> Bassa</w:t>
      </w:r>
    </w:p>
    <w:p w14:paraId="5F69EAB5" w14:textId="77777777" w:rsidR="00041417" w:rsidRDefault="00041417" w:rsidP="00041417">
      <w:pPr>
        <w:pStyle w:val="Nessunaspaziatura"/>
      </w:pPr>
    </w:p>
    <w:p w14:paraId="7D5DFA8A" w14:textId="77777777" w:rsidR="00041417" w:rsidRDefault="00041417" w:rsidP="00041417">
      <w:pPr>
        <w:pStyle w:val="Nessunaspaziatura"/>
        <w:rPr>
          <w:b/>
        </w:rPr>
      </w:pPr>
      <w:proofErr w:type="spellStart"/>
      <w:r w:rsidRPr="004C3904">
        <w:rPr>
          <w:b/>
        </w:rPr>
        <w:t>Polymer</w:t>
      </w:r>
      <w:proofErr w:type="spellEnd"/>
      <w:r w:rsidRPr="004C3904">
        <w:rPr>
          <w:b/>
        </w:rPr>
        <w:t xml:space="preserve"> (</w:t>
      </w:r>
      <w:proofErr w:type="spellStart"/>
      <w:proofErr w:type="gramStart"/>
      <w:r w:rsidRPr="004C3904">
        <w:rPr>
          <w:b/>
        </w:rPr>
        <w:t>HTML,Js</w:t>
      </w:r>
      <w:proofErr w:type="spellEnd"/>
      <w:proofErr w:type="gramEnd"/>
      <w:r w:rsidRPr="004C3904">
        <w:rPr>
          <w:b/>
        </w:rPr>
        <w:t>)</w:t>
      </w:r>
    </w:p>
    <w:p w14:paraId="196189B4" w14:textId="77777777" w:rsidR="00041417" w:rsidRPr="004C3904" w:rsidRDefault="00041417" w:rsidP="00041417">
      <w:pPr>
        <w:pStyle w:val="Nessunaspaziatura"/>
        <w:rPr>
          <w:b/>
        </w:rPr>
      </w:pPr>
    </w:p>
    <w:p w14:paraId="4DEC84BF" w14:textId="77777777" w:rsidR="00041417" w:rsidRDefault="00041417" w:rsidP="00041417">
      <w:proofErr w:type="spellStart"/>
      <w:r>
        <w:t>Polymer</w:t>
      </w:r>
      <w:proofErr w:type="spellEnd"/>
      <w:r>
        <w:t xml:space="preserve"> è un Framework </w:t>
      </w:r>
      <w:proofErr w:type="spellStart"/>
      <w:r>
        <w:t>OpenSource</w:t>
      </w:r>
      <w:proofErr w:type="spellEnd"/>
      <w:r>
        <w:t xml:space="preserve"> per lo sviluppo di applicazioni web </w:t>
      </w:r>
      <w:proofErr w:type="spellStart"/>
      <w:r>
        <w:t>Frontend</w:t>
      </w:r>
      <w:proofErr w:type="spellEnd"/>
      <w:r>
        <w:t xml:space="preserve">, l’obiettivo del progetto </w:t>
      </w:r>
      <w:proofErr w:type="spellStart"/>
      <w:r>
        <w:t>Polymer</w:t>
      </w:r>
      <w:proofErr w:type="spellEnd"/>
      <w:r>
        <w:t xml:space="preserve"> è di migliorare il Web esistente, è sviluppato dal team di </w:t>
      </w:r>
      <w:proofErr w:type="spellStart"/>
      <w:r>
        <w:t>Chrome</w:t>
      </w:r>
      <w:proofErr w:type="spellEnd"/>
      <w:r>
        <w:t xml:space="preserve"> (Google), tra le </w:t>
      </w:r>
      <w:proofErr w:type="spellStart"/>
      <w:r>
        <w:t>features</w:t>
      </w:r>
      <w:proofErr w:type="spellEnd"/>
      <w:r>
        <w:t xml:space="preserve"> possiamo citare: </w:t>
      </w:r>
      <w:proofErr w:type="spellStart"/>
      <w:r>
        <w:t>includin</w:t>
      </w:r>
      <w:proofErr w:type="spellEnd"/>
      <w:r>
        <w:t xml:space="preserve"> </w:t>
      </w:r>
      <w:proofErr w:type="spellStart"/>
      <w:r>
        <w:t>shadow</w:t>
      </w:r>
      <w:proofErr w:type="spellEnd"/>
      <w:r>
        <w:t xml:space="preserve"> DOM, Custom </w:t>
      </w:r>
      <w:proofErr w:type="spellStart"/>
      <w:r>
        <w:t>elements</w:t>
      </w:r>
      <w:proofErr w:type="spellEnd"/>
      <w:r>
        <w:t xml:space="preserve"> e Model </w:t>
      </w:r>
      <w:proofErr w:type="spellStart"/>
      <w:r>
        <w:t>Driven</w:t>
      </w:r>
      <w:proofErr w:type="spellEnd"/>
      <w:r>
        <w:t xml:space="preserve"> </w:t>
      </w:r>
      <w:proofErr w:type="spellStart"/>
      <w:r>
        <w:t>Views</w:t>
      </w:r>
      <w:proofErr w:type="spellEnd"/>
      <w:r>
        <w:t xml:space="preserve">. Il progetto attualmente è molto attivo su </w:t>
      </w:r>
      <w:proofErr w:type="spellStart"/>
      <w:r>
        <w:t>GitHub</w:t>
      </w:r>
      <w:proofErr w:type="spellEnd"/>
      <w:r>
        <w:t xml:space="preserve">, siamo attualmente alla versione 3.2.0 rilasciata il 20/03/2019 inoltre possiamo sottolineare il numero di </w:t>
      </w:r>
      <w:proofErr w:type="spellStart"/>
      <w:proofErr w:type="gramStart"/>
      <w:r>
        <w:t>branches</w:t>
      </w:r>
      <w:proofErr w:type="spellEnd"/>
      <w:r>
        <w:t xml:space="preserve">  e</w:t>
      </w:r>
      <w:proofErr w:type="gramEnd"/>
      <w:r>
        <w:t xml:space="preserve"> </w:t>
      </w:r>
      <w:proofErr w:type="spellStart"/>
      <w:r>
        <w:t>contributors</w:t>
      </w:r>
      <w:proofErr w:type="spellEnd"/>
      <w:r>
        <w:t xml:space="preserve"> rispettivamente 64 e 141, il software è rilasciato con la licenza </w:t>
      </w:r>
      <w:proofErr w:type="spellStart"/>
      <w:r>
        <w:t>OpenSource</w:t>
      </w:r>
      <w:proofErr w:type="spellEnd"/>
      <w:r>
        <w:t xml:space="preserve"> BSD. Un tasto dolente riguardante questo Framework è la documentazione che risulta frammentata tra le diverse pagine del sito del progetto, non immediato capire dove e come reperire la documentazione del Software.</w:t>
      </w:r>
    </w:p>
    <w:p w14:paraId="05AD82BC" w14:textId="77777777" w:rsidR="00041417" w:rsidRPr="006A71C9" w:rsidRDefault="00041417" w:rsidP="00041417">
      <w:r>
        <w:t xml:space="preserve">Per quanto riguarda l’adozione del Framework risulta utilizzato da: </w:t>
      </w:r>
      <w:r>
        <w:rPr>
          <w:rFonts w:ascii="Arial" w:hAnsi="Arial" w:cs="Arial"/>
          <w:color w:val="222222"/>
          <w:sz w:val="21"/>
          <w:szCs w:val="21"/>
          <w:shd w:val="clear" w:color="auto" w:fill="FFFFFF"/>
        </w:rPr>
        <w:t> </w:t>
      </w:r>
      <w:proofErr w:type="spellStart"/>
      <w:r w:rsidR="00DA4B6D">
        <w:fldChar w:fldCharType="begin"/>
      </w:r>
      <w:r w:rsidR="00DA4B6D">
        <w:instrText xml:space="preserve"> HYPERLINK "https://en.wikipedia.org/wiki/Netflix" \o "Netflix" </w:instrText>
      </w:r>
      <w:r w:rsidR="00DA4B6D">
        <w:fldChar w:fldCharType="separate"/>
      </w:r>
      <w:r w:rsidRPr="006A71C9">
        <w:t>Netflix</w:t>
      </w:r>
      <w:proofErr w:type="spellEnd"/>
      <w:r w:rsidR="00DA4B6D">
        <w:fldChar w:fldCharType="end"/>
      </w:r>
      <w:r w:rsidRPr="006A71C9">
        <w:t>, </w:t>
      </w:r>
      <w:proofErr w:type="spellStart"/>
      <w:r w:rsidR="00DA4B6D">
        <w:fldChar w:fldCharType="begin"/>
      </w:r>
      <w:r w:rsidR="00DA4B6D">
        <w:instrText xml:space="preserve"> HYPERLINK "https://en.wikipedia.org/wiki/Electronic_Arts" \o "Electronic Arts" </w:instrText>
      </w:r>
      <w:r w:rsidR="00DA4B6D">
        <w:fldChar w:fldCharType="separate"/>
      </w:r>
      <w:r w:rsidRPr="006A71C9">
        <w:t>Electronics</w:t>
      </w:r>
      <w:proofErr w:type="spellEnd"/>
      <w:r w:rsidRPr="006A71C9">
        <w:t xml:space="preserve"> </w:t>
      </w:r>
      <w:proofErr w:type="spellStart"/>
      <w:r w:rsidRPr="006A71C9">
        <w:t>Arts</w:t>
      </w:r>
      <w:proofErr w:type="spellEnd"/>
      <w:r w:rsidR="00DA4B6D">
        <w:fldChar w:fldCharType="end"/>
      </w:r>
      <w:r w:rsidRPr="006A71C9">
        <w:t>, </w:t>
      </w:r>
      <w:hyperlink r:id="rId27" w:tooltip="ING Group" w:history="1">
        <w:r w:rsidRPr="006A71C9">
          <w:t>ING</w:t>
        </w:r>
      </w:hyperlink>
      <w:r w:rsidRPr="006A71C9">
        <w:t>, </w:t>
      </w:r>
      <w:hyperlink r:id="rId28" w:tooltip="Coca-Cola" w:history="1">
        <w:r w:rsidRPr="006A71C9">
          <w:t>Coca-Cola</w:t>
        </w:r>
      </w:hyperlink>
      <w:r w:rsidRPr="006A71C9">
        <w:t>, </w:t>
      </w:r>
      <w:hyperlink r:id="rId29" w:tooltip="McDonald's" w:history="1">
        <w:r w:rsidRPr="006A71C9">
          <w:t>McDonald's</w:t>
        </w:r>
      </w:hyperlink>
      <w:r w:rsidRPr="006A71C9">
        <w:t>, </w:t>
      </w:r>
      <w:hyperlink r:id="rId30" w:tooltip="BBVA" w:history="1">
        <w:r w:rsidRPr="006A71C9">
          <w:t>BBVA</w:t>
        </w:r>
      </w:hyperlink>
      <w:r w:rsidRPr="006A71C9">
        <w:t>, </w:t>
      </w:r>
      <w:hyperlink r:id="rId31" w:tooltip="IBM" w:history="1">
        <w:r w:rsidRPr="006A71C9">
          <w:t>IBM</w:t>
        </w:r>
      </w:hyperlink>
      <w:r w:rsidRPr="006A71C9">
        <w:t> and </w:t>
      </w:r>
      <w:hyperlink r:id="rId32" w:tooltip="General Electric" w:history="1">
        <w:r w:rsidRPr="006A71C9">
          <w:t xml:space="preserve">General </w:t>
        </w:r>
        <w:proofErr w:type="spellStart"/>
        <w:r w:rsidRPr="006A71C9">
          <w:t>Electric</w:t>
        </w:r>
        <w:proofErr w:type="spellEnd"/>
      </w:hyperlink>
      <w:r>
        <w:t>.</w:t>
      </w:r>
    </w:p>
    <w:p w14:paraId="6C7D16A0" w14:textId="77777777" w:rsidR="00041417" w:rsidRDefault="00041417" w:rsidP="00041417">
      <w:r>
        <w:t>In sintesi:</w:t>
      </w:r>
    </w:p>
    <w:p w14:paraId="15D9D809" w14:textId="77777777" w:rsidR="00041417" w:rsidRDefault="00041417" w:rsidP="008E0CC5">
      <w:pPr>
        <w:pStyle w:val="Paragrafoelenco"/>
        <w:numPr>
          <w:ilvl w:val="0"/>
          <w:numId w:val="2"/>
        </w:numPr>
      </w:pPr>
      <w:r>
        <w:t xml:space="preserve">Linguaggio: </w:t>
      </w:r>
      <w:proofErr w:type="spellStart"/>
      <w:proofErr w:type="gramStart"/>
      <w:r>
        <w:t>Javascript,HTML</w:t>
      </w:r>
      <w:proofErr w:type="spellEnd"/>
      <w:proofErr w:type="gramEnd"/>
    </w:p>
    <w:p w14:paraId="614197ED" w14:textId="77777777" w:rsidR="00041417" w:rsidRDefault="00041417" w:rsidP="008E0CC5">
      <w:pPr>
        <w:pStyle w:val="Paragrafoelenco"/>
        <w:numPr>
          <w:ilvl w:val="0"/>
          <w:numId w:val="2"/>
        </w:numPr>
      </w:pPr>
      <w:r>
        <w:t xml:space="preserve">Licenza: </w:t>
      </w:r>
      <w:proofErr w:type="spellStart"/>
      <w:r>
        <w:t>OpenSource</w:t>
      </w:r>
      <w:proofErr w:type="spellEnd"/>
      <w:r>
        <w:t xml:space="preserve"> </w:t>
      </w:r>
    </w:p>
    <w:p w14:paraId="2C6E43F4" w14:textId="77777777" w:rsidR="00041417" w:rsidRDefault="00041417" w:rsidP="008E0CC5">
      <w:pPr>
        <w:pStyle w:val="Paragrafoelenco"/>
        <w:numPr>
          <w:ilvl w:val="0"/>
          <w:numId w:val="2"/>
        </w:numPr>
      </w:pPr>
      <w:r>
        <w:t xml:space="preserve">Tipo: </w:t>
      </w:r>
      <w:proofErr w:type="spellStart"/>
      <w:r>
        <w:t>Frontend</w:t>
      </w:r>
      <w:proofErr w:type="spellEnd"/>
    </w:p>
    <w:p w14:paraId="1D31ADDA" w14:textId="77777777" w:rsidR="00041417" w:rsidRDefault="00041417" w:rsidP="008E0CC5">
      <w:pPr>
        <w:pStyle w:val="Paragrafoelenco"/>
        <w:numPr>
          <w:ilvl w:val="0"/>
          <w:numId w:val="2"/>
        </w:numPr>
      </w:pPr>
      <w:r>
        <w:t>Integrazioni: (fonte www.stackshare.io)</w:t>
      </w:r>
    </w:p>
    <w:p w14:paraId="15E73F3E" w14:textId="77777777" w:rsidR="00041417" w:rsidRPr="006D66E6" w:rsidRDefault="00041417" w:rsidP="008E0CC5">
      <w:pPr>
        <w:pStyle w:val="Paragrafoelenco"/>
        <w:numPr>
          <w:ilvl w:val="0"/>
          <w:numId w:val="2"/>
        </w:numPr>
        <w:rPr>
          <w:lang w:val="en-US"/>
        </w:rPr>
      </w:pPr>
      <w:proofErr w:type="spellStart"/>
      <w:r w:rsidRPr="006D66E6">
        <w:rPr>
          <w:lang w:val="en-US"/>
        </w:rPr>
        <w:t>Adozione</w:t>
      </w:r>
      <w:proofErr w:type="spellEnd"/>
      <w:r w:rsidRPr="006D66E6">
        <w:rPr>
          <w:lang w:val="en-US"/>
        </w:rPr>
        <w:t xml:space="preserve">: </w:t>
      </w:r>
      <w:proofErr w:type="spellStart"/>
      <w:r w:rsidRPr="006D66E6">
        <w:rPr>
          <w:lang w:val="en-US"/>
        </w:rPr>
        <w:t>Buona</w:t>
      </w:r>
      <w:proofErr w:type="spellEnd"/>
      <w:r w:rsidRPr="006D66E6">
        <w:rPr>
          <w:lang w:val="en-US"/>
        </w:rPr>
        <w:t xml:space="preserve">, Bloomberg, Google Cloud, : </w:t>
      </w:r>
      <w:r w:rsidRPr="006D66E6">
        <w:rPr>
          <w:rFonts w:ascii="Arial" w:hAnsi="Arial" w:cs="Arial"/>
          <w:color w:val="222222"/>
          <w:sz w:val="21"/>
          <w:szCs w:val="21"/>
          <w:shd w:val="clear" w:color="auto" w:fill="FFFFFF"/>
          <w:lang w:val="en-US"/>
        </w:rPr>
        <w:t> </w:t>
      </w:r>
      <w:r w:rsidR="00DA4B6D">
        <w:fldChar w:fldCharType="begin"/>
      </w:r>
      <w:r w:rsidR="00DA4B6D" w:rsidRPr="00DA4B6D">
        <w:rPr>
          <w:lang w:val="en-US"/>
          <w:rPrChange w:id="120" w:author="Di Rocco Juri" w:date="2019-08-21T10:10:00Z">
            <w:rPr/>
          </w:rPrChange>
        </w:rPr>
        <w:instrText xml:space="preserve"> HYPERLINK "https://en.wikipedia.org/wiki/Netflix" \o "Netflix" </w:instrText>
      </w:r>
      <w:r w:rsidR="00DA4B6D">
        <w:fldChar w:fldCharType="separate"/>
      </w:r>
      <w:r w:rsidRPr="006D66E6">
        <w:rPr>
          <w:lang w:val="en-US"/>
        </w:rPr>
        <w:t>Netflix</w:t>
      </w:r>
      <w:r w:rsidR="00DA4B6D">
        <w:rPr>
          <w:lang w:val="en-US"/>
        </w:rPr>
        <w:fldChar w:fldCharType="end"/>
      </w:r>
      <w:r w:rsidRPr="006D66E6">
        <w:rPr>
          <w:lang w:val="en-US"/>
        </w:rPr>
        <w:t>, </w:t>
      </w:r>
      <w:r w:rsidR="00DA4B6D">
        <w:fldChar w:fldCharType="begin"/>
      </w:r>
      <w:r w:rsidR="00DA4B6D" w:rsidRPr="00DA4B6D">
        <w:rPr>
          <w:lang w:val="en-US"/>
          <w:rPrChange w:id="121" w:author="Di Rocco Juri" w:date="2019-08-21T10:10:00Z">
            <w:rPr/>
          </w:rPrChange>
        </w:rPr>
        <w:instrText xml:space="preserve"> HYPERLINK "https://en.wikipedia.org/wiki/Electronic_Arts" \o "Electronic Arts" </w:instrText>
      </w:r>
      <w:r w:rsidR="00DA4B6D">
        <w:fldChar w:fldCharType="separate"/>
      </w:r>
      <w:r w:rsidRPr="006D66E6">
        <w:rPr>
          <w:lang w:val="en-US"/>
        </w:rPr>
        <w:t>Electronics Arts</w:t>
      </w:r>
      <w:r w:rsidR="00DA4B6D">
        <w:rPr>
          <w:lang w:val="en-US"/>
        </w:rPr>
        <w:fldChar w:fldCharType="end"/>
      </w:r>
      <w:r w:rsidRPr="006D66E6">
        <w:rPr>
          <w:lang w:val="en-US"/>
        </w:rPr>
        <w:t>, </w:t>
      </w:r>
      <w:r w:rsidR="00DA4B6D">
        <w:fldChar w:fldCharType="begin"/>
      </w:r>
      <w:r w:rsidR="00DA4B6D" w:rsidRPr="00DA4B6D">
        <w:rPr>
          <w:lang w:val="en-US"/>
          <w:rPrChange w:id="122" w:author="Di Rocco Juri" w:date="2019-08-21T10:10:00Z">
            <w:rPr/>
          </w:rPrChange>
        </w:rPr>
        <w:instrText xml:space="preserve"> HYPERLINK "https://en.wikipedia.org/wiki/ING_Group" \o "ING Group" </w:instrText>
      </w:r>
      <w:r w:rsidR="00DA4B6D">
        <w:fldChar w:fldCharType="separate"/>
      </w:r>
      <w:r w:rsidRPr="006D66E6">
        <w:rPr>
          <w:lang w:val="en-US"/>
        </w:rPr>
        <w:t>ING</w:t>
      </w:r>
      <w:r w:rsidR="00DA4B6D">
        <w:rPr>
          <w:lang w:val="en-US"/>
        </w:rPr>
        <w:fldChar w:fldCharType="end"/>
      </w:r>
      <w:r w:rsidRPr="006D66E6">
        <w:rPr>
          <w:lang w:val="en-US"/>
        </w:rPr>
        <w:t>, </w:t>
      </w:r>
      <w:r w:rsidR="00DA4B6D">
        <w:fldChar w:fldCharType="begin"/>
      </w:r>
      <w:r w:rsidR="00DA4B6D" w:rsidRPr="00DA4B6D">
        <w:rPr>
          <w:lang w:val="en-US"/>
          <w:rPrChange w:id="123" w:author="Di Rocco Juri" w:date="2019-08-21T10:10:00Z">
            <w:rPr/>
          </w:rPrChange>
        </w:rPr>
        <w:instrText xml:space="preserve"> HYPERLINK "https://en.wikipedia.org/wiki/Coca-Cola" \o "Coca-Cola" </w:instrText>
      </w:r>
      <w:r w:rsidR="00DA4B6D">
        <w:fldChar w:fldCharType="separate"/>
      </w:r>
      <w:r w:rsidRPr="006D66E6">
        <w:rPr>
          <w:lang w:val="en-US"/>
        </w:rPr>
        <w:t>Coca-Cola</w:t>
      </w:r>
      <w:r w:rsidR="00DA4B6D">
        <w:rPr>
          <w:lang w:val="en-US"/>
        </w:rPr>
        <w:fldChar w:fldCharType="end"/>
      </w:r>
      <w:r w:rsidRPr="006D66E6">
        <w:rPr>
          <w:lang w:val="en-US"/>
        </w:rPr>
        <w:t>, </w:t>
      </w:r>
      <w:r w:rsidR="00DA4B6D">
        <w:fldChar w:fldCharType="begin"/>
      </w:r>
      <w:r w:rsidR="00DA4B6D" w:rsidRPr="00DA4B6D">
        <w:rPr>
          <w:lang w:val="en-US"/>
          <w:rPrChange w:id="124" w:author="Di Rocco Juri" w:date="2019-08-21T10:10:00Z">
            <w:rPr/>
          </w:rPrChange>
        </w:rPr>
        <w:instrText xml:space="preserve"> HYPERLINK "https://en.wikipedia.org/wiki/McDonald%27s" \o "McDonald's" </w:instrText>
      </w:r>
      <w:r w:rsidR="00DA4B6D">
        <w:fldChar w:fldCharType="separate"/>
      </w:r>
      <w:r w:rsidRPr="006D66E6">
        <w:rPr>
          <w:lang w:val="en-US"/>
        </w:rPr>
        <w:t>McDonald's</w:t>
      </w:r>
      <w:r w:rsidR="00DA4B6D">
        <w:rPr>
          <w:lang w:val="en-US"/>
        </w:rPr>
        <w:fldChar w:fldCharType="end"/>
      </w:r>
      <w:r w:rsidRPr="006D66E6">
        <w:rPr>
          <w:lang w:val="en-US"/>
        </w:rPr>
        <w:t>, </w:t>
      </w:r>
      <w:r w:rsidR="00DA4B6D">
        <w:fldChar w:fldCharType="begin"/>
      </w:r>
      <w:r w:rsidR="00DA4B6D" w:rsidRPr="00DA4B6D">
        <w:rPr>
          <w:lang w:val="en-US"/>
          <w:rPrChange w:id="125" w:author="Di Rocco Juri" w:date="2019-08-21T10:10:00Z">
            <w:rPr/>
          </w:rPrChange>
        </w:rPr>
        <w:instrText xml:space="preserve"> HYPERLINK "https://en.wikipedia.org/wiki/BBVA" \o "BBVA" </w:instrText>
      </w:r>
      <w:r w:rsidR="00DA4B6D">
        <w:fldChar w:fldCharType="separate"/>
      </w:r>
      <w:r w:rsidRPr="006D66E6">
        <w:rPr>
          <w:lang w:val="en-US"/>
        </w:rPr>
        <w:t>BBVA</w:t>
      </w:r>
      <w:r w:rsidR="00DA4B6D">
        <w:rPr>
          <w:lang w:val="en-US"/>
        </w:rPr>
        <w:fldChar w:fldCharType="end"/>
      </w:r>
      <w:r w:rsidRPr="006D66E6">
        <w:rPr>
          <w:lang w:val="en-US"/>
        </w:rPr>
        <w:t>, </w:t>
      </w:r>
      <w:r w:rsidR="00DA4B6D">
        <w:fldChar w:fldCharType="begin"/>
      </w:r>
      <w:r w:rsidR="00DA4B6D" w:rsidRPr="00DA4B6D">
        <w:rPr>
          <w:lang w:val="en-US"/>
          <w:rPrChange w:id="126" w:author="Di Rocco Juri" w:date="2019-08-21T10:10:00Z">
            <w:rPr/>
          </w:rPrChange>
        </w:rPr>
        <w:instrText xml:space="preserve"> HYPERLINK "https://en.wikipedia.org/wiki/IBM" \o "IBM" </w:instrText>
      </w:r>
      <w:r w:rsidR="00DA4B6D">
        <w:fldChar w:fldCharType="separate"/>
      </w:r>
      <w:r w:rsidRPr="006D66E6">
        <w:rPr>
          <w:lang w:val="en-US"/>
        </w:rPr>
        <w:t>IBM</w:t>
      </w:r>
      <w:r w:rsidR="00DA4B6D">
        <w:rPr>
          <w:lang w:val="en-US"/>
        </w:rPr>
        <w:fldChar w:fldCharType="end"/>
      </w:r>
      <w:r w:rsidRPr="006D66E6">
        <w:rPr>
          <w:lang w:val="en-US"/>
        </w:rPr>
        <w:t> and </w:t>
      </w:r>
      <w:r w:rsidR="00DA4B6D">
        <w:fldChar w:fldCharType="begin"/>
      </w:r>
      <w:r w:rsidR="00DA4B6D" w:rsidRPr="00DA4B6D">
        <w:rPr>
          <w:lang w:val="en-US"/>
          <w:rPrChange w:id="127" w:author="Di Rocco Juri" w:date="2019-08-21T10:10:00Z">
            <w:rPr/>
          </w:rPrChange>
        </w:rPr>
        <w:instrText xml:space="preserve"> HYPERLINK "https://en.wikipedia.org/wiki/General_Electric" \o "General Electric" </w:instrText>
      </w:r>
      <w:r w:rsidR="00DA4B6D">
        <w:fldChar w:fldCharType="separate"/>
      </w:r>
      <w:r w:rsidRPr="006D66E6">
        <w:rPr>
          <w:lang w:val="en-US"/>
        </w:rPr>
        <w:t>General Electric</w:t>
      </w:r>
      <w:r w:rsidR="00DA4B6D">
        <w:rPr>
          <w:lang w:val="en-US"/>
        </w:rPr>
        <w:fldChar w:fldCharType="end"/>
      </w:r>
      <w:r w:rsidRPr="006D66E6">
        <w:rPr>
          <w:lang w:val="en-US"/>
        </w:rPr>
        <w:t>.</w:t>
      </w:r>
    </w:p>
    <w:p w14:paraId="6371E618" w14:textId="77777777" w:rsidR="00041417" w:rsidRDefault="00041417" w:rsidP="008E0CC5">
      <w:pPr>
        <w:pStyle w:val="Paragrafoelenco"/>
        <w:numPr>
          <w:ilvl w:val="0"/>
          <w:numId w:val="2"/>
        </w:numPr>
      </w:pPr>
      <w:r>
        <w:t>Vitalità: il Framework risulta utilizzato ed aggiornato attualmente disponibile nella versione 1.12.0 rilasciata il 19/05/19</w:t>
      </w:r>
    </w:p>
    <w:p w14:paraId="239505E1" w14:textId="77777777" w:rsidR="00041417" w:rsidRDefault="00041417" w:rsidP="008E0CC5">
      <w:pPr>
        <w:pStyle w:val="Paragrafoelenco"/>
        <w:numPr>
          <w:ilvl w:val="0"/>
          <w:numId w:val="2"/>
        </w:numPr>
      </w:pPr>
      <w:r>
        <w:lastRenderedPageBreak/>
        <w:t xml:space="preserve">Statistiche </w:t>
      </w:r>
      <w:proofErr w:type="spellStart"/>
      <w:r>
        <w:t>Git</w:t>
      </w:r>
      <w:proofErr w:type="spellEnd"/>
      <w:r>
        <w:t xml:space="preserve"> </w:t>
      </w:r>
      <w:proofErr w:type="spellStart"/>
      <w:r>
        <w:t>Hub</w:t>
      </w:r>
      <w:proofErr w:type="spellEnd"/>
      <w:r>
        <w:t xml:space="preserve">: 21.1KStars 2K Forks Last </w:t>
      </w:r>
      <w:proofErr w:type="spellStart"/>
      <w:r>
        <w:t>Commit</w:t>
      </w:r>
      <w:proofErr w:type="spellEnd"/>
      <w:r>
        <w:t xml:space="preserve"> 17/06/19 giorno (dati del 17/06/19) Code </w:t>
      </w:r>
      <w:proofErr w:type="spellStart"/>
      <w:r>
        <w:t>Frequency</w:t>
      </w:r>
      <w:proofErr w:type="spellEnd"/>
      <w:r>
        <w:t xml:space="preserve"> Buona</w:t>
      </w:r>
    </w:p>
    <w:p w14:paraId="270F5671" w14:textId="77777777" w:rsidR="00041417" w:rsidRPr="004C3904" w:rsidRDefault="00041417" w:rsidP="00041417">
      <w:pPr>
        <w:pStyle w:val="Nessunaspaziatura"/>
        <w:rPr>
          <w:b/>
        </w:rPr>
      </w:pPr>
      <w:r w:rsidRPr="004C3904">
        <w:rPr>
          <w:b/>
        </w:rPr>
        <w:t>Verdetto: in fase di valutazione</w:t>
      </w:r>
    </w:p>
    <w:p w14:paraId="1273EE64" w14:textId="77777777" w:rsidR="00041417" w:rsidRPr="004C3904" w:rsidRDefault="00041417" w:rsidP="00041417">
      <w:pPr>
        <w:pStyle w:val="Nessunaspaziatura"/>
        <w:rPr>
          <w:b/>
        </w:rPr>
      </w:pPr>
    </w:p>
    <w:p w14:paraId="048D34CB" w14:textId="77777777" w:rsidR="00041417" w:rsidRPr="00DA4B6D" w:rsidRDefault="00041417" w:rsidP="00041417">
      <w:pPr>
        <w:pStyle w:val="Nessunaspaziatura"/>
        <w:rPr>
          <w:b/>
          <w:lang w:val="en-US"/>
          <w:rPrChange w:id="128" w:author="Di Rocco Juri" w:date="2019-08-21T10:10:00Z">
            <w:rPr>
              <w:b/>
            </w:rPr>
          </w:rPrChange>
        </w:rPr>
      </w:pPr>
      <w:r w:rsidRPr="00DA4B6D">
        <w:rPr>
          <w:b/>
          <w:lang w:val="en-US"/>
          <w:rPrChange w:id="129" w:author="Di Rocco Juri" w:date="2019-08-21T10:10:00Z">
            <w:rPr>
              <w:b/>
            </w:rPr>
          </w:rPrChange>
        </w:rPr>
        <w:t>React.JS (</w:t>
      </w:r>
      <w:proofErr w:type="spellStart"/>
      <w:r w:rsidRPr="00DA4B6D">
        <w:rPr>
          <w:b/>
          <w:lang w:val="en-US"/>
          <w:rPrChange w:id="130" w:author="Di Rocco Juri" w:date="2019-08-21T10:10:00Z">
            <w:rPr>
              <w:b/>
            </w:rPr>
          </w:rPrChange>
        </w:rPr>
        <w:t>Javascript</w:t>
      </w:r>
      <w:proofErr w:type="spellEnd"/>
      <w:r w:rsidRPr="00DA4B6D">
        <w:rPr>
          <w:b/>
          <w:lang w:val="en-US"/>
          <w:rPrChange w:id="131" w:author="Di Rocco Juri" w:date="2019-08-21T10:10:00Z">
            <w:rPr>
              <w:b/>
            </w:rPr>
          </w:rPrChange>
        </w:rPr>
        <w:t xml:space="preserve"> </w:t>
      </w:r>
      <w:proofErr w:type="spellStart"/>
      <w:r w:rsidRPr="00DA4B6D">
        <w:rPr>
          <w:b/>
          <w:lang w:val="en-US"/>
          <w:rPrChange w:id="132" w:author="Di Rocco Juri" w:date="2019-08-21T10:10:00Z">
            <w:rPr>
              <w:b/>
            </w:rPr>
          </w:rPrChange>
        </w:rPr>
        <w:t>Mantained</w:t>
      </w:r>
      <w:proofErr w:type="spellEnd"/>
      <w:r w:rsidRPr="00DA4B6D">
        <w:rPr>
          <w:b/>
          <w:lang w:val="en-US"/>
          <w:rPrChange w:id="133" w:author="Di Rocco Juri" w:date="2019-08-21T10:10:00Z">
            <w:rPr>
              <w:b/>
            </w:rPr>
          </w:rPrChange>
        </w:rPr>
        <w:t xml:space="preserve"> by Facebook Huge Community)</w:t>
      </w:r>
    </w:p>
    <w:p w14:paraId="382F07A5" w14:textId="77777777" w:rsidR="00041417" w:rsidRPr="00DA4B6D" w:rsidRDefault="00041417" w:rsidP="00041417">
      <w:pPr>
        <w:pStyle w:val="Nessunaspaziatura"/>
        <w:rPr>
          <w:b/>
          <w:lang w:val="en-US"/>
          <w:rPrChange w:id="134" w:author="Di Rocco Juri" w:date="2019-08-21T10:10:00Z">
            <w:rPr>
              <w:b/>
            </w:rPr>
          </w:rPrChange>
        </w:rPr>
      </w:pPr>
    </w:p>
    <w:p w14:paraId="7F450BBF" w14:textId="77777777" w:rsidR="00041417" w:rsidRDefault="00041417" w:rsidP="00041417">
      <w:proofErr w:type="spellStart"/>
      <w:r>
        <w:t>React</w:t>
      </w:r>
      <w:proofErr w:type="spellEnd"/>
      <w:r>
        <w:t xml:space="preserve"> è un Framework </w:t>
      </w:r>
      <w:proofErr w:type="spellStart"/>
      <w:r>
        <w:t>Opensource</w:t>
      </w:r>
      <w:proofErr w:type="spellEnd"/>
      <w:r>
        <w:t xml:space="preserve"> scritto in </w:t>
      </w:r>
      <w:proofErr w:type="spellStart"/>
      <w:r>
        <w:t>Javascript</w:t>
      </w:r>
      <w:proofErr w:type="spellEnd"/>
      <w:r>
        <w:t xml:space="preserve"> per lo sviluppo </w:t>
      </w:r>
      <w:proofErr w:type="spellStart"/>
      <w:r>
        <w:t>Frontend</w:t>
      </w:r>
      <w:proofErr w:type="spellEnd"/>
      <w:r>
        <w:t xml:space="preserve">. </w:t>
      </w:r>
      <w:proofErr w:type="spellStart"/>
      <w:r>
        <w:t>React</w:t>
      </w:r>
      <w:proofErr w:type="spellEnd"/>
      <w:r>
        <w:t xml:space="preserve"> ci permette di sviluppare la componente </w:t>
      </w:r>
      <w:proofErr w:type="spellStart"/>
      <w:r>
        <w:t>View</w:t>
      </w:r>
      <w:proofErr w:type="spellEnd"/>
      <w:r>
        <w:t xml:space="preserve"> del modello MVC, è stata la prima libreria nata all’interno di </w:t>
      </w:r>
      <w:proofErr w:type="spellStart"/>
      <w:r>
        <w:t>Facebook</w:t>
      </w:r>
      <w:proofErr w:type="spellEnd"/>
      <w:r>
        <w:t xml:space="preserve">, nasce con lo scopo di permettere di sviluppare in modo semplice applicazioni web complesse con design single </w:t>
      </w:r>
      <w:proofErr w:type="spellStart"/>
      <w:r>
        <w:t>application</w:t>
      </w:r>
      <w:proofErr w:type="spellEnd"/>
      <w:r>
        <w:t xml:space="preserve"> page.</w:t>
      </w:r>
    </w:p>
    <w:p w14:paraId="16E0912E" w14:textId="77777777" w:rsidR="00041417" w:rsidRDefault="00041417" w:rsidP="00041417">
      <w:r>
        <w:t xml:space="preserve">Il codice è accessibile su </w:t>
      </w:r>
      <w:proofErr w:type="spellStart"/>
      <w:r>
        <w:t>Github</w:t>
      </w:r>
      <w:proofErr w:type="spellEnd"/>
      <w:r>
        <w:t xml:space="preserve"> dove possiamo subito notare i numeri a favore del Framework come gli oltre 1000 </w:t>
      </w:r>
      <w:proofErr w:type="spellStart"/>
      <w:r>
        <w:t>contributors</w:t>
      </w:r>
      <w:proofErr w:type="spellEnd"/>
      <w:r>
        <w:t xml:space="preserve"> le 116 release attualmente il Framework è alla versione stabile 16.8.6 rilasciata il 27/03/2019. Sul sito ufficiale del Framework possiamo reperire documentazione e tutorial. Il Framework è rilasciato con licenza </w:t>
      </w:r>
      <w:proofErr w:type="spellStart"/>
      <w:r>
        <w:t>OpenSource</w:t>
      </w:r>
      <w:proofErr w:type="spellEnd"/>
      <w:r>
        <w:t xml:space="preserve"> MIT.</w:t>
      </w:r>
    </w:p>
    <w:p w14:paraId="402E4FAD" w14:textId="77777777" w:rsidR="00041417" w:rsidRDefault="00041417" w:rsidP="00041417">
      <w:r>
        <w:t xml:space="preserve"> Per quanto riguarda l’adozione possiamo citare Instagram e </w:t>
      </w:r>
      <w:proofErr w:type="spellStart"/>
      <w:r>
        <w:t>Facebook</w:t>
      </w:r>
      <w:proofErr w:type="spellEnd"/>
      <w:r>
        <w:t xml:space="preserve"> che sono attualmente i due Social network più utilizzati al mondo.</w:t>
      </w:r>
    </w:p>
    <w:p w14:paraId="4BB38201" w14:textId="77777777" w:rsidR="00041417" w:rsidRDefault="00041417" w:rsidP="00041417">
      <w:r>
        <w:t>In sintesi:</w:t>
      </w:r>
    </w:p>
    <w:p w14:paraId="408F3841" w14:textId="77777777" w:rsidR="00041417" w:rsidRDefault="00041417" w:rsidP="008E0CC5">
      <w:pPr>
        <w:pStyle w:val="Paragrafoelenco"/>
        <w:numPr>
          <w:ilvl w:val="0"/>
          <w:numId w:val="2"/>
        </w:numPr>
      </w:pPr>
      <w:r>
        <w:t xml:space="preserve">Linguaggio: </w:t>
      </w:r>
      <w:proofErr w:type="spellStart"/>
      <w:r>
        <w:t>Js</w:t>
      </w:r>
      <w:proofErr w:type="spellEnd"/>
      <w:r>
        <w:t>, Html</w:t>
      </w:r>
    </w:p>
    <w:p w14:paraId="516DF1ED" w14:textId="77777777" w:rsidR="00041417" w:rsidRDefault="00041417" w:rsidP="008E0CC5">
      <w:pPr>
        <w:pStyle w:val="Paragrafoelenco"/>
        <w:numPr>
          <w:ilvl w:val="0"/>
          <w:numId w:val="2"/>
        </w:numPr>
      </w:pPr>
      <w:r>
        <w:t xml:space="preserve">Licenza: </w:t>
      </w:r>
      <w:proofErr w:type="spellStart"/>
      <w:r>
        <w:t>OpenSource</w:t>
      </w:r>
      <w:proofErr w:type="spellEnd"/>
      <w:r>
        <w:t xml:space="preserve"> MIT</w:t>
      </w:r>
    </w:p>
    <w:p w14:paraId="01E6E28C" w14:textId="77777777" w:rsidR="00041417" w:rsidRDefault="00041417" w:rsidP="008E0CC5">
      <w:pPr>
        <w:pStyle w:val="Paragrafoelenco"/>
        <w:numPr>
          <w:ilvl w:val="0"/>
          <w:numId w:val="2"/>
        </w:numPr>
      </w:pPr>
      <w:r>
        <w:t xml:space="preserve">Tipo: </w:t>
      </w:r>
      <w:proofErr w:type="spellStart"/>
      <w:r>
        <w:t>Frontend</w:t>
      </w:r>
      <w:proofErr w:type="spellEnd"/>
      <w:r>
        <w:t>/MEAN</w:t>
      </w:r>
    </w:p>
    <w:p w14:paraId="118DD959" w14:textId="77777777" w:rsidR="00041417" w:rsidRDefault="00041417" w:rsidP="008E0CC5">
      <w:pPr>
        <w:pStyle w:val="Paragrafoelenco"/>
        <w:numPr>
          <w:ilvl w:val="0"/>
          <w:numId w:val="2"/>
        </w:numPr>
      </w:pPr>
      <w:r>
        <w:t xml:space="preserve">Integrazioni: Aut0, </w:t>
      </w:r>
      <w:proofErr w:type="spellStart"/>
      <w:proofErr w:type="gramStart"/>
      <w:r>
        <w:t>Bugsnag</w:t>
      </w:r>
      <w:proofErr w:type="spellEnd"/>
      <w:r>
        <w:t xml:space="preserve"> ,</w:t>
      </w:r>
      <w:proofErr w:type="gramEnd"/>
      <w:r>
        <w:t xml:space="preserve"> </w:t>
      </w:r>
      <w:proofErr w:type="spellStart"/>
      <w:r>
        <w:t>Firebase</w:t>
      </w:r>
      <w:proofErr w:type="spellEnd"/>
      <w:r>
        <w:t xml:space="preserve">, </w:t>
      </w:r>
      <w:r>
        <w:rPr>
          <w:rFonts w:ascii="Times New Roman" w:hAnsi="Times New Roman" w:cs="Times New Roman"/>
        </w:rPr>
        <w:t>Stencil</w:t>
      </w:r>
      <w:r>
        <w:t xml:space="preserve"> (tot 131 </w:t>
      </w:r>
      <w:proofErr w:type="spellStart"/>
      <w:r>
        <w:t>tool</w:t>
      </w:r>
      <w:proofErr w:type="spellEnd"/>
      <w:r>
        <w:t xml:space="preserve"> fonte www.stackshare.io)</w:t>
      </w:r>
    </w:p>
    <w:p w14:paraId="09D7DF90" w14:textId="77777777" w:rsidR="00041417" w:rsidRDefault="00041417" w:rsidP="008E0CC5">
      <w:pPr>
        <w:pStyle w:val="Paragrafoelenco"/>
        <w:numPr>
          <w:ilvl w:val="0"/>
          <w:numId w:val="2"/>
        </w:numPr>
      </w:pPr>
      <w:r>
        <w:t xml:space="preserve">Adozione: Instagram, </w:t>
      </w:r>
      <w:proofErr w:type="spellStart"/>
      <w:r>
        <w:t>Facebook</w:t>
      </w:r>
      <w:proofErr w:type="spellEnd"/>
      <w:r>
        <w:t xml:space="preserve">, Yahoo, </w:t>
      </w:r>
      <w:proofErr w:type="spellStart"/>
      <w:r>
        <w:t>Udemy</w:t>
      </w:r>
      <w:proofErr w:type="spellEnd"/>
      <w:r>
        <w:t xml:space="preserve">, </w:t>
      </w:r>
      <w:proofErr w:type="spellStart"/>
      <w:r>
        <w:t>Reddit</w:t>
      </w:r>
      <w:proofErr w:type="spellEnd"/>
      <w:r>
        <w:t>, MIT e molte altre. (fonte www.stackshare.io)</w:t>
      </w:r>
    </w:p>
    <w:p w14:paraId="39A85295" w14:textId="77777777" w:rsidR="00041417" w:rsidRDefault="00041417" w:rsidP="008E0CC5">
      <w:pPr>
        <w:pStyle w:val="Paragrafoelenco"/>
        <w:numPr>
          <w:ilvl w:val="0"/>
          <w:numId w:val="2"/>
        </w:numPr>
      </w:pPr>
      <w:r>
        <w:t xml:space="preserve">Vitalità: il Framework risulta utilizzato ed aggiornato attualmente disponibile nella versione 16.9.0 </w:t>
      </w:r>
      <w:proofErr w:type="spellStart"/>
      <w:r>
        <w:t>alpha</w:t>
      </w:r>
      <w:proofErr w:type="spellEnd"/>
      <w:r>
        <w:t xml:space="preserve"> rilasciata il 03/04/2019 (accesso </w:t>
      </w:r>
      <w:proofErr w:type="spellStart"/>
      <w:r>
        <w:t>github</w:t>
      </w:r>
      <w:proofErr w:type="spellEnd"/>
      <w:r>
        <w:t xml:space="preserve"> 17/06/19)</w:t>
      </w:r>
    </w:p>
    <w:p w14:paraId="0974EB9C" w14:textId="77777777" w:rsidR="00041417" w:rsidRDefault="00041417" w:rsidP="008E0CC5">
      <w:pPr>
        <w:pStyle w:val="Paragrafoelenco"/>
        <w:numPr>
          <w:ilvl w:val="0"/>
          <w:numId w:val="2"/>
        </w:numPr>
      </w:pPr>
      <w:r>
        <w:t xml:space="preserve">Statistiche </w:t>
      </w:r>
      <w:proofErr w:type="spellStart"/>
      <w:r>
        <w:t>Git</w:t>
      </w:r>
      <w:proofErr w:type="spellEnd"/>
      <w:r>
        <w:t xml:space="preserve"> </w:t>
      </w:r>
      <w:proofErr w:type="spellStart"/>
      <w:r>
        <w:t>Hub</w:t>
      </w:r>
      <w:proofErr w:type="spellEnd"/>
      <w:r>
        <w:t xml:space="preserve">: 131.1KStars 24.2K Forks Last </w:t>
      </w:r>
      <w:proofErr w:type="spellStart"/>
      <w:r>
        <w:t>Commit</w:t>
      </w:r>
      <w:proofErr w:type="spellEnd"/>
      <w:r>
        <w:t xml:space="preserve"> 17/06/19 giorno (dati del 17/06/19) Code </w:t>
      </w:r>
      <w:proofErr w:type="spellStart"/>
      <w:r>
        <w:t>Frequency</w:t>
      </w:r>
      <w:proofErr w:type="spellEnd"/>
      <w:r>
        <w:t xml:space="preserve"> Bassa</w:t>
      </w:r>
    </w:p>
    <w:p w14:paraId="657F6C1A" w14:textId="77777777" w:rsidR="00041417" w:rsidRDefault="00041417" w:rsidP="00041417">
      <w:pPr>
        <w:ind w:left="360" w:firstLine="0"/>
      </w:pPr>
    </w:p>
    <w:p w14:paraId="646316A2" w14:textId="77777777" w:rsidR="00041417" w:rsidRDefault="00041417" w:rsidP="00041417">
      <w:pPr>
        <w:pStyle w:val="Nessunaspaziatura"/>
        <w:rPr>
          <w:b/>
        </w:rPr>
      </w:pPr>
      <w:r w:rsidRPr="004C3904">
        <w:rPr>
          <w:b/>
        </w:rPr>
        <w:t>Sails.JS (JavaScript)</w:t>
      </w:r>
    </w:p>
    <w:p w14:paraId="486821FD" w14:textId="77777777" w:rsidR="00041417" w:rsidRPr="004C3904" w:rsidRDefault="00041417" w:rsidP="00041417">
      <w:pPr>
        <w:pStyle w:val="Nessunaspaziatura"/>
        <w:rPr>
          <w:b/>
        </w:rPr>
      </w:pPr>
    </w:p>
    <w:p w14:paraId="5DECB848" w14:textId="77777777" w:rsidR="00041417" w:rsidRDefault="00041417" w:rsidP="00041417">
      <w:r>
        <w:t xml:space="preserve">È un Framework </w:t>
      </w:r>
      <w:proofErr w:type="spellStart"/>
      <w:r>
        <w:t>OpenSource</w:t>
      </w:r>
      <w:proofErr w:type="spellEnd"/>
      <w:r>
        <w:t xml:space="preserve"> per lo sviluppo in </w:t>
      </w:r>
      <w:proofErr w:type="spellStart"/>
      <w:r>
        <w:t>Javascript</w:t>
      </w:r>
      <w:proofErr w:type="spellEnd"/>
      <w:r>
        <w:t xml:space="preserve"> di applicazioni web. </w:t>
      </w:r>
      <w:proofErr w:type="spellStart"/>
      <w:r>
        <w:t>Sails</w:t>
      </w:r>
      <w:proofErr w:type="spellEnd"/>
      <w:r>
        <w:t xml:space="preserve"> è un Framework MVC in un ambiente Node.JS creato per soddisfare i requisiti delle moderne applicazioni data-</w:t>
      </w:r>
      <w:proofErr w:type="spellStart"/>
      <w:r>
        <w:t>driven</w:t>
      </w:r>
      <w:proofErr w:type="spellEnd"/>
      <w:r>
        <w:t xml:space="preserve">, scalabile con un’architettura service </w:t>
      </w:r>
      <w:proofErr w:type="spellStart"/>
      <w:r>
        <w:t>oriented</w:t>
      </w:r>
      <w:proofErr w:type="spellEnd"/>
      <w:r>
        <w:t xml:space="preserve">. Tra i punti di forza di Sails.js possiamo citare: la possibilità di sviluppare un applicazione interamente in </w:t>
      </w:r>
      <w:proofErr w:type="spellStart"/>
      <w:proofErr w:type="gramStart"/>
      <w:r>
        <w:t>JavaScript,la</w:t>
      </w:r>
      <w:proofErr w:type="spellEnd"/>
      <w:proofErr w:type="gramEnd"/>
      <w:r>
        <w:t xml:space="preserve"> sua versatilità nelle </w:t>
      </w:r>
      <w:r>
        <w:lastRenderedPageBreak/>
        <w:t>connessioni a diversi tipi di database, un set di progetti (</w:t>
      </w:r>
      <w:proofErr w:type="spellStart"/>
      <w:r>
        <w:t>blueprints</w:t>
      </w:r>
      <w:proofErr w:type="spellEnd"/>
      <w:r>
        <w:t xml:space="preserve">) che ci permettono di utilizzare codice </w:t>
      </w:r>
      <w:proofErr w:type="spellStart"/>
      <w:r>
        <w:t>Backend</w:t>
      </w:r>
      <w:proofErr w:type="spellEnd"/>
      <w:r>
        <w:t xml:space="preserve"> pronto all’uso, indipendenza dal </w:t>
      </w:r>
      <w:proofErr w:type="spellStart"/>
      <w:r>
        <w:t>framework</w:t>
      </w:r>
      <w:proofErr w:type="spellEnd"/>
      <w:r>
        <w:t xml:space="preserve"> </w:t>
      </w:r>
      <w:proofErr w:type="spellStart"/>
      <w:r>
        <w:t>frontend</w:t>
      </w:r>
      <w:proofErr w:type="spellEnd"/>
      <w:r>
        <w:t xml:space="preserve">, integrazione web </w:t>
      </w:r>
      <w:proofErr w:type="spellStart"/>
      <w:r>
        <w:t>socket</w:t>
      </w:r>
      <w:proofErr w:type="spellEnd"/>
      <w:r>
        <w:t xml:space="preserve">, supporto commerciale fornito da </w:t>
      </w:r>
      <w:proofErr w:type="spellStart"/>
      <w:r>
        <w:t>Sails</w:t>
      </w:r>
      <w:proofErr w:type="spellEnd"/>
      <w:r>
        <w:t xml:space="preserve"> ed una buona documentazione reperibile sul sito ufficiale del progetto. Tra le cose da citare troviamo anche la compatibilità con altri Framework </w:t>
      </w:r>
      <w:proofErr w:type="spellStart"/>
      <w:r>
        <w:t>Frontend</w:t>
      </w:r>
      <w:proofErr w:type="spellEnd"/>
      <w:r>
        <w:t xml:space="preserve"> conosciuti come: </w:t>
      </w:r>
      <w:proofErr w:type="spellStart"/>
      <w:proofErr w:type="gramStart"/>
      <w:r>
        <w:t>Angular,React</w:t>
      </w:r>
      <w:proofErr w:type="spellEnd"/>
      <w:proofErr w:type="gramEnd"/>
      <w:r>
        <w:t xml:space="preserve">, </w:t>
      </w:r>
      <w:proofErr w:type="spellStart"/>
      <w:r>
        <w:t>iOS,Android,Windows</w:t>
      </w:r>
      <w:proofErr w:type="spellEnd"/>
      <w:r>
        <w:t xml:space="preserve"> Phone.</w:t>
      </w:r>
    </w:p>
    <w:p w14:paraId="5D668609" w14:textId="77777777" w:rsidR="00041417" w:rsidRDefault="00041417" w:rsidP="00041417">
      <w:r>
        <w:t xml:space="preserve">Il Framework è reperibile su </w:t>
      </w:r>
      <w:proofErr w:type="spellStart"/>
      <w:r>
        <w:t>GitHub</w:t>
      </w:r>
      <w:proofErr w:type="spellEnd"/>
      <w:r>
        <w:t xml:space="preserve"> dove notiamo subito numeri importanti come i 55 </w:t>
      </w:r>
      <w:proofErr w:type="spellStart"/>
      <w:r>
        <w:t>Branches</w:t>
      </w:r>
      <w:proofErr w:type="spellEnd"/>
      <w:r>
        <w:t xml:space="preserve">, 211 </w:t>
      </w:r>
      <w:proofErr w:type="spellStart"/>
      <w:r>
        <w:t>contributors</w:t>
      </w:r>
      <w:proofErr w:type="spellEnd"/>
      <w:r>
        <w:t xml:space="preserve"> e la data dell’ultima release della versione 1.2.2 del 16/05/2019.</w:t>
      </w:r>
    </w:p>
    <w:p w14:paraId="4130E5FB" w14:textId="77777777" w:rsidR="00041417" w:rsidRPr="00E876AC" w:rsidRDefault="00041417" w:rsidP="00041417">
      <w:pPr>
        <w:rPr>
          <w:rStyle w:val="Enfasigrassetto"/>
        </w:rPr>
      </w:pPr>
      <w:r>
        <w:t xml:space="preserve">È adottato da grandi e piccole aziende, tra quelle di maggiore spicco troviamo: Philips, </w:t>
      </w:r>
      <w:proofErr w:type="spellStart"/>
      <w:proofErr w:type="gramStart"/>
      <w:r>
        <w:t>Microsoft,DellEMC</w:t>
      </w:r>
      <w:proofErr w:type="spellEnd"/>
      <w:proofErr w:type="gramEnd"/>
      <w:r>
        <w:t xml:space="preserve"> e molte altre.</w:t>
      </w:r>
    </w:p>
    <w:p w14:paraId="0BF39871" w14:textId="77777777" w:rsidR="00041417" w:rsidRPr="005C1B51" w:rsidRDefault="00041417" w:rsidP="00041417">
      <w:pPr>
        <w:ind w:left="360" w:firstLine="0"/>
      </w:pPr>
      <w:r>
        <w:t>In sintesi:</w:t>
      </w:r>
    </w:p>
    <w:p w14:paraId="1B2BDAC1" w14:textId="77777777" w:rsidR="00041417" w:rsidRPr="00C809C3" w:rsidRDefault="00041417" w:rsidP="008E0CC5">
      <w:pPr>
        <w:pStyle w:val="Paragrafoelenco"/>
        <w:numPr>
          <w:ilvl w:val="0"/>
          <w:numId w:val="2"/>
        </w:numPr>
        <w:rPr>
          <w:rFonts w:ascii="Times New Roman" w:hAnsi="Times New Roman" w:cs="Times New Roman"/>
        </w:rPr>
      </w:pPr>
      <w:r w:rsidRPr="00C809C3">
        <w:rPr>
          <w:rFonts w:ascii="Times New Roman" w:hAnsi="Times New Roman" w:cs="Times New Roman"/>
        </w:rPr>
        <w:t xml:space="preserve">Linguaggio: </w:t>
      </w:r>
      <w:proofErr w:type="spellStart"/>
      <w:r w:rsidRPr="00C809C3">
        <w:rPr>
          <w:rFonts w:ascii="Times New Roman" w:hAnsi="Times New Roman" w:cs="Times New Roman"/>
        </w:rPr>
        <w:t>Java</w:t>
      </w:r>
      <w:r>
        <w:rPr>
          <w:rFonts w:ascii="Times New Roman" w:hAnsi="Times New Roman" w:cs="Times New Roman"/>
        </w:rPr>
        <w:t>script</w:t>
      </w:r>
      <w:proofErr w:type="spellEnd"/>
    </w:p>
    <w:p w14:paraId="7C73DE53" w14:textId="77777777" w:rsidR="00041417" w:rsidRPr="00C809C3" w:rsidRDefault="00041417" w:rsidP="008E0CC5">
      <w:pPr>
        <w:pStyle w:val="Paragrafoelenco"/>
        <w:numPr>
          <w:ilvl w:val="0"/>
          <w:numId w:val="2"/>
        </w:numPr>
        <w:rPr>
          <w:rFonts w:ascii="Times New Roman" w:hAnsi="Times New Roman" w:cs="Times New Roman"/>
        </w:rPr>
      </w:pPr>
      <w:r w:rsidRPr="00C809C3">
        <w:rPr>
          <w:rFonts w:ascii="Times New Roman" w:hAnsi="Times New Roman" w:cs="Times New Roman"/>
        </w:rPr>
        <w:t xml:space="preserve">Licenza: </w:t>
      </w:r>
      <w:proofErr w:type="spellStart"/>
      <w:r w:rsidRPr="00C809C3">
        <w:rPr>
          <w:rFonts w:ascii="Times New Roman" w:hAnsi="Times New Roman" w:cs="Times New Roman"/>
        </w:rPr>
        <w:t>OpenSource</w:t>
      </w:r>
      <w:proofErr w:type="spellEnd"/>
      <w:r>
        <w:rPr>
          <w:rFonts w:ascii="Times New Roman" w:hAnsi="Times New Roman" w:cs="Times New Roman"/>
        </w:rPr>
        <w:t xml:space="preserve"> MIT</w:t>
      </w:r>
      <w:r w:rsidRPr="00C809C3">
        <w:rPr>
          <w:rFonts w:ascii="Times New Roman" w:hAnsi="Times New Roman" w:cs="Times New Roman"/>
        </w:rPr>
        <w:t xml:space="preserve"> </w:t>
      </w:r>
    </w:p>
    <w:p w14:paraId="0425098C" w14:textId="77777777" w:rsidR="00041417" w:rsidRPr="00C809C3" w:rsidRDefault="00041417" w:rsidP="008E0CC5">
      <w:pPr>
        <w:pStyle w:val="Paragrafoelenco"/>
        <w:numPr>
          <w:ilvl w:val="0"/>
          <w:numId w:val="2"/>
        </w:numPr>
        <w:rPr>
          <w:rFonts w:ascii="Times New Roman" w:hAnsi="Times New Roman" w:cs="Times New Roman"/>
        </w:rPr>
      </w:pPr>
      <w:r w:rsidRPr="00C809C3">
        <w:rPr>
          <w:rFonts w:ascii="Times New Roman" w:hAnsi="Times New Roman" w:cs="Times New Roman"/>
        </w:rPr>
        <w:t xml:space="preserve">Tipo: </w:t>
      </w:r>
      <w:proofErr w:type="spellStart"/>
      <w:r w:rsidRPr="00C809C3">
        <w:rPr>
          <w:rFonts w:ascii="Times New Roman" w:hAnsi="Times New Roman" w:cs="Times New Roman"/>
        </w:rPr>
        <w:t>Backend</w:t>
      </w:r>
      <w:proofErr w:type="spellEnd"/>
      <w:r>
        <w:rPr>
          <w:rFonts w:ascii="Times New Roman" w:hAnsi="Times New Roman" w:cs="Times New Roman"/>
        </w:rPr>
        <w:t xml:space="preserve"> Minimale</w:t>
      </w:r>
    </w:p>
    <w:p w14:paraId="1BEBE8D9" w14:textId="77777777" w:rsidR="00041417" w:rsidRPr="00C809C3" w:rsidRDefault="00041417" w:rsidP="008E0CC5">
      <w:pPr>
        <w:pStyle w:val="Paragrafoelenco"/>
        <w:numPr>
          <w:ilvl w:val="0"/>
          <w:numId w:val="2"/>
        </w:numPr>
        <w:rPr>
          <w:rFonts w:ascii="Times New Roman" w:hAnsi="Times New Roman" w:cs="Times New Roman"/>
        </w:rPr>
      </w:pPr>
      <w:r w:rsidRPr="00C809C3">
        <w:rPr>
          <w:rFonts w:ascii="Times New Roman" w:hAnsi="Times New Roman" w:cs="Times New Roman"/>
        </w:rPr>
        <w:t>Integrazioni:</w:t>
      </w:r>
      <w:r>
        <w:rPr>
          <w:rFonts w:ascii="Times New Roman" w:hAnsi="Times New Roman" w:cs="Times New Roman"/>
        </w:rPr>
        <w:t xml:space="preserve"> Node.JS, </w:t>
      </w:r>
      <w:proofErr w:type="spellStart"/>
      <w:proofErr w:type="gramStart"/>
      <w:r>
        <w:rPr>
          <w:rFonts w:ascii="Times New Roman" w:hAnsi="Times New Roman" w:cs="Times New Roman"/>
        </w:rPr>
        <w:t>MySql,PstgreSql</w:t>
      </w:r>
      <w:proofErr w:type="spellEnd"/>
      <w:proofErr w:type="gram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proofErr w:type="spellStart"/>
      <w:r>
        <w:rPr>
          <w:rFonts w:ascii="Times New Roman" w:hAnsi="Times New Roman" w:cs="Times New Roman"/>
        </w:rPr>
        <w:t>Soket.IO</w:t>
      </w:r>
      <w:proofErr w:type="spellEnd"/>
      <w:r>
        <w:rPr>
          <w:rFonts w:ascii="Times New Roman" w:hAnsi="Times New Roman" w:cs="Times New Roman"/>
        </w:rPr>
        <w:t>.</w:t>
      </w:r>
      <w:r w:rsidRPr="00C809C3">
        <w:rPr>
          <w:rFonts w:ascii="Times New Roman" w:hAnsi="Times New Roman" w:cs="Times New Roman"/>
        </w:rPr>
        <w:t xml:space="preserve"> </w:t>
      </w:r>
      <w:r>
        <w:t xml:space="preserve">(tot 9 </w:t>
      </w:r>
      <w:proofErr w:type="spellStart"/>
      <w:r>
        <w:t>tool</w:t>
      </w:r>
      <w:proofErr w:type="spellEnd"/>
      <w:r>
        <w:t xml:space="preserve"> fonte www.stackshare.io)</w:t>
      </w:r>
    </w:p>
    <w:p w14:paraId="44508E05" w14:textId="77777777" w:rsidR="00041417" w:rsidRPr="00C809C3" w:rsidRDefault="00041417" w:rsidP="008E0CC5">
      <w:pPr>
        <w:pStyle w:val="Nessunaspaziatura"/>
        <w:numPr>
          <w:ilvl w:val="0"/>
          <w:numId w:val="2"/>
        </w:numPr>
        <w:jc w:val="left"/>
        <w:rPr>
          <w:rFonts w:cs="Times New Roman"/>
        </w:rPr>
      </w:pPr>
      <w:r w:rsidRPr="00C809C3">
        <w:rPr>
          <w:rFonts w:cs="Times New Roman"/>
        </w:rPr>
        <w:t xml:space="preserve">Adozione: </w:t>
      </w:r>
      <w:r>
        <w:rPr>
          <w:rFonts w:cs="Times New Roman"/>
        </w:rPr>
        <w:t xml:space="preserve">Buona </w:t>
      </w:r>
      <w:r>
        <w:t xml:space="preserve">Philips, </w:t>
      </w:r>
      <w:proofErr w:type="spellStart"/>
      <w:proofErr w:type="gramStart"/>
      <w:r>
        <w:t>Microsoft,DellEMC</w:t>
      </w:r>
      <w:proofErr w:type="gramEnd"/>
      <w:r>
        <w:t>,</w:t>
      </w:r>
      <w:r w:rsidRPr="00C14369">
        <w:t>TestLegends</w:t>
      </w:r>
      <w:proofErr w:type="spellEnd"/>
      <w:r w:rsidRPr="00C14369">
        <w:t>, HYPH, and </w:t>
      </w:r>
      <w:proofErr w:type="spellStart"/>
      <w:r w:rsidRPr="00C14369">
        <w:t>Giguana</w:t>
      </w:r>
      <w:proofErr w:type="spellEnd"/>
      <w:r>
        <w:t xml:space="preserve"> (fonte www.stackshare.io)</w:t>
      </w:r>
    </w:p>
    <w:p w14:paraId="616530B4" w14:textId="77777777" w:rsidR="00041417" w:rsidRPr="00C809C3" w:rsidRDefault="00041417" w:rsidP="008E0CC5">
      <w:pPr>
        <w:pStyle w:val="Paragrafoelenco"/>
        <w:numPr>
          <w:ilvl w:val="0"/>
          <w:numId w:val="2"/>
        </w:numPr>
        <w:rPr>
          <w:rFonts w:ascii="Times New Roman" w:hAnsi="Times New Roman" w:cs="Times New Roman"/>
        </w:rPr>
      </w:pPr>
      <w:r w:rsidRPr="00C809C3">
        <w:rPr>
          <w:rFonts w:ascii="Times New Roman" w:hAnsi="Times New Roman" w:cs="Times New Roman"/>
        </w:rPr>
        <w:t xml:space="preserve">Vitalità: attualmente disponibile nella versione </w:t>
      </w:r>
      <w:r>
        <w:rPr>
          <w:rFonts w:ascii="Times New Roman" w:hAnsi="Times New Roman" w:cs="Times New Roman"/>
        </w:rPr>
        <w:t>1.2.2</w:t>
      </w:r>
      <w:r w:rsidRPr="00C809C3">
        <w:rPr>
          <w:rFonts w:ascii="Times New Roman" w:hAnsi="Times New Roman" w:cs="Times New Roman"/>
        </w:rPr>
        <w:t xml:space="preserve"> rilasciata il</w:t>
      </w:r>
      <w:r>
        <w:rPr>
          <w:rFonts w:ascii="Times New Roman" w:hAnsi="Times New Roman" w:cs="Times New Roman"/>
        </w:rPr>
        <w:t xml:space="preserve"> 16/05</w:t>
      </w:r>
      <w:r w:rsidRPr="00C809C3">
        <w:rPr>
          <w:rFonts w:ascii="Times New Roman" w:hAnsi="Times New Roman" w:cs="Times New Roman"/>
        </w:rPr>
        <w:t xml:space="preserve">/2019 (accesso </w:t>
      </w:r>
      <w:proofErr w:type="spellStart"/>
      <w:r w:rsidRPr="00C809C3">
        <w:rPr>
          <w:rFonts w:ascii="Times New Roman" w:hAnsi="Times New Roman" w:cs="Times New Roman"/>
        </w:rPr>
        <w:t>github</w:t>
      </w:r>
      <w:proofErr w:type="spellEnd"/>
      <w:r w:rsidRPr="00C809C3">
        <w:rPr>
          <w:rFonts w:ascii="Times New Roman" w:hAnsi="Times New Roman" w:cs="Times New Roman"/>
        </w:rPr>
        <w:t xml:space="preserve"> 17/06/19)</w:t>
      </w:r>
    </w:p>
    <w:p w14:paraId="020A4FE6" w14:textId="77777777" w:rsidR="00041417" w:rsidRPr="004C3904" w:rsidRDefault="00041417" w:rsidP="008E0CC5">
      <w:pPr>
        <w:pStyle w:val="Paragrafoelenco"/>
        <w:numPr>
          <w:ilvl w:val="0"/>
          <w:numId w:val="2"/>
        </w:numPr>
      </w:pPr>
      <w:r>
        <w:rPr>
          <w:rFonts w:ascii="Times New Roman" w:hAnsi="Times New Roman" w:cs="Times New Roman"/>
        </w:rPr>
        <w:t xml:space="preserve">Statistiche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Hub</w:t>
      </w:r>
      <w:proofErr w:type="spellEnd"/>
      <w:r>
        <w:rPr>
          <w:rFonts w:ascii="Times New Roman" w:hAnsi="Times New Roman" w:cs="Times New Roman"/>
        </w:rPr>
        <w:t xml:space="preserve">: 20.6KStars, 1.8K Forks, Last </w:t>
      </w:r>
      <w:proofErr w:type="spellStart"/>
      <w:r>
        <w:rPr>
          <w:rFonts w:ascii="Times New Roman" w:hAnsi="Times New Roman" w:cs="Times New Roman"/>
        </w:rPr>
        <w:t>Commit</w:t>
      </w:r>
      <w:proofErr w:type="spellEnd"/>
      <w:r>
        <w:rPr>
          <w:rFonts w:ascii="Times New Roman" w:hAnsi="Times New Roman" w:cs="Times New Roman"/>
        </w:rPr>
        <w:t xml:space="preserve"> 04</w:t>
      </w:r>
      <w:r w:rsidRPr="00C809C3">
        <w:rPr>
          <w:rFonts w:ascii="Times New Roman" w:hAnsi="Times New Roman" w:cs="Times New Roman"/>
        </w:rPr>
        <w:t xml:space="preserve">/06/19 (dati del </w:t>
      </w:r>
      <w:r>
        <w:rPr>
          <w:rFonts w:ascii="Times New Roman" w:hAnsi="Times New Roman" w:cs="Times New Roman"/>
        </w:rPr>
        <w:t xml:space="preserve">17/06/19), Code </w:t>
      </w:r>
      <w:proofErr w:type="spellStart"/>
      <w:r>
        <w:rPr>
          <w:rFonts w:ascii="Times New Roman" w:hAnsi="Times New Roman" w:cs="Times New Roman"/>
        </w:rPr>
        <w:t>Frequency</w:t>
      </w:r>
      <w:proofErr w:type="spellEnd"/>
      <w:r>
        <w:rPr>
          <w:rFonts w:ascii="Times New Roman" w:hAnsi="Times New Roman" w:cs="Times New Roman"/>
        </w:rPr>
        <w:t xml:space="preserve"> Media.</w:t>
      </w:r>
    </w:p>
    <w:p w14:paraId="60A7CA3F" w14:textId="77777777" w:rsidR="00041417" w:rsidRDefault="00041417" w:rsidP="00041417">
      <w:pPr>
        <w:pStyle w:val="Nessunaspaziatura"/>
        <w:rPr>
          <w:b/>
        </w:rPr>
      </w:pPr>
    </w:p>
    <w:p w14:paraId="2006CCBA" w14:textId="77777777" w:rsidR="00041417" w:rsidRPr="004C3904" w:rsidRDefault="00041417" w:rsidP="00041417">
      <w:pPr>
        <w:pStyle w:val="Nessunaspaziatura"/>
        <w:rPr>
          <w:b/>
        </w:rPr>
      </w:pPr>
      <w:proofErr w:type="spellStart"/>
      <w:r w:rsidRPr="004C3904">
        <w:rPr>
          <w:b/>
        </w:rPr>
        <w:t>Koa.Js</w:t>
      </w:r>
      <w:proofErr w:type="spellEnd"/>
    </w:p>
    <w:p w14:paraId="3FE8AD06" w14:textId="77777777" w:rsidR="00041417" w:rsidRDefault="00041417" w:rsidP="00041417">
      <w:r>
        <w:t xml:space="preserve"> </w:t>
      </w:r>
      <w:proofErr w:type="spellStart"/>
      <w:r>
        <w:t>Koa</w:t>
      </w:r>
      <w:proofErr w:type="spellEnd"/>
      <w:r>
        <w:t xml:space="preserve"> è un Framework minimale </w:t>
      </w:r>
      <w:proofErr w:type="spellStart"/>
      <w:r>
        <w:t>backend</w:t>
      </w:r>
      <w:proofErr w:type="spellEnd"/>
      <w:r>
        <w:t xml:space="preserve"> </w:t>
      </w:r>
      <w:proofErr w:type="spellStart"/>
      <w:r>
        <w:t>Opensource</w:t>
      </w:r>
      <w:proofErr w:type="spellEnd"/>
      <w:r>
        <w:t xml:space="preserve"> per lo sviluppo di applicazioni web in ambiente Node.JS, sviluppato dal team di sviluppo di Express.</w:t>
      </w:r>
    </w:p>
    <w:p w14:paraId="5C429486" w14:textId="77777777" w:rsidR="00041417" w:rsidRDefault="00041417" w:rsidP="00041417"/>
    <w:p w14:paraId="0148AE40" w14:textId="77777777" w:rsidR="00041417" w:rsidRPr="001E3AAB" w:rsidRDefault="00041417" w:rsidP="00041417">
      <w:r w:rsidRPr="005C1B51">
        <w:t xml:space="preserve">Linguaggio: </w:t>
      </w:r>
      <w:proofErr w:type="spellStart"/>
      <w:r w:rsidRPr="005C1B51">
        <w:t>Javascript</w:t>
      </w:r>
      <w:proofErr w:type="spellEnd"/>
    </w:p>
    <w:p w14:paraId="5C51915C" w14:textId="77777777" w:rsidR="00041417" w:rsidRPr="001E3AAB" w:rsidRDefault="00041417" w:rsidP="00041417">
      <w:r w:rsidRPr="001E3AAB">
        <w:t xml:space="preserve">Licenza: </w:t>
      </w:r>
      <w:proofErr w:type="spellStart"/>
      <w:r w:rsidRPr="001E3AAB">
        <w:t>OpenSource</w:t>
      </w:r>
      <w:proofErr w:type="spellEnd"/>
      <w:r w:rsidRPr="001E3AAB">
        <w:t xml:space="preserve"> </w:t>
      </w:r>
    </w:p>
    <w:p w14:paraId="40425489" w14:textId="77777777" w:rsidR="00041417" w:rsidRPr="00D747CE" w:rsidRDefault="00041417" w:rsidP="00041417">
      <w:r w:rsidRPr="00D747CE">
        <w:t xml:space="preserve">Tipo: </w:t>
      </w:r>
      <w:proofErr w:type="spellStart"/>
      <w:r w:rsidRPr="00D747CE">
        <w:t>Backend</w:t>
      </w:r>
      <w:proofErr w:type="spellEnd"/>
      <w:r w:rsidRPr="00D747CE">
        <w:t xml:space="preserve"> Minimale</w:t>
      </w:r>
    </w:p>
    <w:p w14:paraId="4BB1D01B" w14:textId="77777777" w:rsidR="00041417" w:rsidRPr="00D747CE" w:rsidRDefault="00041417" w:rsidP="00041417">
      <w:r w:rsidRPr="00D747CE">
        <w:t xml:space="preserve">Integrazioni: Node.JS, </w:t>
      </w:r>
      <w:proofErr w:type="spellStart"/>
      <w:r w:rsidRPr="00D747CE">
        <w:t>Sentry</w:t>
      </w:r>
      <w:proofErr w:type="spellEnd"/>
      <w:r w:rsidRPr="00D747CE">
        <w:t xml:space="preserve">, </w:t>
      </w:r>
      <w:proofErr w:type="spellStart"/>
      <w:r w:rsidRPr="00D747CE">
        <w:t>Postgraphile</w:t>
      </w:r>
      <w:proofErr w:type="spellEnd"/>
      <w:r w:rsidRPr="00D747CE">
        <w:t xml:space="preserve"> (tot 3 </w:t>
      </w:r>
      <w:proofErr w:type="spellStart"/>
      <w:r w:rsidRPr="00D747CE">
        <w:t>tool</w:t>
      </w:r>
      <w:proofErr w:type="spellEnd"/>
      <w:r w:rsidRPr="00D747CE">
        <w:t xml:space="preserve"> fonte www.stackshare.io)</w:t>
      </w:r>
    </w:p>
    <w:p w14:paraId="7F896875" w14:textId="77777777" w:rsidR="00041417" w:rsidRPr="00D747CE" w:rsidRDefault="00041417" w:rsidP="00041417">
      <w:r w:rsidRPr="00D747CE">
        <w:t xml:space="preserve">Adozione: </w:t>
      </w:r>
      <w:proofErr w:type="spellStart"/>
      <w:r w:rsidRPr="00D747CE">
        <w:t>Hostr</w:t>
      </w:r>
      <w:proofErr w:type="spellEnd"/>
      <w:r w:rsidRPr="00D747CE">
        <w:t xml:space="preserve">, </w:t>
      </w:r>
      <w:proofErr w:type="spellStart"/>
      <w:r w:rsidRPr="00D747CE">
        <w:t>Dial</w:t>
      </w:r>
      <w:proofErr w:type="spellEnd"/>
      <w:r w:rsidRPr="00D747CE">
        <w:t xml:space="preserve"> Once, </w:t>
      </w:r>
      <w:proofErr w:type="spellStart"/>
      <w:r w:rsidRPr="00D747CE">
        <w:t>Pubu</w:t>
      </w:r>
      <w:proofErr w:type="spellEnd"/>
      <w:r w:rsidRPr="00D747CE">
        <w:t xml:space="preserve"> (fonte www.stackshare.io)</w:t>
      </w:r>
    </w:p>
    <w:p w14:paraId="557949BD" w14:textId="77777777" w:rsidR="00041417" w:rsidRPr="00D747CE" w:rsidRDefault="00041417" w:rsidP="00041417">
      <w:r w:rsidRPr="00D747CE">
        <w:lastRenderedPageBreak/>
        <w:t xml:space="preserve">Vitalità: attualmente disponibile nella versione </w:t>
      </w:r>
      <w:proofErr w:type="gramStart"/>
      <w:r w:rsidRPr="00D747CE">
        <w:t>2.7.0  rilasciata</w:t>
      </w:r>
      <w:proofErr w:type="gramEnd"/>
      <w:r w:rsidRPr="00D747CE">
        <w:t xml:space="preserve"> il 28/01/2019 (accesso </w:t>
      </w:r>
      <w:proofErr w:type="spellStart"/>
      <w:r w:rsidRPr="00D747CE">
        <w:t>github</w:t>
      </w:r>
      <w:proofErr w:type="spellEnd"/>
      <w:r w:rsidRPr="00D747CE">
        <w:t xml:space="preserve"> 17/06/19)</w:t>
      </w:r>
    </w:p>
    <w:p w14:paraId="290EAD9B" w14:textId="77777777" w:rsidR="00041417" w:rsidRPr="00D747CE" w:rsidRDefault="00041417" w:rsidP="00041417">
      <w:r w:rsidRPr="00D747CE">
        <w:t xml:space="preserve">Statistiche </w:t>
      </w:r>
      <w:proofErr w:type="spellStart"/>
      <w:r w:rsidRPr="00D747CE">
        <w:t>Git</w:t>
      </w:r>
      <w:proofErr w:type="spellEnd"/>
      <w:r w:rsidRPr="00D747CE">
        <w:t xml:space="preserve"> </w:t>
      </w:r>
      <w:proofErr w:type="spellStart"/>
      <w:r w:rsidRPr="00D747CE">
        <w:t>Hub</w:t>
      </w:r>
      <w:proofErr w:type="spellEnd"/>
      <w:r w:rsidRPr="00D747CE">
        <w:t xml:space="preserve">: 26.4KStars, 2.4K Forks, Last </w:t>
      </w:r>
      <w:proofErr w:type="spellStart"/>
      <w:r w:rsidRPr="00D747CE">
        <w:t>Commit</w:t>
      </w:r>
      <w:proofErr w:type="spellEnd"/>
      <w:r w:rsidRPr="00D747CE">
        <w:t xml:space="preserve"> 10/06/19 (dati del 17/06/19), Code </w:t>
      </w:r>
      <w:proofErr w:type="spellStart"/>
      <w:r w:rsidRPr="00D747CE">
        <w:t>Frequency</w:t>
      </w:r>
      <w:proofErr w:type="spellEnd"/>
      <w:r w:rsidRPr="00D747CE">
        <w:t xml:space="preserve"> Media.</w:t>
      </w:r>
    </w:p>
    <w:p w14:paraId="3326D3E6" w14:textId="77777777" w:rsidR="00041417" w:rsidRDefault="00041417" w:rsidP="00041417">
      <w:pPr>
        <w:pStyle w:val="Nessunaspaziatura"/>
      </w:pPr>
    </w:p>
    <w:p w14:paraId="739BE80E" w14:textId="77777777" w:rsidR="00041417" w:rsidRDefault="00041417" w:rsidP="00041417">
      <w:pPr>
        <w:pStyle w:val="Nessunaspaziatura"/>
      </w:pPr>
    </w:p>
    <w:p w14:paraId="3F22688F" w14:textId="77777777" w:rsidR="00041417" w:rsidRPr="004C3904" w:rsidRDefault="00041417" w:rsidP="00041417">
      <w:pPr>
        <w:pStyle w:val="Nessunaspaziatura"/>
        <w:rPr>
          <w:color w:val="FF0000"/>
        </w:rPr>
      </w:pPr>
      <w:r>
        <w:t xml:space="preserve"> </w:t>
      </w:r>
      <w:r w:rsidRPr="004C3904">
        <w:rPr>
          <w:color w:val="FF0000"/>
          <w:highlight w:val="yellow"/>
        </w:rPr>
        <w:t>POCHE INFORMAZIONI REPERIBILI</w:t>
      </w:r>
    </w:p>
    <w:p w14:paraId="2611F903" w14:textId="77777777" w:rsidR="00041417" w:rsidRDefault="00041417" w:rsidP="00041417">
      <w:pPr>
        <w:pStyle w:val="Nessunaspaziatura"/>
      </w:pPr>
    </w:p>
    <w:p w14:paraId="1A8AB15F" w14:textId="77777777" w:rsidR="00041417" w:rsidRPr="004C3904" w:rsidRDefault="00041417" w:rsidP="00041417">
      <w:pPr>
        <w:pStyle w:val="Nessunaspaziatura"/>
        <w:rPr>
          <w:b/>
        </w:rPr>
      </w:pPr>
      <w:r w:rsidRPr="004C3904">
        <w:rPr>
          <w:b/>
        </w:rPr>
        <w:t>Express (</w:t>
      </w:r>
      <w:proofErr w:type="spellStart"/>
      <w:r w:rsidRPr="004C3904">
        <w:rPr>
          <w:b/>
        </w:rPr>
        <w:t>Javascript</w:t>
      </w:r>
      <w:proofErr w:type="spellEnd"/>
      <w:r w:rsidRPr="004C3904">
        <w:rPr>
          <w:b/>
        </w:rPr>
        <w:t>)</w:t>
      </w:r>
    </w:p>
    <w:p w14:paraId="55C355B6" w14:textId="77777777" w:rsidR="00041417" w:rsidRDefault="00041417" w:rsidP="00041417">
      <w:pPr>
        <w:pStyle w:val="Nessunaspaziatura"/>
      </w:pPr>
    </w:p>
    <w:p w14:paraId="41BC1CE8" w14:textId="77777777" w:rsidR="00041417" w:rsidRDefault="00041417" w:rsidP="00041417">
      <w:r>
        <w:t xml:space="preserve">Express è un </w:t>
      </w:r>
      <w:proofErr w:type="spellStart"/>
      <w:r>
        <w:t>framework</w:t>
      </w:r>
      <w:proofErr w:type="spellEnd"/>
      <w:r>
        <w:t xml:space="preserve"> scritto in </w:t>
      </w:r>
      <w:proofErr w:type="spellStart"/>
      <w:r>
        <w:t>Javascript</w:t>
      </w:r>
      <w:proofErr w:type="spellEnd"/>
      <w:r>
        <w:t xml:space="preserve"> basato su Node.js ci fornisce infatti </w:t>
      </w:r>
      <w:proofErr w:type="spellStart"/>
      <w:r>
        <w:t>Features</w:t>
      </w:r>
      <w:proofErr w:type="spellEnd"/>
      <w:r>
        <w:t xml:space="preserve"> aggiuntive a quelle offerte da </w:t>
      </w:r>
      <w:proofErr w:type="spellStart"/>
      <w:r>
        <w:t>Node.Js</w:t>
      </w:r>
      <w:proofErr w:type="spellEnd"/>
      <w:r>
        <w:t xml:space="preserve">. È utilizzato da molte compagnie quali Accenture, IBM e </w:t>
      </w:r>
      <w:proofErr w:type="spellStart"/>
      <w:r>
        <w:t>Uber</w:t>
      </w:r>
      <w:proofErr w:type="spellEnd"/>
      <w:r>
        <w:t xml:space="preserve">. È un Framework minimale e non definisce un design di sviluppo. Vi sono molti </w:t>
      </w:r>
      <w:proofErr w:type="spellStart"/>
      <w:r>
        <w:t>Frameworks</w:t>
      </w:r>
      <w:proofErr w:type="spellEnd"/>
      <w:r>
        <w:t xml:space="preserve"> per lo sviluppo di applicazioni web che si basano sull’ambiente fornito da express, tra questi possiamo certamente citare Sails.js. Express fa parte di </w:t>
      </w:r>
      <w:proofErr w:type="spellStart"/>
      <w:r>
        <w:t>Node.Js</w:t>
      </w:r>
      <w:proofErr w:type="spellEnd"/>
      <w:r>
        <w:t xml:space="preserve"> Foundation, un progetto per lo sviluppo di API web supportato dalla stessa IBM.</w:t>
      </w:r>
    </w:p>
    <w:p w14:paraId="68ADB86F" w14:textId="77777777" w:rsidR="00041417" w:rsidRDefault="00041417" w:rsidP="00041417">
      <w:r>
        <w:t xml:space="preserve">Il codice è reperibile su </w:t>
      </w:r>
      <w:proofErr w:type="spellStart"/>
      <w:r>
        <w:t>GitHub</w:t>
      </w:r>
      <w:proofErr w:type="spellEnd"/>
      <w:r>
        <w:t xml:space="preserve"> attualmente disponibile nella versione 4.17.1 rilasciata il 26/05/</w:t>
      </w:r>
      <w:proofErr w:type="gramStart"/>
      <w:r>
        <w:t>19 ,</w:t>
      </w:r>
      <w:proofErr w:type="gramEnd"/>
      <w:r>
        <w:t xml:space="preserve"> attualmente è accessibile anche la versione </w:t>
      </w:r>
      <w:proofErr w:type="spellStart"/>
      <w:r>
        <w:t>pre</w:t>
      </w:r>
      <w:proofErr w:type="spellEnd"/>
      <w:r>
        <w:t xml:space="preserve">-release 5.0 </w:t>
      </w:r>
      <w:proofErr w:type="spellStart"/>
      <w:r>
        <w:t>alpha</w:t>
      </w:r>
      <w:proofErr w:type="spellEnd"/>
      <w:r>
        <w:t>.</w:t>
      </w:r>
    </w:p>
    <w:p w14:paraId="6B897774" w14:textId="77777777" w:rsidR="00041417" w:rsidRDefault="00041417" w:rsidP="00041417">
      <w:r>
        <w:t>In sintesi:</w:t>
      </w:r>
    </w:p>
    <w:p w14:paraId="13B88405" w14:textId="77777777" w:rsidR="00041417" w:rsidRDefault="00041417" w:rsidP="00041417">
      <w:r>
        <w:t>•</w:t>
      </w:r>
      <w:r>
        <w:tab/>
        <w:t xml:space="preserve">Linguaggio: </w:t>
      </w:r>
      <w:proofErr w:type="spellStart"/>
      <w:r>
        <w:t>Javascript</w:t>
      </w:r>
      <w:proofErr w:type="spellEnd"/>
    </w:p>
    <w:p w14:paraId="28AD766E" w14:textId="77777777" w:rsidR="00041417" w:rsidRDefault="00041417" w:rsidP="00041417">
      <w:r>
        <w:t>•</w:t>
      </w:r>
      <w:r>
        <w:tab/>
        <w:t xml:space="preserve">Licenza: </w:t>
      </w:r>
      <w:proofErr w:type="spellStart"/>
      <w:r>
        <w:t>OpenSource</w:t>
      </w:r>
      <w:proofErr w:type="spellEnd"/>
      <w:r>
        <w:t xml:space="preserve"> </w:t>
      </w:r>
    </w:p>
    <w:p w14:paraId="21A51FCC" w14:textId="77777777" w:rsidR="00041417" w:rsidRDefault="00041417" w:rsidP="00041417">
      <w:r>
        <w:t>•</w:t>
      </w:r>
      <w:r>
        <w:tab/>
        <w:t xml:space="preserve">Tipo: </w:t>
      </w:r>
      <w:proofErr w:type="spellStart"/>
      <w:r>
        <w:t>Backend</w:t>
      </w:r>
      <w:proofErr w:type="spellEnd"/>
      <w:r>
        <w:t xml:space="preserve"> Minimale</w:t>
      </w:r>
    </w:p>
    <w:p w14:paraId="56C193AC" w14:textId="77777777" w:rsidR="00041417" w:rsidRDefault="00041417" w:rsidP="00041417">
      <w:r>
        <w:t>•</w:t>
      </w:r>
      <w:r>
        <w:tab/>
        <w:t xml:space="preserve">Integrazioni: Node.JS, MEAN, </w:t>
      </w:r>
      <w:proofErr w:type="spellStart"/>
      <w:r>
        <w:t>Bugsnag</w:t>
      </w:r>
      <w:proofErr w:type="spellEnd"/>
      <w:r>
        <w:t xml:space="preserve">, </w:t>
      </w:r>
      <w:proofErr w:type="spellStart"/>
      <w:r>
        <w:t>Postgraphile</w:t>
      </w:r>
      <w:proofErr w:type="spellEnd"/>
      <w:r>
        <w:t xml:space="preserve"> (tot 19 </w:t>
      </w:r>
      <w:proofErr w:type="spellStart"/>
      <w:r>
        <w:t>tool</w:t>
      </w:r>
      <w:proofErr w:type="spellEnd"/>
      <w:r>
        <w:t xml:space="preserve"> fonte www.stackshare.io)</w:t>
      </w:r>
    </w:p>
    <w:p w14:paraId="5B4B2106" w14:textId="77777777" w:rsidR="00041417" w:rsidRDefault="00041417" w:rsidP="00041417">
      <w:r>
        <w:t>•</w:t>
      </w:r>
      <w:r>
        <w:tab/>
      </w:r>
      <w:proofErr w:type="spellStart"/>
      <w:proofErr w:type="gramStart"/>
      <w:r>
        <w:t>Adozione:Molto</w:t>
      </w:r>
      <w:proofErr w:type="spellEnd"/>
      <w:proofErr w:type="gramEnd"/>
      <w:r>
        <w:t xml:space="preserve"> </w:t>
      </w:r>
      <w:proofErr w:type="spellStart"/>
      <w:r>
        <w:t>Buona,Twitter</w:t>
      </w:r>
      <w:proofErr w:type="spellEnd"/>
      <w:r>
        <w:t xml:space="preserve">, Accenture, IBM e </w:t>
      </w:r>
      <w:proofErr w:type="spellStart"/>
      <w:r>
        <w:t>Uber</w:t>
      </w:r>
      <w:proofErr w:type="spellEnd"/>
      <w:r>
        <w:t xml:space="preserve"> (fonte www.stackshare.io)</w:t>
      </w:r>
    </w:p>
    <w:p w14:paraId="6C3EC077" w14:textId="77777777" w:rsidR="00041417" w:rsidRDefault="00041417" w:rsidP="00041417">
      <w:r>
        <w:t>•</w:t>
      </w:r>
      <w:r>
        <w:tab/>
        <w:t xml:space="preserve">Vitalità attualmente disponibile nella versione 4.17.1 rilasciata il 26/05/19 (accesso </w:t>
      </w:r>
      <w:proofErr w:type="spellStart"/>
      <w:r>
        <w:t>github</w:t>
      </w:r>
      <w:proofErr w:type="spellEnd"/>
      <w:r>
        <w:t xml:space="preserve"> 17/06/19)</w:t>
      </w:r>
    </w:p>
    <w:p w14:paraId="3E6A748A" w14:textId="77777777" w:rsidR="00041417" w:rsidRPr="00C809C3" w:rsidRDefault="00041417" w:rsidP="00041417">
      <w:r>
        <w:t>•</w:t>
      </w:r>
      <w:r>
        <w:tab/>
        <w:t xml:space="preserve">Statistiche </w:t>
      </w:r>
      <w:proofErr w:type="spellStart"/>
      <w:r>
        <w:t>Git</w:t>
      </w:r>
      <w:proofErr w:type="spellEnd"/>
      <w:r>
        <w:t xml:space="preserve"> </w:t>
      </w:r>
      <w:proofErr w:type="spellStart"/>
      <w:r>
        <w:t>Hub</w:t>
      </w:r>
      <w:proofErr w:type="spellEnd"/>
      <w:r>
        <w:t xml:space="preserve">: 44.3KStars, 7.4 K Forks, Last </w:t>
      </w:r>
      <w:proofErr w:type="spellStart"/>
      <w:r>
        <w:t>Commit</w:t>
      </w:r>
      <w:proofErr w:type="spellEnd"/>
      <w:r>
        <w:t xml:space="preserve"> 16/05/19 (dati del 18/06/19), Code </w:t>
      </w:r>
      <w:proofErr w:type="spellStart"/>
      <w:r>
        <w:t>Frequency</w:t>
      </w:r>
      <w:proofErr w:type="spellEnd"/>
      <w:r>
        <w:t xml:space="preserve"> Media.</w:t>
      </w:r>
    </w:p>
    <w:p w14:paraId="1505ADC6" w14:textId="77777777" w:rsidR="00041417" w:rsidRDefault="00041417" w:rsidP="00041417"/>
    <w:p w14:paraId="15E83E07" w14:textId="77777777" w:rsidR="00041417" w:rsidRPr="004C3904" w:rsidRDefault="00041417" w:rsidP="00041417">
      <w:pPr>
        <w:pStyle w:val="Nessunaspaziatura"/>
        <w:rPr>
          <w:b/>
        </w:rPr>
      </w:pPr>
      <w:proofErr w:type="spellStart"/>
      <w:proofErr w:type="gramStart"/>
      <w:r w:rsidRPr="004C3904">
        <w:rPr>
          <w:b/>
        </w:rPr>
        <w:t>Ember</w:t>
      </w:r>
      <w:proofErr w:type="spellEnd"/>
      <w:r w:rsidRPr="004C3904">
        <w:rPr>
          <w:b/>
        </w:rPr>
        <w:t>(</w:t>
      </w:r>
      <w:proofErr w:type="spellStart"/>
      <w:proofErr w:type="gramEnd"/>
      <w:r w:rsidRPr="004C3904">
        <w:rPr>
          <w:b/>
        </w:rPr>
        <w:t>Js,frontend</w:t>
      </w:r>
      <w:proofErr w:type="spellEnd"/>
      <w:r w:rsidRPr="004C3904">
        <w:rPr>
          <w:b/>
        </w:rPr>
        <w:t>)</w:t>
      </w:r>
    </w:p>
    <w:p w14:paraId="09A055C2" w14:textId="77777777" w:rsidR="00041417" w:rsidRDefault="00041417" w:rsidP="00041417">
      <w:proofErr w:type="spellStart"/>
      <w:r>
        <w:t>Ember</w:t>
      </w:r>
      <w:proofErr w:type="spellEnd"/>
      <w:r>
        <w:t xml:space="preserve"> è un Framework </w:t>
      </w:r>
      <w:proofErr w:type="spellStart"/>
      <w:r>
        <w:t>OpenSource</w:t>
      </w:r>
      <w:proofErr w:type="spellEnd"/>
      <w:r>
        <w:t xml:space="preserve"> per lo sviluppo di applicazioni web </w:t>
      </w:r>
      <w:proofErr w:type="spellStart"/>
      <w:r>
        <w:t>frontend</w:t>
      </w:r>
      <w:proofErr w:type="spellEnd"/>
      <w:r>
        <w:t xml:space="preserve"> scritto in </w:t>
      </w:r>
      <w:proofErr w:type="spellStart"/>
      <w:r>
        <w:t>Javascript</w:t>
      </w:r>
      <w:proofErr w:type="spellEnd"/>
      <w:r>
        <w:t xml:space="preserve">. Il Framework è orientato alla produttività ma ci permette allo stesso tempo di sviluppare applicazioni rispettando il pattern MVC (MVVM). Il codice è reperibile su </w:t>
      </w:r>
      <w:proofErr w:type="spellStart"/>
      <w:r>
        <w:t>GitHub</w:t>
      </w:r>
      <w:proofErr w:type="spellEnd"/>
      <w:r>
        <w:t xml:space="preserve"> dove troviamo 69 </w:t>
      </w:r>
      <w:proofErr w:type="spellStart"/>
      <w:r>
        <w:t>branches</w:t>
      </w:r>
      <w:proofErr w:type="spellEnd"/>
      <w:r>
        <w:t xml:space="preserve"> 759 </w:t>
      </w:r>
      <w:proofErr w:type="spellStart"/>
      <w:r>
        <w:t>contributors</w:t>
      </w:r>
      <w:proofErr w:type="spellEnd"/>
      <w:r>
        <w:t xml:space="preserve"> attualmente disponibile nella versione nella versione 3.10.1 rilasciata il 10/06/19.</w:t>
      </w:r>
    </w:p>
    <w:p w14:paraId="6706A454" w14:textId="77777777" w:rsidR="00041417" w:rsidRDefault="00041417" w:rsidP="00041417"/>
    <w:p w14:paraId="04DB14D8" w14:textId="77777777" w:rsidR="00041417" w:rsidRDefault="00041417" w:rsidP="00041417">
      <w:r>
        <w:t>In sintesi:</w:t>
      </w:r>
    </w:p>
    <w:p w14:paraId="63BB4C47" w14:textId="77777777" w:rsidR="00041417" w:rsidRDefault="00041417" w:rsidP="00041417">
      <w:r>
        <w:t>•</w:t>
      </w:r>
      <w:r>
        <w:tab/>
        <w:t xml:space="preserve">Linguaggio: </w:t>
      </w:r>
      <w:proofErr w:type="spellStart"/>
      <w:r>
        <w:t>Javascript</w:t>
      </w:r>
      <w:proofErr w:type="spellEnd"/>
    </w:p>
    <w:p w14:paraId="236A2745" w14:textId="77777777" w:rsidR="00041417" w:rsidRDefault="00041417" w:rsidP="00041417">
      <w:r>
        <w:t>•</w:t>
      </w:r>
      <w:r>
        <w:tab/>
        <w:t xml:space="preserve">Licenza: </w:t>
      </w:r>
      <w:proofErr w:type="spellStart"/>
      <w:r>
        <w:t>OpenSource</w:t>
      </w:r>
      <w:proofErr w:type="spellEnd"/>
      <w:r>
        <w:t xml:space="preserve"> MIT</w:t>
      </w:r>
    </w:p>
    <w:p w14:paraId="3A7155FD" w14:textId="77777777" w:rsidR="00041417" w:rsidRDefault="00041417" w:rsidP="00041417">
      <w:r>
        <w:t>•</w:t>
      </w:r>
      <w:r>
        <w:tab/>
        <w:t xml:space="preserve">Tipo: </w:t>
      </w:r>
      <w:proofErr w:type="spellStart"/>
      <w:r>
        <w:t>Frontend</w:t>
      </w:r>
      <w:proofErr w:type="spellEnd"/>
      <w:r>
        <w:t xml:space="preserve"> MVC</w:t>
      </w:r>
    </w:p>
    <w:p w14:paraId="28FC8F2C" w14:textId="77777777" w:rsidR="00041417" w:rsidRDefault="00041417" w:rsidP="00041417">
      <w:r>
        <w:t>•</w:t>
      </w:r>
      <w:r>
        <w:tab/>
        <w:t xml:space="preserve">Integrazioni: Auth0, </w:t>
      </w:r>
      <w:proofErr w:type="spellStart"/>
      <w:r>
        <w:t>Bugsnag</w:t>
      </w:r>
      <w:proofErr w:type="spellEnd"/>
      <w:r>
        <w:t xml:space="preserve">, </w:t>
      </w:r>
      <w:proofErr w:type="spellStart"/>
      <w:r>
        <w:t>Airbrake</w:t>
      </w:r>
      <w:proofErr w:type="spellEnd"/>
      <w:r>
        <w:t xml:space="preserve">, Stencil (tot 19 </w:t>
      </w:r>
      <w:proofErr w:type="spellStart"/>
      <w:r>
        <w:t>tool</w:t>
      </w:r>
      <w:proofErr w:type="spellEnd"/>
      <w:r>
        <w:t xml:space="preserve"> fonte www.stackshare.io)</w:t>
      </w:r>
    </w:p>
    <w:p w14:paraId="7C0D50AA" w14:textId="77777777" w:rsidR="00041417" w:rsidRDefault="00041417" w:rsidP="00041417">
      <w:r>
        <w:t>•</w:t>
      </w:r>
      <w:r>
        <w:tab/>
      </w:r>
      <w:proofErr w:type="spellStart"/>
      <w:proofErr w:type="gramStart"/>
      <w:r>
        <w:t>Adozione:Ottima</w:t>
      </w:r>
      <w:proofErr w:type="spellEnd"/>
      <w:proofErr w:type="gramEnd"/>
      <w:r>
        <w:t xml:space="preserve">,  </w:t>
      </w:r>
      <w:proofErr w:type="spellStart"/>
      <w:r>
        <w:t>Twitch</w:t>
      </w:r>
      <w:proofErr w:type="spellEnd"/>
      <w:r>
        <w:t xml:space="preserve">, </w:t>
      </w:r>
      <w:proofErr w:type="spellStart"/>
      <w:r>
        <w:t>Microsoft,Google,Netflix,linkedin,zendesk</w:t>
      </w:r>
      <w:proofErr w:type="spellEnd"/>
      <w:r>
        <w:t xml:space="preserve"> </w:t>
      </w:r>
      <w:proofErr w:type="spellStart"/>
      <w:r>
        <w:t>Uber</w:t>
      </w:r>
      <w:proofErr w:type="spellEnd"/>
      <w:r>
        <w:t xml:space="preserve"> (fonte www.stackshare.io)</w:t>
      </w:r>
    </w:p>
    <w:p w14:paraId="25DC871D" w14:textId="77777777" w:rsidR="00041417" w:rsidRDefault="00041417" w:rsidP="00041417">
      <w:r>
        <w:t>•</w:t>
      </w:r>
      <w:r>
        <w:tab/>
        <w:t xml:space="preserve">Vitalità attualmente disponibile nella versione 3.10.1 rilasciata il 10/06/19 (accesso </w:t>
      </w:r>
      <w:proofErr w:type="spellStart"/>
      <w:r>
        <w:t>github</w:t>
      </w:r>
      <w:proofErr w:type="spellEnd"/>
      <w:r>
        <w:t xml:space="preserve"> 18/06/19)</w:t>
      </w:r>
    </w:p>
    <w:p w14:paraId="18383908" w14:textId="77777777" w:rsidR="00041417" w:rsidRPr="00DA4B6D" w:rsidRDefault="00041417" w:rsidP="00041417">
      <w:pPr>
        <w:rPr>
          <w:lang w:val="en-US"/>
          <w:rPrChange w:id="135" w:author="Di Rocco Juri" w:date="2019-08-21T10:10:00Z">
            <w:rPr/>
          </w:rPrChange>
        </w:rPr>
      </w:pPr>
      <w:r w:rsidRPr="00DA4B6D">
        <w:rPr>
          <w:lang w:val="en-US"/>
          <w:rPrChange w:id="136" w:author="Di Rocco Juri" w:date="2019-08-21T10:10:00Z">
            <w:rPr/>
          </w:rPrChange>
        </w:rPr>
        <w:t>•</w:t>
      </w:r>
      <w:r w:rsidRPr="00DA4B6D">
        <w:rPr>
          <w:lang w:val="en-US"/>
          <w:rPrChange w:id="137" w:author="Di Rocco Juri" w:date="2019-08-21T10:10:00Z">
            <w:rPr/>
          </w:rPrChange>
        </w:rPr>
        <w:tab/>
      </w:r>
      <w:proofErr w:type="spellStart"/>
      <w:r w:rsidRPr="00DA4B6D">
        <w:rPr>
          <w:lang w:val="en-US"/>
          <w:rPrChange w:id="138" w:author="Di Rocco Juri" w:date="2019-08-21T10:10:00Z">
            <w:rPr/>
          </w:rPrChange>
        </w:rPr>
        <w:t>Statistiche</w:t>
      </w:r>
      <w:proofErr w:type="spellEnd"/>
      <w:r w:rsidRPr="00DA4B6D">
        <w:rPr>
          <w:lang w:val="en-US"/>
          <w:rPrChange w:id="139" w:author="Di Rocco Juri" w:date="2019-08-21T10:10:00Z">
            <w:rPr/>
          </w:rPrChange>
        </w:rPr>
        <w:t xml:space="preserve"> Git Hub: 21KStars, 4.2K Forks, Last Commit 18/06/19 (</w:t>
      </w:r>
      <w:proofErr w:type="spellStart"/>
      <w:r w:rsidRPr="00DA4B6D">
        <w:rPr>
          <w:lang w:val="en-US"/>
          <w:rPrChange w:id="140" w:author="Di Rocco Juri" w:date="2019-08-21T10:10:00Z">
            <w:rPr/>
          </w:rPrChange>
        </w:rPr>
        <w:t>dati</w:t>
      </w:r>
      <w:proofErr w:type="spellEnd"/>
      <w:r w:rsidRPr="00DA4B6D">
        <w:rPr>
          <w:lang w:val="en-US"/>
          <w:rPrChange w:id="141" w:author="Di Rocco Juri" w:date="2019-08-21T10:10:00Z">
            <w:rPr/>
          </w:rPrChange>
        </w:rPr>
        <w:t xml:space="preserve"> del 18/06/19), Code Frequency Alta.</w:t>
      </w:r>
    </w:p>
    <w:p w14:paraId="3FF0A50C" w14:textId="77777777" w:rsidR="00041417" w:rsidRPr="00DA4B6D" w:rsidRDefault="00041417" w:rsidP="00041417">
      <w:pPr>
        <w:rPr>
          <w:lang w:val="en-US"/>
          <w:rPrChange w:id="142" w:author="Di Rocco Juri" w:date="2019-08-21T10:10:00Z">
            <w:rPr/>
          </w:rPrChange>
        </w:rPr>
      </w:pPr>
    </w:p>
    <w:p w14:paraId="0DF89F98" w14:textId="77777777" w:rsidR="00041417" w:rsidRPr="00DA4B6D" w:rsidRDefault="00041417" w:rsidP="00041417">
      <w:pPr>
        <w:pStyle w:val="Nessunaspaziatura"/>
        <w:rPr>
          <w:b/>
          <w:lang w:val="en-US"/>
          <w:rPrChange w:id="143" w:author="Di Rocco Juri" w:date="2019-08-21T10:10:00Z">
            <w:rPr>
              <w:b/>
            </w:rPr>
          </w:rPrChange>
        </w:rPr>
      </w:pPr>
      <w:proofErr w:type="spellStart"/>
      <w:r w:rsidRPr="00DA4B6D">
        <w:rPr>
          <w:b/>
          <w:lang w:val="en-US"/>
          <w:rPrChange w:id="144" w:author="Di Rocco Juri" w:date="2019-08-21T10:10:00Z">
            <w:rPr>
              <w:b/>
            </w:rPr>
          </w:rPrChange>
        </w:rPr>
        <w:t>Symfony</w:t>
      </w:r>
      <w:proofErr w:type="spellEnd"/>
      <w:r w:rsidRPr="00DA4B6D">
        <w:rPr>
          <w:b/>
          <w:lang w:val="en-US"/>
          <w:rPrChange w:id="145" w:author="Di Rocco Juri" w:date="2019-08-21T10:10:00Z">
            <w:rPr>
              <w:b/>
            </w:rPr>
          </w:rPrChange>
        </w:rPr>
        <w:t xml:space="preserve"> (PHP, Backend) </w:t>
      </w:r>
    </w:p>
    <w:p w14:paraId="160F42B8" w14:textId="77777777" w:rsidR="00041417" w:rsidRDefault="00041417" w:rsidP="00041417">
      <w:r>
        <w:t xml:space="preserve">Symphony è un Framework </w:t>
      </w:r>
      <w:proofErr w:type="spellStart"/>
      <w:r>
        <w:t>OpenSource</w:t>
      </w:r>
      <w:proofErr w:type="spellEnd"/>
      <w:r>
        <w:t xml:space="preserve"> per lo sviluppo di applicazioni web lato </w:t>
      </w:r>
      <w:proofErr w:type="spellStart"/>
      <w:r>
        <w:t>Backend</w:t>
      </w:r>
      <w:proofErr w:type="spellEnd"/>
      <w:r>
        <w:t xml:space="preserve"> in ambiente PHP con design pattern MVC. Symphony può essere visto non solo come un Framework ma come un insieme di componenti riutilizzabili per risolvere problemi comuni, le singole componenti possono essere utilizzate in modo indipendente, infatti all’interno di altri Framework come </w:t>
      </w:r>
      <w:proofErr w:type="spellStart"/>
      <w:r>
        <w:t>Laravel</w:t>
      </w:r>
      <w:proofErr w:type="spellEnd"/>
      <w:r>
        <w:t xml:space="preserve"> o </w:t>
      </w:r>
      <w:proofErr w:type="spellStart"/>
      <w:r>
        <w:t>Drupal</w:t>
      </w:r>
      <w:proofErr w:type="spellEnd"/>
      <w:r>
        <w:t xml:space="preserve"> troviamo componenti di Symphony. Il Framework è provvisto di tutto quello che ci serve per sviluppare il lato </w:t>
      </w:r>
      <w:proofErr w:type="spellStart"/>
      <w:r>
        <w:t>backend</w:t>
      </w:r>
      <w:proofErr w:type="spellEnd"/>
      <w:r>
        <w:t xml:space="preserve"> fornisce tutte le funzionalità di PHP come la programmazione agli oggetti e il </w:t>
      </w:r>
      <w:proofErr w:type="spellStart"/>
      <w:r>
        <w:t>testing</w:t>
      </w:r>
      <w:proofErr w:type="spellEnd"/>
      <w:r>
        <w:t xml:space="preserve"> di </w:t>
      </w:r>
      <w:proofErr w:type="spellStart"/>
      <w:r>
        <w:t>PHPUnit</w:t>
      </w:r>
      <w:proofErr w:type="spellEnd"/>
      <w:r>
        <w:t xml:space="preserve"> lo sviluppatore ha piena liberta durante lo sviluppo e la logica del pattern MVC deve essere sviluppata dal programmatore che può avvalersi di </w:t>
      </w:r>
      <w:r>
        <w:lastRenderedPageBreak/>
        <w:t xml:space="preserve">strumenti che implementano ORM come </w:t>
      </w:r>
      <w:proofErr w:type="spellStart"/>
      <w:r>
        <w:t>Doctrine</w:t>
      </w:r>
      <w:proofErr w:type="spellEnd"/>
      <w:r>
        <w:t>. Il sito web ufficiale mette a disposizione sia un’ottima documentazione che esempi e referenze, Symphony non ha bisogno di presentazioni vista la sua popolarità e diffusione.</w:t>
      </w:r>
    </w:p>
    <w:p w14:paraId="627F3EAB" w14:textId="77777777" w:rsidR="00041417" w:rsidRDefault="00041417" w:rsidP="00041417">
      <w:r>
        <w:t xml:space="preserve">Il Codice del Framework è reperibile su </w:t>
      </w:r>
      <w:proofErr w:type="spellStart"/>
      <w:r>
        <w:t>GitHub</w:t>
      </w:r>
      <w:proofErr w:type="spellEnd"/>
      <w:r>
        <w:t xml:space="preserve"> dove possiamo verificare e confrontare alcuni dati forniti dal sito ufficiale come </w:t>
      </w:r>
      <w:proofErr w:type="spellStart"/>
      <w:r>
        <w:t>Contributors</w:t>
      </w:r>
      <w:proofErr w:type="spellEnd"/>
      <w:r>
        <w:t xml:space="preserve"> 1800 430 release attualmente disponibile nella versione </w:t>
      </w:r>
      <w:proofErr w:type="gramStart"/>
      <w:r>
        <w:t>4.3.1  rilasciata</w:t>
      </w:r>
      <w:proofErr w:type="gramEnd"/>
      <w:r>
        <w:t xml:space="preserve"> il 06/06/19.</w:t>
      </w:r>
    </w:p>
    <w:p w14:paraId="46941E4E" w14:textId="77777777" w:rsidR="00041417" w:rsidRDefault="00041417" w:rsidP="00041417">
      <w:r>
        <w:t>In sintesi:</w:t>
      </w:r>
    </w:p>
    <w:p w14:paraId="3B5B7DAA" w14:textId="77777777" w:rsidR="00041417" w:rsidRDefault="00041417" w:rsidP="00041417">
      <w:r>
        <w:t>•</w:t>
      </w:r>
      <w:r>
        <w:tab/>
        <w:t>Linguaggio: PHP</w:t>
      </w:r>
    </w:p>
    <w:p w14:paraId="3FF0A8BE" w14:textId="77777777" w:rsidR="00041417" w:rsidRDefault="00041417" w:rsidP="00041417">
      <w:r>
        <w:t>•</w:t>
      </w:r>
      <w:r>
        <w:tab/>
        <w:t xml:space="preserve">Licenza: </w:t>
      </w:r>
      <w:proofErr w:type="spellStart"/>
      <w:r>
        <w:t>OpenSource</w:t>
      </w:r>
      <w:proofErr w:type="spellEnd"/>
      <w:r>
        <w:t xml:space="preserve"> MIT</w:t>
      </w:r>
    </w:p>
    <w:p w14:paraId="0E864D87" w14:textId="77777777" w:rsidR="00041417" w:rsidRDefault="00041417" w:rsidP="00041417">
      <w:r>
        <w:t>•</w:t>
      </w:r>
      <w:r>
        <w:tab/>
        <w:t xml:space="preserve">Tipo: Full </w:t>
      </w:r>
      <w:proofErr w:type="spellStart"/>
      <w:r>
        <w:t>Stack</w:t>
      </w:r>
      <w:proofErr w:type="spellEnd"/>
      <w:r>
        <w:t>/</w:t>
      </w:r>
      <w:proofErr w:type="spellStart"/>
      <w:r>
        <w:t>Backend</w:t>
      </w:r>
      <w:proofErr w:type="spellEnd"/>
      <w:r>
        <w:t xml:space="preserve"> MVC</w:t>
      </w:r>
    </w:p>
    <w:p w14:paraId="5158F8FA" w14:textId="77777777" w:rsidR="00041417" w:rsidRPr="00DA4B6D" w:rsidRDefault="00041417" w:rsidP="00041417">
      <w:pPr>
        <w:rPr>
          <w:lang w:val="en-US"/>
        </w:rPr>
      </w:pPr>
      <w:r w:rsidRPr="00DA4B6D">
        <w:rPr>
          <w:lang w:val="en-US"/>
        </w:rPr>
        <w:t>•</w:t>
      </w:r>
      <w:r w:rsidRPr="00DA4B6D">
        <w:rPr>
          <w:lang w:val="en-US"/>
        </w:rPr>
        <w:tab/>
      </w:r>
      <w:proofErr w:type="spellStart"/>
      <w:proofErr w:type="gramStart"/>
      <w:r w:rsidRPr="00DA4B6D">
        <w:rPr>
          <w:lang w:val="en-US"/>
        </w:rPr>
        <w:t>Integrazioni:Bugsnag</w:t>
      </w:r>
      <w:proofErr w:type="spellEnd"/>
      <w:proofErr w:type="gramEnd"/>
      <w:r w:rsidRPr="00DA4B6D">
        <w:rPr>
          <w:lang w:val="en-US"/>
        </w:rPr>
        <w:t xml:space="preserve">, </w:t>
      </w:r>
      <w:proofErr w:type="spellStart"/>
      <w:r w:rsidRPr="00DA4B6D">
        <w:rPr>
          <w:lang w:val="en-US"/>
        </w:rPr>
        <w:t>Airbrake,PHP</w:t>
      </w:r>
      <w:proofErr w:type="spellEnd"/>
      <w:r w:rsidRPr="00DA4B6D">
        <w:rPr>
          <w:lang w:val="en-US"/>
        </w:rPr>
        <w:t xml:space="preserve">, </w:t>
      </w:r>
      <w:proofErr w:type="spellStart"/>
      <w:r w:rsidRPr="00DA4B6D">
        <w:rPr>
          <w:lang w:val="en-US"/>
        </w:rPr>
        <w:t>KeyCDN</w:t>
      </w:r>
      <w:proofErr w:type="spellEnd"/>
      <w:r w:rsidRPr="00DA4B6D">
        <w:rPr>
          <w:lang w:val="en-US"/>
        </w:rPr>
        <w:t xml:space="preserve">, Sentry  (tot 9 tool </w:t>
      </w:r>
      <w:proofErr w:type="spellStart"/>
      <w:r w:rsidRPr="00DA4B6D">
        <w:rPr>
          <w:lang w:val="en-US"/>
        </w:rPr>
        <w:t>fonte</w:t>
      </w:r>
      <w:proofErr w:type="spellEnd"/>
      <w:r w:rsidRPr="00DA4B6D">
        <w:rPr>
          <w:lang w:val="en-US"/>
        </w:rPr>
        <w:t xml:space="preserve"> www.stackshare.io)</w:t>
      </w:r>
    </w:p>
    <w:p w14:paraId="5D546CDB" w14:textId="77777777" w:rsidR="00041417" w:rsidRDefault="00041417" w:rsidP="00041417">
      <w:r>
        <w:t>•</w:t>
      </w:r>
      <w:r>
        <w:tab/>
        <w:t xml:space="preserve">Adozione: Molto Buona, Accenture, </w:t>
      </w:r>
      <w:proofErr w:type="spellStart"/>
      <w:r>
        <w:t>Sky</w:t>
      </w:r>
      <w:proofErr w:type="spellEnd"/>
      <w:r>
        <w:t xml:space="preserve"> </w:t>
      </w:r>
      <w:proofErr w:type="spellStart"/>
      <w:proofErr w:type="gramStart"/>
      <w:r>
        <w:t>Vegas,Business</w:t>
      </w:r>
      <w:proofErr w:type="spellEnd"/>
      <w:proofErr w:type="gramEnd"/>
      <w:r>
        <w:t xml:space="preserve"> Insider,  (fonte www.stackshare.io)</w:t>
      </w:r>
    </w:p>
    <w:p w14:paraId="0AE0E5D4" w14:textId="77777777" w:rsidR="00041417" w:rsidRDefault="00041417" w:rsidP="00041417">
      <w:r>
        <w:t>•</w:t>
      </w:r>
      <w:r>
        <w:tab/>
        <w:t xml:space="preserve">Vitalità attualmente disponibile nella versione 4.3.1 rilasciata il 06/06/19.19 (accesso </w:t>
      </w:r>
      <w:proofErr w:type="spellStart"/>
      <w:r>
        <w:t>github</w:t>
      </w:r>
      <w:proofErr w:type="spellEnd"/>
      <w:r>
        <w:t xml:space="preserve"> 18/06/19)</w:t>
      </w:r>
    </w:p>
    <w:p w14:paraId="70DDA871" w14:textId="77777777" w:rsidR="00041417" w:rsidRPr="00DA4B6D" w:rsidRDefault="00041417" w:rsidP="00041417">
      <w:pPr>
        <w:rPr>
          <w:lang w:val="en-US"/>
          <w:rPrChange w:id="146" w:author="Di Rocco Juri" w:date="2019-08-21T10:10:00Z">
            <w:rPr/>
          </w:rPrChange>
        </w:rPr>
      </w:pPr>
      <w:r w:rsidRPr="00DA4B6D">
        <w:rPr>
          <w:lang w:val="en-US"/>
          <w:rPrChange w:id="147" w:author="Di Rocco Juri" w:date="2019-08-21T10:10:00Z">
            <w:rPr/>
          </w:rPrChange>
        </w:rPr>
        <w:t>•</w:t>
      </w:r>
      <w:r w:rsidRPr="00DA4B6D">
        <w:rPr>
          <w:lang w:val="en-US"/>
          <w:rPrChange w:id="148" w:author="Di Rocco Juri" w:date="2019-08-21T10:10:00Z">
            <w:rPr/>
          </w:rPrChange>
        </w:rPr>
        <w:tab/>
      </w:r>
      <w:proofErr w:type="spellStart"/>
      <w:r w:rsidRPr="00DA4B6D">
        <w:rPr>
          <w:lang w:val="en-US"/>
          <w:rPrChange w:id="149" w:author="Di Rocco Juri" w:date="2019-08-21T10:10:00Z">
            <w:rPr/>
          </w:rPrChange>
        </w:rPr>
        <w:t>Statistiche</w:t>
      </w:r>
      <w:proofErr w:type="spellEnd"/>
      <w:r w:rsidRPr="00DA4B6D">
        <w:rPr>
          <w:lang w:val="en-US"/>
          <w:rPrChange w:id="150" w:author="Di Rocco Juri" w:date="2019-08-21T10:10:00Z">
            <w:rPr/>
          </w:rPrChange>
        </w:rPr>
        <w:t xml:space="preserve"> Git Hub: 21KStars, 7K Forks, Last Commit 18/06/19 (</w:t>
      </w:r>
      <w:proofErr w:type="spellStart"/>
      <w:r w:rsidRPr="00DA4B6D">
        <w:rPr>
          <w:lang w:val="en-US"/>
          <w:rPrChange w:id="151" w:author="Di Rocco Juri" w:date="2019-08-21T10:10:00Z">
            <w:rPr/>
          </w:rPrChange>
        </w:rPr>
        <w:t>dati</w:t>
      </w:r>
      <w:proofErr w:type="spellEnd"/>
      <w:r w:rsidRPr="00DA4B6D">
        <w:rPr>
          <w:lang w:val="en-US"/>
          <w:rPrChange w:id="152" w:author="Di Rocco Juri" w:date="2019-08-21T10:10:00Z">
            <w:rPr/>
          </w:rPrChange>
        </w:rPr>
        <w:t xml:space="preserve"> del 18/06/19), Code Frequency Molto </w:t>
      </w:r>
      <w:proofErr w:type="spellStart"/>
      <w:r w:rsidRPr="00DA4B6D">
        <w:rPr>
          <w:lang w:val="en-US"/>
          <w:rPrChange w:id="153" w:author="Di Rocco Juri" w:date="2019-08-21T10:10:00Z">
            <w:rPr/>
          </w:rPrChange>
        </w:rPr>
        <w:t>Buona</w:t>
      </w:r>
      <w:proofErr w:type="spellEnd"/>
      <w:r w:rsidRPr="00DA4B6D">
        <w:rPr>
          <w:lang w:val="en-US"/>
          <w:rPrChange w:id="154" w:author="Di Rocco Juri" w:date="2019-08-21T10:10:00Z">
            <w:rPr/>
          </w:rPrChange>
        </w:rPr>
        <w:t>.</w:t>
      </w:r>
    </w:p>
    <w:p w14:paraId="0293DA43" w14:textId="77777777" w:rsidR="00041417" w:rsidRPr="00DA4B6D" w:rsidRDefault="00041417" w:rsidP="00041417">
      <w:pPr>
        <w:rPr>
          <w:lang w:val="en-US"/>
          <w:rPrChange w:id="155" w:author="Di Rocco Juri" w:date="2019-08-21T10:10:00Z">
            <w:rPr/>
          </w:rPrChange>
        </w:rPr>
      </w:pPr>
    </w:p>
    <w:p w14:paraId="7D28DC55" w14:textId="77777777" w:rsidR="00041417" w:rsidRPr="00DA4B6D" w:rsidRDefault="00041417" w:rsidP="00041417">
      <w:pPr>
        <w:pStyle w:val="Nessunaspaziatura"/>
        <w:rPr>
          <w:b/>
          <w:lang w:val="en-US"/>
          <w:rPrChange w:id="156" w:author="Di Rocco Juri" w:date="2019-08-21T10:10:00Z">
            <w:rPr>
              <w:b/>
            </w:rPr>
          </w:rPrChange>
        </w:rPr>
      </w:pPr>
      <w:r w:rsidRPr="00DA4B6D">
        <w:rPr>
          <w:b/>
          <w:lang w:val="en-US"/>
          <w:rPrChange w:id="157" w:author="Di Rocco Juri" w:date="2019-08-21T10:10:00Z">
            <w:rPr>
              <w:b/>
            </w:rPr>
          </w:rPrChange>
        </w:rPr>
        <w:t>Cake PHP (PHP, Backend)</w:t>
      </w:r>
    </w:p>
    <w:p w14:paraId="2399983A" w14:textId="77777777" w:rsidR="00041417" w:rsidRPr="00DA4B6D" w:rsidRDefault="00041417" w:rsidP="00041417">
      <w:pPr>
        <w:pStyle w:val="Nessunaspaziatura"/>
        <w:rPr>
          <w:b/>
          <w:lang w:val="en-US"/>
          <w:rPrChange w:id="158" w:author="Di Rocco Juri" w:date="2019-08-21T10:10:00Z">
            <w:rPr>
              <w:b/>
            </w:rPr>
          </w:rPrChange>
        </w:rPr>
      </w:pPr>
    </w:p>
    <w:p w14:paraId="5671B07A" w14:textId="77777777" w:rsidR="00041417" w:rsidRDefault="00041417" w:rsidP="00041417">
      <w:proofErr w:type="spellStart"/>
      <w:r>
        <w:t>CakePHP</w:t>
      </w:r>
      <w:proofErr w:type="spellEnd"/>
      <w:r>
        <w:t xml:space="preserve"> è un Framework </w:t>
      </w:r>
      <w:proofErr w:type="spellStart"/>
      <w:r>
        <w:t>OpenSource</w:t>
      </w:r>
      <w:proofErr w:type="spellEnd"/>
      <w:r>
        <w:t xml:space="preserve"> per lo sviluppo di applicazioni web lato </w:t>
      </w:r>
      <w:proofErr w:type="spellStart"/>
      <w:r>
        <w:t>Backend</w:t>
      </w:r>
      <w:proofErr w:type="spellEnd"/>
      <w:r>
        <w:t xml:space="preserve"> in ambiente PHP. Tra le caratteristiche possiamo citare: Generazione di Codice, la possibilità di non configurare il Framework (convention over </w:t>
      </w:r>
      <w:proofErr w:type="spellStart"/>
      <w:r>
        <w:t>configuration</w:t>
      </w:r>
      <w:proofErr w:type="spellEnd"/>
      <w:r>
        <w:t xml:space="preserve">), gran numero di componenti </w:t>
      </w:r>
      <w:proofErr w:type="spellStart"/>
      <w:r>
        <w:t>Built</w:t>
      </w:r>
      <w:proofErr w:type="spellEnd"/>
      <w:r>
        <w:t xml:space="preserve">-in come traduttore, </w:t>
      </w:r>
      <w:proofErr w:type="spellStart"/>
      <w:r>
        <w:t>caching</w:t>
      </w:r>
      <w:proofErr w:type="spellEnd"/>
      <w:r>
        <w:t xml:space="preserve">, accesso al database, design pattern MVC, gestione della sicurezza implementata dal </w:t>
      </w:r>
      <w:proofErr w:type="spellStart"/>
      <w:r>
        <w:t>framework</w:t>
      </w:r>
      <w:proofErr w:type="spellEnd"/>
      <w:r>
        <w:t xml:space="preserve">, come la prevenzione di SQL </w:t>
      </w:r>
      <w:proofErr w:type="spellStart"/>
      <w:proofErr w:type="gramStart"/>
      <w:r>
        <w:t>injection,XSS</w:t>
      </w:r>
      <w:proofErr w:type="spellEnd"/>
      <w:proofErr w:type="gramEnd"/>
      <w:r>
        <w:t xml:space="preserve">, e validazione delle </w:t>
      </w:r>
      <w:proofErr w:type="spellStart"/>
      <w:r>
        <w:t>form</w:t>
      </w:r>
      <w:proofErr w:type="spellEnd"/>
      <w:r>
        <w:t xml:space="preserve">. Cake offre allo sviluppatore la documentazione i tutorial ed anche un servizio premium </w:t>
      </w:r>
      <w:proofErr w:type="spellStart"/>
      <w:r>
        <w:t>customer</w:t>
      </w:r>
      <w:proofErr w:type="spellEnd"/>
      <w:r>
        <w:t xml:space="preserve"> </w:t>
      </w:r>
      <w:proofErr w:type="spellStart"/>
      <w:r>
        <w:t>support</w:t>
      </w:r>
      <w:proofErr w:type="spellEnd"/>
      <w:r>
        <w:t xml:space="preserve">. Tra le aziende che adottano Cake possiamo citare BMW, </w:t>
      </w:r>
      <w:proofErr w:type="spellStart"/>
      <w:r>
        <w:t>Billabong</w:t>
      </w:r>
      <w:proofErr w:type="spellEnd"/>
      <w:r>
        <w:t>.</w:t>
      </w:r>
    </w:p>
    <w:p w14:paraId="628C1621" w14:textId="77777777" w:rsidR="00041417" w:rsidRDefault="00041417" w:rsidP="00041417">
      <w:r>
        <w:lastRenderedPageBreak/>
        <w:t xml:space="preserve">Il Framework è scaricabile da </w:t>
      </w:r>
      <w:proofErr w:type="spellStart"/>
      <w:r>
        <w:t>GitHub</w:t>
      </w:r>
      <w:proofErr w:type="spellEnd"/>
      <w:r>
        <w:t xml:space="preserve"> attualmente è disponibile la </w:t>
      </w:r>
      <w:proofErr w:type="gramStart"/>
      <w:r>
        <w:t>versione  3.7.8</w:t>
      </w:r>
      <w:proofErr w:type="gramEnd"/>
      <w:r>
        <w:t xml:space="preserve"> rilasciata il 28//05/2019.</w:t>
      </w:r>
    </w:p>
    <w:p w14:paraId="3339D9B7" w14:textId="77777777" w:rsidR="00041417" w:rsidRDefault="00041417" w:rsidP="00041417">
      <w:r>
        <w:t>•</w:t>
      </w:r>
      <w:r>
        <w:tab/>
        <w:t>Adozione: Molto Buona</w:t>
      </w:r>
    </w:p>
    <w:p w14:paraId="4D620045" w14:textId="77777777" w:rsidR="00041417" w:rsidRDefault="00041417" w:rsidP="00041417">
      <w:r>
        <w:t>•</w:t>
      </w:r>
      <w:r>
        <w:tab/>
        <w:t>Vitalità: il Framework risulta utilizzato ed aggiornato attualmente disponibile nella versione 3.7.7 del 24/04/19</w:t>
      </w:r>
    </w:p>
    <w:p w14:paraId="43B13926" w14:textId="77777777" w:rsidR="00041417" w:rsidRDefault="00041417" w:rsidP="00041417">
      <w:r>
        <w:t>In sintesi:</w:t>
      </w:r>
    </w:p>
    <w:p w14:paraId="00EA37BB" w14:textId="77777777" w:rsidR="00041417" w:rsidRDefault="00041417" w:rsidP="00041417">
      <w:r>
        <w:t>•</w:t>
      </w:r>
      <w:r>
        <w:tab/>
        <w:t>Linguaggio: PHP</w:t>
      </w:r>
    </w:p>
    <w:p w14:paraId="3468BB01" w14:textId="77777777" w:rsidR="00041417" w:rsidRDefault="00041417" w:rsidP="00041417">
      <w:r>
        <w:t>•</w:t>
      </w:r>
      <w:r>
        <w:tab/>
        <w:t xml:space="preserve">Licenza: </w:t>
      </w:r>
      <w:proofErr w:type="spellStart"/>
      <w:r>
        <w:t>OpenSource</w:t>
      </w:r>
      <w:proofErr w:type="spellEnd"/>
      <w:r>
        <w:t xml:space="preserve"> MIT</w:t>
      </w:r>
    </w:p>
    <w:p w14:paraId="30DAE670" w14:textId="77777777" w:rsidR="00041417" w:rsidRPr="00DA4B6D" w:rsidRDefault="00041417" w:rsidP="00041417">
      <w:pPr>
        <w:rPr>
          <w:lang w:val="en-US"/>
          <w:rPrChange w:id="159" w:author="Di Rocco Juri" w:date="2019-08-21T10:10:00Z">
            <w:rPr/>
          </w:rPrChange>
        </w:rPr>
      </w:pPr>
      <w:r w:rsidRPr="00DA4B6D">
        <w:rPr>
          <w:lang w:val="en-US"/>
          <w:rPrChange w:id="160" w:author="Di Rocco Juri" w:date="2019-08-21T10:10:00Z">
            <w:rPr/>
          </w:rPrChange>
        </w:rPr>
        <w:t>•</w:t>
      </w:r>
      <w:r w:rsidRPr="00DA4B6D">
        <w:rPr>
          <w:lang w:val="en-US"/>
          <w:rPrChange w:id="161" w:author="Di Rocco Juri" w:date="2019-08-21T10:10:00Z">
            <w:rPr/>
          </w:rPrChange>
        </w:rPr>
        <w:tab/>
        <w:t>Tipo: Full Stack/Backend MVC</w:t>
      </w:r>
    </w:p>
    <w:p w14:paraId="58C72A32" w14:textId="77777777" w:rsidR="00041417" w:rsidRPr="00DA4B6D" w:rsidRDefault="00041417" w:rsidP="00041417">
      <w:pPr>
        <w:rPr>
          <w:lang w:val="en-US"/>
          <w:rPrChange w:id="162" w:author="Di Rocco Juri" w:date="2019-08-21T10:10:00Z">
            <w:rPr/>
          </w:rPrChange>
        </w:rPr>
      </w:pPr>
      <w:r w:rsidRPr="00DA4B6D">
        <w:rPr>
          <w:lang w:val="en-US"/>
          <w:rPrChange w:id="163" w:author="Di Rocco Juri" w:date="2019-08-21T10:10:00Z">
            <w:rPr/>
          </w:rPrChange>
        </w:rPr>
        <w:t>•</w:t>
      </w:r>
      <w:r w:rsidRPr="00DA4B6D">
        <w:rPr>
          <w:lang w:val="en-US"/>
          <w:rPrChange w:id="164" w:author="Di Rocco Juri" w:date="2019-08-21T10:10:00Z">
            <w:rPr/>
          </w:rPrChange>
        </w:rPr>
        <w:tab/>
      </w:r>
      <w:proofErr w:type="spellStart"/>
      <w:r w:rsidRPr="00DA4B6D">
        <w:rPr>
          <w:lang w:val="en-US"/>
          <w:rPrChange w:id="165" w:author="Di Rocco Juri" w:date="2019-08-21T10:10:00Z">
            <w:rPr/>
          </w:rPrChange>
        </w:rPr>
        <w:t>Integrazioni</w:t>
      </w:r>
      <w:proofErr w:type="spellEnd"/>
      <w:r w:rsidRPr="00DA4B6D">
        <w:rPr>
          <w:lang w:val="en-US"/>
          <w:rPrChange w:id="166" w:author="Di Rocco Juri" w:date="2019-08-21T10:10:00Z">
            <w:rPr/>
          </w:rPrChange>
        </w:rPr>
        <w:t xml:space="preserve">: PHP, </w:t>
      </w:r>
      <w:proofErr w:type="spellStart"/>
      <w:r w:rsidRPr="00DA4B6D">
        <w:rPr>
          <w:lang w:val="en-US"/>
          <w:rPrChange w:id="167" w:author="Di Rocco Juri" w:date="2019-08-21T10:10:00Z">
            <w:rPr/>
          </w:rPrChange>
        </w:rPr>
        <w:t>KeyCDN</w:t>
      </w:r>
      <w:proofErr w:type="spellEnd"/>
      <w:r w:rsidRPr="00DA4B6D">
        <w:rPr>
          <w:lang w:val="en-US"/>
          <w:rPrChange w:id="168" w:author="Di Rocco Juri" w:date="2019-08-21T10:10:00Z">
            <w:rPr/>
          </w:rPrChange>
        </w:rPr>
        <w:t xml:space="preserve">, </w:t>
      </w:r>
      <w:proofErr w:type="spellStart"/>
      <w:r w:rsidRPr="00DA4B6D">
        <w:rPr>
          <w:lang w:val="en-US"/>
          <w:rPrChange w:id="169" w:author="Di Rocco Juri" w:date="2019-08-21T10:10:00Z">
            <w:rPr/>
          </w:rPrChange>
        </w:rPr>
        <w:t>Raygun</w:t>
      </w:r>
      <w:proofErr w:type="spellEnd"/>
      <w:r w:rsidRPr="00DA4B6D">
        <w:rPr>
          <w:lang w:val="en-US"/>
          <w:rPrChange w:id="170" w:author="Di Rocco Juri" w:date="2019-08-21T10:10:00Z">
            <w:rPr/>
          </w:rPrChange>
        </w:rPr>
        <w:t xml:space="preserve">, Deployer (tot 4 tool </w:t>
      </w:r>
      <w:proofErr w:type="spellStart"/>
      <w:r w:rsidRPr="00DA4B6D">
        <w:rPr>
          <w:lang w:val="en-US"/>
          <w:rPrChange w:id="171" w:author="Di Rocco Juri" w:date="2019-08-21T10:10:00Z">
            <w:rPr/>
          </w:rPrChange>
        </w:rPr>
        <w:t>fonte</w:t>
      </w:r>
      <w:proofErr w:type="spellEnd"/>
      <w:r w:rsidRPr="00DA4B6D">
        <w:rPr>
          <w:lang w:val="en-US"/>
          <w:rPrChange w:id="172" w:author="Di Rocco Juri" w:date="2019-08-21T10:10:00Z">
            <w:rPr/>
          </w:rPrChange>
        </w:rPr>
        <w:t xml:space="preserve"> www.stackshare.io)</w:t>
      </w:r>
    </w:p>
    <w:p w14:paraId="6BAA97A4" w14:textId="77777777" w:rsidR="00041417" w:rsidRDefault="00041417" w:rsidP="00041417">
      <w:r>
        <w:t>•</w:t>
      </w:r>
      <w:r>
        <w:tab/>
        <w:t xml:space="preserve">Adozione: Buona, BMW, </w:t>
      </w:r>
      <w:proofErr w:type="spellStart"/>
      <w:r>
        <w:t>Billabong</w:t>
      </w:r>
      <w:proofErr w:type="spellEnd"/>
      <w:r>
        <w:t xml:space="preserve"> (fonte www.stackshare.io)</w:t>
      </w:r>
    </w:p>
    <w:p w14:paraId="0A885E13" w14:textId="77777777" w:rsidR="00041417" w:rsidRDefault="00041417" w:rsidP="00041417">
      <w:r>
        <w:t>•</w:t>
      </w:r>
      <w:r>
        <w:tab/>
        <w:t xml:space="preserve">Vitalità attualmente disponibile nella </w:t>
      </w:r>
      <w:proofErr w:type="gramStart"/>
      <w:r>
        <w:t>versione  3.7.8</w:t>
      </w:r>
      <w:proofErr w:type="gramEnd"/>
      <w:r>
        <w:t xml:space="preserve"> rilasciata il 28//05/2019 (accesso </w:t>
      </w:r>
      <w:proofErr w:type="spellStart"/>
      <w:r>
        <w:t>github</w:t>
      </w:r>
      <w:proofErr w:type="spellEnd"/>
      <w:r>
        <w:t xml:space="preserve"> 18/06/19)</w:t>
      </w:r>
    </w:p>
    <w:p w14:paraId="2C8DBD2B" w14:textId="77777777" w:rsidR="00041417" w:rsidRPr="00DA4B6D" w:rsidRDefault="00041417" w:rsidP="00041417">
      <w:pPr>
        <w:rPr>
          <w:lang w:val="en-US"/>
          <w:rPrChange w:id="173" w:author="Di Rocco Juri" w:date="2019-08-21T10:10:00Z">
            <w:rPr/>
          </w:rPrChange>
        </w:rPr>
      </w:pPr>
      <w:r w:rsidRPr="00DA4B6D">
        <w:rPr>
          <w:lang w:val="en-US"/>
          <w:rPrChange w:id="174" w:author="Di Rocco Juri" w:date="2019-08-21T10:10:00Z">
            <w:rPr/>
          </w:rPrChange>
        </w:rPr>
        <w:t>•</w:t>
      </w:r>
      <w:r w:rsidRPr="00DA4B6D">
        <w:rPr>
          <w:lang w:val="en-US"/>
          <w:rPrChange w:id="175" w:author="Di Rocco Juri" w:date="2019-08-21T10:10:00Z">
            <w:rPr/>
          </w:rPrChange>
        </w:rPr>
        <w:tab/>
      </w:r>
      <w:proofErr w:type="spellStart"/>
      <w:r w:rsidRPr="00DA4B6D">
        <w:rPr>
          <w:lang w:val="en-US"/>
          <w:rPrChange w:id="176" w:author="Di Rocco Juri" w:date="2019-08-21T10:10:00Z">
            <w:rPr/>
          </w:rPrChange>
        </w:rPr>
        <w:t>Statistiche</w:t>
      </w:r>
      <w:proofErr w:type="spellEnd"/>
      <w:r w:rsidRPr="00DA4B6D">
        <w:rPr>
          <w:lang w:val="en-US"/>
          <w:rPrChange w:id="177" w:author="Di Rocco Juri" w:date="2019-08-21T10:10:00Z">
            <w:rPr/>
          </w:rPrChange>
        </w:rPr>
        <w:t xml:space="preserve"> Git Hub: 5.7KStars, 2.9K Forks, Last Commit 17/06/19 (</w:t>
      </w:r>
      <w:proofErr w:type="spellStart"/>
      <w:r w:rsidRPr="00DA4B6D">
        <w:rPr>
          <w:lang w:val="en-US"/>
          <w:rPrChange w:id="178" w:author="Di Rocco Juri" w:date="2019-08-21T10:10:00Z">
            <w:rPr/>
          </w:rPrChange>
        </w:rPr>
        <w:t>dati</w:t>
      </w:r>
      <w:proofErr w:type="spellEnd"/>
      <w:r w:rsidRPr="00DA4B6D">
        <w:rPr>
          <w:lang w:val="en-US"/>
          <w:rPrChange w:id="179" w:author="Di Rocco Juri" w:date="2019-08-21T10:10:00Z">
            <w:rPr/>
          </w:rPrChange>
        </w:rPr>
        <w:t xml:space="preserve"> del 18/06/19), Code Frequency </w:t>
      </w:r>
      <w:proofErr w:type="spellStart"/>
      <w:r w:rsidRPr="00DA4B6D">
        <w:rPr>
          <w:lang w:val="en-US"/>
          <w:rPrChange w:id="180" w:author="Di Rocco Juri" w:date="2019-08-21T10:10:00Z">
            <w:rPr/>
          </w:rPrChange>
        </w:rPr>
        <w:t>Bassa</w:t>
      </w:r>
      <w:proofErr w:type="spellEnd"/>
      <w:r w:rsidRPr="00DA4B6D">
        <w:rPr>
          <w:lang w:val="en-US"/>
          <w:rPrChange w:id="181" w:author="Di Rocco Juri" w:date="2019-08-21T10:10:00Z">
            <w:rPr/>
          </w:rPrChange>
        </w:rPr>
        <w:t>.</w:t>
      </w:r>
    </w:p>
    <w:p w14:paraId="549EF249" w14:textId="77777777" w:rsidR="00041417" w:rsidRPr="00DA4B6D" w:rsidRDefault="00041417" w:rsidP="00041417">
      <w:pPr>
        <w:rPr>
          <w:lang w:val="en-US"/>
          <w:rPrChange w:id="182" w:author="Di Rocco Juri" w:date="2019-08-21T10:10:00Z">
            <w:rPr/>
          </w:rPrChange>
        </w:rPr>
      </w:pPr>
    </w:p>
    <w:p w14:paraId="70C1C849" w14:textId="77777777" w:rsidR="00041417" w:rsidRPr="00DA4B6D" w:rsidRDefault="00041417" w:rsidP="00041417">
      <w:pPr>
        <w:rPr>
          <w:lang w:val="en-US"/>
          <w:rPrChange w:id="183" w:author="Di Rocco Juri" w:date="2019-08-21T10:10:00Z">
            <w:rPr/>
          </w:rPrChange>
        </w:rPr>
      </w:pPr>
    </w:p>
    <w:p w14:paraId="552D9CB1" w14:textId="77777777" w:rsidR="00041417" w:rsidRPr="00DA4B6D" w:rsidRDefault="00041417" w:rsidP="00041417">
      <w:pPr>
        <w:pStyle w:val="Nessunaspaziatura"/>
        <w:rPr>
          <w:lang w:val="en-US"/>
          <w:rPrChange w:id="184" w:author="Di Rocco Juri" w:date="2019-08-21T10:10:00Z">
            <w:rPr/>
          </w:rPrChange>
        </w:rPr>
      </w:pPr>
      <w:r w:rsidRPr="00DA4B6D">
        <w:rPr>
          <w:b/>
          <w:lang w:val="en-US"/>
          <w:rPrChange w:id="185" w:author="Di Rocco Juri" w:date="2019-08-21T10:10:00Z">
            <w:rPr>
              <w:b/>
            </w:rPr>
          </w:rPrChange>
        </w:rPr>
        <w:t>Zend Framework</w:t>
      </w:r>
      <w:r w:rsidRPr="00DA4B6D">
        <w:rPr>
          <w:lang w:val="en-US"/>
          <w:rPrChange w:id="186" w:author="Di Rocco Juri" w:date="2019-08-21T10:10:00Z">
            <w:rPr/>
          </w:rPrChange>
        </w:rPr>
        <w:t xml:space="preserve"> (PHP Backend/</w:t>
      </w:r>
      <w:proofErr w:type="spellStart"/>
      <w:r w:rsidRPr="00DA4B6D">
        <w:rPr>
          <w:lang w:val="en-US"/>
          <w:rPrChange w:id="187" w:author="Di Rocco Juri" w:date="2019-08-21T10:10:00Z">
            <w:rPr/>
          </w:rPrChange>
        </w:rPr>
        <w:t>FullStack</w:t>
      </w:r>
      <w:proofErr w:type="spellEnd"/>
      <w:r w:rsidRPr="00DA4B6D">
        <w:rPr>
          <w:lang w:val="en-US"/>
          <w:rPrChange w:id="188" w:author="Di Rocco Juri" w:date="2019-08-21T10:10:00Z">
            <w:rPr/>
          </w:rPrChange>
        </w:rPr>
        <w:t>)</w:t>
      </w:r>
    </w:p>
    <w:p w14:paraId="51E11C06" w14:textId="77777777" w:rsidR="00041417" w:rsidRDefault="00041417" w:rsidP="00041417">
      <w:proofErr w:type="spellStart"/>
      <w:r>
        <w:t>Zend</w:t>
      </w:r>
      <w:proofErr w:type="spellEnd"/>
      <w:r>
        <w:t xml:space="preserve"> è un Framework </w:t>
      </w:r>
      <w:proofErr w:type="spellStart"/>
      <w:r>
        <w:t>Opensource</w:t>
      </w:r>
      <w:proofErr w:type="spellEnd"/>
      <w:r>
        <w:t xml:space="preserve"> Full </w:t>
      </w:r>
      <w:proofErr w:type="spellStart"/>
      <w:r>
        <w:t>Stack</w:t>
      </w:r>
      <w:proofErr w:type="spellEnd"/>
      <w:r>
        <w:t xml:space="preserve"> per lo sviluppo di applicazioni web in ambiente PHP, con la versione </w:t>
      </w:r>
      <w:proofErr w:type="spellStart"/>
      <w:r>
        <w:t>Zend</w:t>
      </w:r>
      <w:proofErr w:type="spellEnd"/>
      <w:r>
        <w:t xml:space="preserve"> Framework 2 è possibile sviluppare applicazioni in codice PHP Object </w:t>
      </w:r>
      <w:proofErr w:type="spellStart"/>
      <w:r>
        <w:t>Orientedsfruttando</w:t>
      </w:r>
      <w:proofErr w:type="spellEnd"/>
      <w:r>
        <w:t xml:space="preserve"> tutte le </w:t>
      </w:r>
      <w:proofErr w:type="spellStart"/>
      <w:r>
        <w:t>features</w:t>
      </w:r>
      <w:proofErr w:type="spellEnd"/>
      <w:r>
        <w:t xml:space="preserve"> offerte da PHP 5.3, </w:t>
      </w:r>
      <w:proofErr w:type="spellStart"/>
      <w:proofErr w:type="gramStart"/>
      <w:r>
        <w:t>namely,namespace</w:t>
      </w:r>
      <w:proofErr w:type="gramEnd"/>
      <w:r>
        <w:t>,late</w:t>
      </w:r>
      <w:proofErr w:type="spellEnd"/>
      <w:r>
        <w:t xml:space="preserve"> state </w:t>
      </w:r>
      <w:proofErr w:type="spellStart"/>
      <w:r>
        <w:t>binding</w:t>
      </w:r>
      <w:proofErr w:type="spellEnd"/>
      <w:r>
        <w:t xml:space="preserve">, lambda </w:t>
      </w:r>
      <w:proofErr w:type="spellStart"/>
      <w:r>
        <w:t>function</w:t>
      </w:r>
      <w:proofErr w:type="spellEnd"/>
      <w:r>
        <w:t xml:space="preserve"> e </w:t>
      </w:r>
      <w:proofErr w:type="spellStart"/>
      <w:r>
        <w:t>closure</w:t>
      </w:r>
      <w:proofErr w:type="spellEnd"/>
      <w:r>
        <w:t>.</w:t>
      </w:r>
    </w:p>
    <w:p w14:paraId="43FCF755" w14:textId="77777777" w:rsidR="00041417" w:rsidRDefault="00041417" w:rsidP="00041417"/>
    <w:p w14:paraId="5AA959F5" w14:textId="77777777" w:rsidR="00041417" w:rsidRDefault="00041417" w:rsidP="00041417">
      <w:r>
        <w:t>In sintesi:</w:t>
      </w:r>
    </w:p>
    <w:p w14:paraId="2DED034B" w14:textId="77777777" w:rsidR="00041417" w:rsidRDefault="00041417" w:rsidP="00041417">
      <w:r>
        <w:t>•</w:t>
      </w:r>
      <w:r>
        <w:tab/>
        <w:t>Linguaggio: PHP</w:t>
      </w:r>
    </w:p>
    <w:p w14:paraId="78A40E50" w14:textId="77777777" w:rsidR="00041417" w:rsidRDefault="00041417" w:rsidP="00041417">
      <w:r>
        <w:t>•</w:t>
      </w:r>
      <w:r>
        <w:tab/>
        <w:t xml:space="preserve">Licenza: </w:t>
      </w:r>
      <w:proofErr w:type="spellStart"/>
      <w:r>
        <w:t>OpenSource</w:t>
      </w:r>
      <w:proofErr w:type="spellEnd"/>
      <w:r>
        <w:t xml:space="preserve"> MIT</w:t>
      </w:r>
    </w:p>
    <w:p w14:paraId="48C60A7F" w14:textId="77777777" w:rsidR="00041417" w:rsidRPr="00DA4B6D" w:rsidRDefault="00041417" w:rsidP="00041417">
      <w:pPr>
        <w:rPr>
          <w:lang w:val="en-US"/>
          <w:rPrChange w:id="189" w:author="Di Rocco Juri" w:date="2019-08-21T10:10:00Z">
            <w:rPr/>
          </w:rPrChange>
        </w:rPr>
      </w:pPr>
      <w:r w:rsidRPr="00DA4B6D">
        <w:rPr>
          <w:lang w:val="en-US"/>
          <w:rPrChange w:id="190" w:author="Di Rocco Juri" w:date="2019-08-21T10:10:00Z">
            <w:rPr/>
          </w:rPrChange>
        </w:rPr>
        <w:lastRenderedPageBreak/>
        <w:t>•</w:t>
      </w:r>
      <w:r w:rsidRPr="00DA4B6D">
        <w:rPr>
          <w:lang w:val="en-US"/>
          <w:rPrChange w:id="191" w:author="Di Rocco Juri" w:date="2019-08-21T10:10:00Z">
            <w:rPr/>
          </w:rPrChange>
        </w:rPr>
        <w:tab/>
        <w:t>Tipo: Full Stack/Backend MVC</w:t>
      </w:r>
    </w:p>
    <w:p w14:paraId="708D98A7" w14:textId="77777777" w:rsidR="00041417" w:rsidRPr="00DA4B6D" w:rsidRDefault="00041417" w:rsidP="00041417">
      <w:pPr>
        <w:rPr>
          <w:lang w:val="en-US"/>
          <w:rPrChange w:id="192" w:author="Di Rocco Juri" w:date="2019-08-21T10:10:00Z">
            <w:rPr/>
          </w:rPrChange>
        </w:rPr>
      </w:pPr>
      <w:r w:rsidRPr="00DA4B6D">
        <w:rPr>
          <w:lang w:val="en-US"/>
          <w:rPrChange w:id="193" w:author="Di Rocco Juri" w:date="2019-08-21T10:10:00Z">
            <w:rPr/>
          </w:rPrChange>
        </w:rPr>
        <w:t>•</w:t>
      </w:r>
      <w:r w:rsidRPr="00DA4B6D">
        <w:rPr>
          <w:lang w:val="en-US"/>
          <w:rPrChange w:id="194" w:author="Di Rocco Juri" w:date="2019-08-21T10:10:00Z">
            <w:rPr/>
          </w:rPrChange>
        </w:rPr>
        <w:tab/>
      </w:r>
      <w:proofErr w:type="spellStart"/>
      <w:r w:rsidRPr="00DA4B6D">
        <w:rPr>
          <w:lang w:val="en-US"/>
          <w:rPrChange w:id="195" w:author="Di Rocco Juri" w:date="2019-08-21T10:10:00Z">
            <w:rPr/>
          </w:rPrChange>
        </w:rPr>
        <w:t>Integrazioni</w:t>
      </w:r>
      <w:proofErr w:type="spellEnd"/>
      <w:r w:rsidRPr="00DA4B6D">
        <w:rPr>
          <w:lang w:val="en-US"/>
          <w:rPrChange w:id="196" w:author="Di Rocco Juri" w:date="2019-08-21T10:10:00Z">
            <w:rPr/>
          </w:rPrChange>
        </w:rPr>
        <w:t xml:space="preserve">: PHP, </w:t>
      </w:r>
      <w:proofErr w:type="spellStart"/>
      <w:r w:rsidRPr="00DA4B6D">
        <w:rPr>
          <w:lang w:val="en-US"/>
          <w:rPrChange w:id="197" w:author="Di Rocco Juri" w:date="2019-08-21T10:10:00Z">
            <w:rPr/>
          </w:rPrChange>
        </w:rPr>
        <w:t>KeyCDN</w:t>
      </w:r>
      <w:proofErr w:type="spellEnd"/>
      <w:r w:rsidRPr="00DA4B6D">
        <w:rPr>
          <w:lang w:val="en-US"/>
          <w:rPrChange w:id="198" w:author="Di Rocco Juri" w:date="2019-08-21T10:10:00Z">
            <w:rPr/>
          </w:rPrChange>
        </w:rPr>
        <w:t xml:space="preserve">, </w:t>
      </w:r>
      <w:proofErr w:type="spellStart"/>
      <w:r w:rsidRPr="00DA4B6D">
        <w:rPr>
          <w:lang w:val="en-US"/>
          <w:rPrChange w:id="199" w:author="Di Rocco Juri" w:date="2019-08-21T10:10:00Z">
            <w:rPr/>
          </w:rPrChange>
        </w:rPr>
        <w:t>SlickStack</w:t>
      </w:r>
      <w:proofErr w:type="spellEnd"/>
      <w:r w:rsidRPr="00DA4B6D">
        <w:rPr>
          <w:lang w:val="en-US"/>
          <w:rPrChange w:id="200" w:author="Di Rocco Juri" w:date="2019-08-21T10:10:00Z">
            <w:rPr/>
          </w:rPrChange>
        </w:rPr>
        <w:t xml:space="preserve">, Deployer (tot 4 tool </w:t>
      </w:r>
      <w:proofErr w:type="spellStart"/>
      <w:r w:rsidRPr="00DA4B6D">
        <w:rPr>
          <w:lang w:val="en-US"/>
          <w:rPrChange w:id="201" w:author="Di Rocco Juri" w:date="2019-08-21T10:10:00Z">
            <w:rPr/>
          </w:rPrChange>
        </w:rPr>
        <w:t>fonte</w:t>
      </w:r>
      <w:proofErr w:type="spellEnd"/>
      <w:r w:rsidRPr="00DA4B6D">
        <w:rPr>
          <w:lang w:val="en-US"/>
          <w:rPrChange w:id="202" w:author="Di Rocco Juri" w:date="2019-08-21T10:10:00Z">
            <w:rPr/>
          </w:rPrChange>
        </w:rPr>
        <w:t xml:space="preserve"> www.stackshare.io)</w:t>
      </w:r>
    </w:p>
    <w:p w14:paraId="03263BCD" w14:textId="77777777" w:rsidR="00041417" w:rsidRDefault="00041417" w:rsidP="00041417">
      <w:r>
        <w:t>•</w:t>
      </w:r>
      <w:r>
        <w:tab/>
        <w:t xml:space="preserve">Adozione: Bassa, </w:t>
      </w:r>
      <w:proofErr w:type="spellStart"/>
      <w:r>
        <w:t>Webedia</w:t>
      </w:r>
      <w:proofErr w:type="spellEnd"/>
      <w:r>
        <w:t xml:space="preserve">, </w:t>
      </w:r>
      <w:proofErr w:type="spellStart"/>
      <w:r>
        <w:t>Scandlearn</w:t>
      </w:r>
      <w:proofErr w:type="spellEnd"/>
      <w:r>
        <w:t xml:space="preserve">, MV </w:t>
      </w:r>
      <w:proofErr w:type="spellStart"/>
      <w:r>
        <w:t>Labs</w:t>
      </w:r>
      <w:proofErr w:type="spellEnd"/>
      <w:r>
        <w:t xml:space="preserve"> (fonte www.stackshare.io)</w:t>
      </w:r>
    </w:p>
    <w:p w14:paraId="6CD0E822" w14:textId="77777777" w:rsidR="00041417" w:rsidRDefault="00041417" w:rsidP="00041417">
      <w:r>
        <w:t>•</w:t>
      </w:r>
      <w:r>
        <w:tab/>
        <w:t xml:space="preserve">Vitalità: attualmente disponibile nella versione 2.4.13 del 13/07/17 (accesso </w:t>
      </w:r>
      <w:proofErr w:type="spellStart"/>
      <w:r>
        <w:t>github</w:t>
      </w:r>
      <w:proofErr w:type="spellEnd"/>
      <w:r>
        <w:t xml:space="preserve"> 18/06/19)</w:t>
      </w:r>
    </w:p>
    <w:p w14:paraId="25665731"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 xml:space="preserve">: 7.9KStars, 3.4K Forks, Last </w:t>
      </w:r>
      <w:proofErr w:type="spellStart"/>
      <w:r>
        <w:t>Commit</w:t>
      </w:r>
      <w:proofErr w:type="spellEnd"/>
      <w:r>
        <w:t xml:space="preserve"> 22/05/19 ma risulta un vuoto nei </w:t>
      </w:r>
      <w:proofErr w:type="spellStart"/>
      <w:r>
        <w:t>commit</w:t>
      </w:r>
      <w:proofErr w:type="spellEnd"/>
      <w:r>
        <w:t xml:space="preserve"> dal 17/02/17 (dati del 18/06/19), Code </w:t>
      </w:r>
      <w:proofErr w:type="spellStart"/>
      <w:r>
        <w:t>Frequency</w:t>
      </w:r>
      <w:proofErr w:type="spellEnd"/>
      <w:r>
        <w:t xml:space="preserve"> Molto Bassa.</w:t>
      </w:r>
    </w:p>
    <w:p w14:paraId="622BC080" w14:textId="77777777" w:rsidR="00041417" w:rsidRDefault="00041417" w:rsidP="00041417">
      <w:r>
        <w:t>Verdetto: Rigettato</w:t>
      </w:r>
    </w:p>
    <w:p w14:paraId="4384D633" w14:textId="77777777" w:rsidR="00041417" w:rsidRDefault="00041417" w:rsidP="00041417">
      <w:proofErr w:type="spellStart"/>
      <w:r>
        <w:t>Django</w:t>
      </w:r>
      <w:proofErr w:type="spellEnd"/>
      <w:r>
        <w:t xml:space="preserve"> (</w:t>
      </w:r>
      <w:proofErr w:type="spellStart"/>
      <w:r>
        <w:t>Python</w:t>
      </w:r>
      <w:proofErr w:type="spellEnd"/>
      <w:r>
        <w:t xml:space="preserve">, </w:t>
      </w:r>
      <w:proofErr w:type="spellStart"/>
      <w:r>
        <w:t>Backend</w:t>
      </w:r>
      <w:proofErr w:type="spellEnd"/>
      <w:r>
        <w:t xml:space="preserve">) </w:t>
      </w:r>
    </w:p>
    <w:p w14:paraId="5A1A4B5A" w14:textId="77777777" w:rsidR="00041417" w:rsidRDefault="00041417" w:rsidP="00041417">
      <w:proofErr w:type="spellStart"/>
      <w:r>
        <w:t>Django</w:t>
      </w:r>
      <w:proofErr w:type="spellEnd"/>
      <w:r>
        <w:t xml:space="preserve"> è un Framework </w:t>
      </w:r>
      <w:proofErr w:type="spellStart"/>
      <w:r>
        <w:t>FullStack</w:t>
      </w:r>
      <w:proofErr w:type="spellEnd"/>
      <w:r>
        <w:t xml:space="preserve"> per lo sviluppo di applicazioni web </w:t>
      </w:r>
      <w:proofErr w:type="spellStart"/>
      <w:r>
        <w:t>OpenSource</w:t>
      </w:r>
      <w:proofErr w:type="spellEnd"/>
      <w:r>
        <w:t xml:space="preserve"> scritto in </w:t>
      </w:r>
      <w:proofErr w:type="spellStart"/>
      <w:r>
        <w:t>Python</w:t>
      </w:r>
      <w:proofErr w:type="spellEnd"/>
      <w:r>
        <w:t xml:space="preserve">. </w:t>
      </w:r>
      <w:proofErr w:type="spellStart"/>
      <w:r>
        <w:t>Django</w:t>
      </w:r>
      <w:proofErr w:type="spellEnd"/>
      <w:r>
        <w:t xml:space="preserve"> è un Framework di alto livello orientato allo sviluppo veloce ed allo stesso tempo pulito, tra le sue caratteristiche possiamo citare la possibilità di sviluppare applicazioni MVC, la facilità di apprendimento del </w:t>
      </w:r>
      <w:proofErr w:type="spellStart"/>
      <w:r>
        <w:t>framework</w:t>
      </w:r>
      <w:proofErr w:type="spellEnd"/>
      <w:r>
        <w:t>, lo sviluppo rapido,</w:t>
      </w:r>
    </w:p>
    <w:p w14:paraId="3DC999F5" w14:textId="77777777" w:rsidR="00041417" w:rsidRDefault="00041417" w:rsidP="00041417">
      <w:r>
        <w:t>In Sintesi:</w:t>
      </w:r>
    </w:p>
    <w:p w14:paraId="7A2412CF" w14:textId="77777777" w:rsidR="00041417" w:rsidRDefault="00041417" w:rsidP="00041417">
      <w:r>
        <w:t>•</w:t>
      </w:r>
      <w:r>
        <w:tab/>
        <w:t xml:space="preserve">Linguaggio: </w:t>
      </w:r>
      <w:proofErr w:type="spellStart"/>
      <w:r>
        <w:t>Python</w:t>
      </w:r>
      <w:proofErr w:type="spellEnd"/>
    </w:p>
    <w:p w14:paraId="54F281FD" w14:textId="77777777" w:rsidR="00041417" w:rsidRDefault="00041417" w:rsidP="00041417">
      <w:r>
        <w:t>•</w:t>
      </w:r>
      <w:r>
        <w:tab/>
        <w:t xml:space="preserve">Licenza: </w:t>
      </w:r>
      <w:proofErr w:type="spellStart"/>
      <w:r>
        <w:t>OpenSource</w:t>
      </w:r>
      <w:proofErr w:type="spellEnd"/>
      <w:r>
        <w:t xml:space="preserve"> </w:t>
      </w:r>
    </w:p>
    <w:p w14:paraId="7671AB3C" w14:textId="77777777" w:rsidR="00041417" w:rsidRDefault="00041417" w:rsidP="00041417">
      <w:r>
        <w:t>•</w:t>
      </w:r>
      <w:r>
        <w:tab/>
        <w:t xml:space="preserve">Tipo: </w:t>
      </w:r>
      <w:proofErr w:type="spellStart"/>
      <w:r>
        <w:t>Backend</w:t>
      </w:r>
      <w:proofErr w:type="spellEnd"/>
    </w:p>
    <w:p w14:paraId="01C32552" w14:textId="77777777" w:rsidR="00041417" w:rsidRDefault="00041417" w:rsidP="00041417">
      <w:r>
        <w:t>•</w:t>
      </w:r>
      <w:r>
        <w:tab/>
        <w:t xml:space="preserve">Adozione: Buona Utilizzato da </w:t>
      </w:r>
      <w:proofErr w:type="spellStart"/>
      <w:proofErr w:type="gramStart"/>
      <w:r>
        <w:t>Google,Youtube</w:t>
      </w:r>
      <w:proofErr w:type="gramEnd"/>
      <w:r>
        <w:t>,Instagram,Pinterest,Accenture</w:t>
      </w:r>
      <w:proofErr w:type="spellEnd"/>
      <w:r>
        <w:t xml:space="preserve"> e molti </w:t>
      </w:r>
      <w:proofErr w:type="spellStart"/>
      <w:r>
        <w:t>altri.lar</w:t>
      </w:r>
      <w:proofErr w:type="spellEnd"/>
    </w:p>
    <w:p w14:paraId="367B6C78" w14:textId="77777777" w:rsidR="00041417" w:rsidRDefault="00041417" w:rsidP="00041417">
      <w:r>
        <w:t>•</w:t>
      </w:r>
      <w:r>
        <w:tab/>
        <w:t>Vitalità: attualmente disponibile nella versione 2.2 del 1/04/19</w:t>
      </w:r>
    </w:p>
    <w:p w14:paraId="37FCFB7B"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 xml:space="preserve">: 42.2K Stars 18.1K Forks Last </w:t>
      </w:r>
      <w:proofErr w:type="spellStart"/>
      <w:r>
        <w:t>Commit</w:t>
      </w:r>
      <w:proofErr w:type="spellEnd"/>
      <w:r>
        <w:t xml:space="preserve"> 1 giorno dati del 15/06/19</w:t>
      </w:r>
    </w:p>
    <w:p w14:paraId="7F487DE3" w14:textId="77777777" w:rsidR="00041417" w:rsidRDefault="00041417" w:rsidP="00041417"/>
    <w:p w14:paraId="1B12765D" w14:textId="77777777" w:rsidR="00041417" w:rsidRDefault="00041417" w:rsidP="00041417"/>
    <w:p w14:paraId="2E537BDE" w14:textId="77777777" w:rsidR="00041417" w:rsidRDefault="00041417" w:rsidP="00041417">
      <w:pPr>
        <w:pStyle w:val="Nessunaspaziatura"/>
        <w:rPr>
          <w:b/>
        </w:rPr>
      </w:pPr>
      <w:proofErr w:type="spellStart"/>
      <w:r w:rsidRPr="004C3904">
        <w:rPr>
          <w:b/>
        </w:rPr>
        <w:t>Rails</w:t>
      </w:r>
      <w:proofErr w:type="spellEnd"/>
      <w:r w:rsidRPr="004C3904">
        <w:rPr>
          <w:b/>
        </w:rPr>
        <w:t xml:space="preserve"> (Ruby, </w:t>
      </w:r>
      <w:proofErr w:type="spellStart"/>
      <w:proofErr w:type="gramStart"/>
      <w:r w:rsidRPr="004C3904">
        <w:rPr>
          <w:b/>
        </w:rPr>
        <w:t>Backend,MVC</w:t>
      </w:r>
      <w:proofErr w:type="spellEnd"/>
      <w:proofErr w:type="gramEnd"/>
      <w:r w:rsidRPr="004C3904">
        <w:rPr>
          <w:b/>
        </w:rPr>
        <w:t>)</w:t>
      </w:r>
    </w:p>
    <w:p w14:paraId="53C3C252" w14:textId="77777777" w:rsidR="00041417" w:rsidRPr="004C3904" w:rsidRDefault="00041417" w:rsidP="00041417">
      <w:pPr>
        <w:pStyle w:val="Nessunaspaziatura"/>
        <w:rPr>
          <w:b/>
        </w:rPr>
      </w:pPr>
    </w:p>
    <w:p w14:paraId="1802B95B" w14:textId="77777777" w:rsidR="00041417" w:rsidRDefault="00041417" w:rsidP="00041417">
      <w:proofErr w:type="spellStart"/>
      <w:r>
        <w:lastRenderedPageBreak/>
        <w:t>Rails</w:t>
      </w:r>
      <w:proofErr w:type="spellEnd"/>
      <w:r>
        <w:t xml:space="preserve"> è un Framework </w:t>
      </w:r>
      <w:proofErr w:type="spellStart"/>
      <w:r>
        <w:t>opensource</w:t>
      </w:r>
      <w:proofErr w:type="spellEnd"/>
      <w:r>
        <w:t xml:space="preserve"> </w:t>
      </w:r>
      <w:proofErr w:type="spellStart"/>
      <w:r>
        <w:t>Fullstack</w:t>
      </w:r>
      <w:proofErr w:type="spellEnd"/>
      <w:r>
        <w:t>/</w:t>
      </w:r>
      <w:proofErr w:type="spellStart"/>
      <w:r>
        <w:t>Backend</w:t>
      </w:r>
      <w:proofErr w:type="spellEnd"/>
      <w:r>
        <w:t xml:space="preserve"> per lo </w:t>
      </w:r>
      <w:proofErr w:type="spellStart"/>
      <w:r>
        <w:t>svipuppo</w:t>
      </w:r>
      <w:proofErr w:type="spellEnd"/>
      <w:r>
        <w:t xml:space="preserve"> di applicazioni web MVC in ambiente Ruby. Tra i punti di forza di </w:t>
      </w:r>
      <w:proofErr w:type="spellStart"/>
      <w:r>
        <w:t>Rails</w:t>
      </w:r>
      <w:proofErr w:type="spellEnd"/>
      <w:r>
        <w:t xml:space="preserve"> possiamo citare: Convention over </w:t>
      </w:r>
      <w:proofErr w:type="spellStart"/>
      <w:r>
        <w:t>Configuration</w:t>
      </w:r>
      <w:proofErr w:type="spellEnd"/>
      <w:r>
        <w:t>, la rapidità di sviluppo, la grande community, DB Migration, la facilità di apprendimento e l’eleganza del codice scritto in Ruby.</w:t>
      </w:r>
    </w:p>
    <w:p w14:paraId="3B8D8B4F" w14:textId="77777777" w:rsidR="00041417" w:rsidRDefault="00041417" w:rsidP="00041417"/>
    <w:p w14:paraId="402638D4" w14:textId="77777777" w:rsidR="00041417" w:rsidRDefault="00041417" w:rsidP="00041417">
      <w:r>
        <w:t>In sintesi:</w:t>
      </w:r>
    </w:p>
    <w:p w14:paraId="155F02C5" w14:textId="77777777" w:rsidR="00041417" w:rsidRDefault="00041417" w:rsidP="00041417">
      <w:r>
        <w:t>•</w:t>
      </w:r>
      <w:r>
        <w:tab/>
        <w:t>Linguaggio: Ruby</w:t>
      </w:r>
    </w:p>
    <w:p w14:paraId="78FA0CAA" w14:textId="77777777" w:rsidR="00041417" w:rsidRDefault="00041417" w:rsidP="00041417">
      <w:r>
        <w:t>•</w:t>
      </w:r>
      <w:r>
        <w:tab/>
        <w:t xml:space="preserve">Licenza: </w:t>
      </w:r>
      <w:proofErr w:type="spellStart"/>
      <w:r>
        <w:t>OpenSource</w:t>
      </w:r>
      <w:proofErr w:type="spellEnd"/>
      <w:r>
        <w:t xml:space="preserve"> MIT</w:t>
      </w:r>
    </w:p>
    <w:p w14:paraId="2BC4D271" w14:textId="77777777" w:rsidR="00041417" w:rsidRPr="00DA4B6D" w:rsidRDefault="00041417" w:rsidP="00041417">
      <w:pPr>
        <w:rPr>
          <w:lang w:val="en-US"/>
          <w:rPrChange w:id="203" w:author="Di Rocco Juri" w:date="2019-08-21T10:10:00Z">
            <w:rPr/>
          </w:rPrChange>
        </w:rPr>
      </w:pPr>
      <w:r w:rsidRPr="00DA4B6D">
        <w:rPr>
          <w:lang w:val="en-US"/>
          <w:rPrChange w:id="204" w:author="Di Rocco Juri" w:date="2019-08-21T10:10:00Z">
            <w:rPr/>
          </w:rPrChange>
        </w:rPr>
        <w:t>•</w:t>
      </w:r>
      <w:r w:rsidRPr="00DA4B6D">
        <w:rPr>
          <w:lang w:val="en-US"/>
          <w:rPrChange w:id="205" w:author="Di Rocco Juri" w:date="2019-08-21T10:10:00Z">
            <w:rPr/>
          </w:rPrChange>
        </w:rPr>
        <w:tab/>
        <w:t>Tipo: Full Stack/Backend MVC</w:t>
      </w:r>
    </w:p>
    <w:p w14:paraId="38C9F61E" w14:textId="77777777" w:rsidR="00041417" w:rsidRPr="00DA4B6D" w:rsidRDefault="00041417" w:rsidP="00041417">
      <w:pPr>
        <w:rPr>
          <w:lang w:val="en-US"/>
          <w:rPrChange w:id="206" w:author="Di Rocco Juri" w:date="2019-08-21T10:10:00Z">
            <w:rPr/>
          </w:rPrChange>
        </w:rPr>
      </w:pPr>
      <w:r w:rsidRPr="00DA4B6D">
        <w:rPr>
          <w:lang w:val="en-US"/>
          <w:rPrChange w:id="207" w:author="Di Rocco Juri" w:date="2019-08-21T10:10:00Z">
            <w:rPr/>
          </w:rPrChange>
        </w:rPr>
        <w:t>•</w:t>
      </w:r>
      <w:r w:rsidRPr="00DA4B6D">
        <w:rPr>
          <w:lang w:val="en-US"/>
          <w:rPrChange w:id="208" w:author="Di Rocco Juri" w:date="2019-08-21T10:10:00Z">
            <w:rPr/>
          </w:rPrChange>
        </w:rPr>
        <w:tab/>
      </w:r>
      <w:proofErr w:type="spellStart"/>
      <w:r w:rsidRPr="00DA4B6D">
        <w:rPr>
          <w:lang w:val="en-US"/>
          <w:rPrChange w:id="209" w:author="Di Rocco Juri" w:date="2019-08-21T10:10:00Z">
            <w:rPr/>
          </w:rPrChange>
        </w:rPr>
        <w:t>Integrazioni</w:t>
      </w:r>
      <w:proofErr w:type="spellEnd"/>
      <w:r w:rsidRPr="00DA4B6D">
        <w:rPr>
          <w:lang w:val="en-US"/>
          <w:rPrChange w:id="210" w:author="Di Rocco Juri" w:date="2019-08-21T10:10:00Z">
            <w:rPr/>
          </w:rPrChange>
        </w:rPr>
        <w:t xml:space="preserve">: Ruby, Sentry, </w:t>
      </w:r>
      <w:proofErr w:type="spellStart"/>
      <w:r w:rsidRPr="00DA4B6D">
        <w:rPr>
          <w:lang w:val="en-US"/>
          <w:rPrChange w:id="211" w:author="Di Rocco Juri" w:date="2019-08-21T10:10:00Z">
            <w:rPr/>
          </w:rPrChange>
        </w:rPr>
        <w:t>Haml</w:t>
      </w:r>
      <w:proofErr w:type="spellEnd"/>
      <w:r w:rsidRPr="00DA4B6D">
        <w:rPr>
          <w:lang w:val="en-US"/>
          <w:rPrChange w:id="212" w:author="Di Rocco Juri" w:date="2019-08-21T10:10:00Z">
            <w:rPr/>
          </w:rPrChange>
        </w:rPr>
        <w:t xml:space="preserve">, </w:t>
      </w:r>
      <w:proofErr w:type="spellStart"/>
      <w:r w:rsidRPr="00DA4B6D">
        <w:rPr>
          <w:lang w:val="en-US"/>
          <w:rPrChange w:id="213" w:author="Di Rocco Juri" w:date="2019-08-21T10:10:00Z">
            <w:rPr/>
          </w:rPrChange>
        </w:rPr>
        <w:t>Raygun</w:t>
      </w:r>
      <w:proofErr w:type="spellEnd"/>
      <w:r w:rsidRPr="00DA4B6D">
        <w:rPr>
          <w:lang w:val="en-US"/>
          <w:rPrChange w:id="214" w:author="Di Rocco Juri" w:date="2019-08-21T10:10:00Z">
            <w:rPr/>
          </w:rPrChange>
        </w:rPr>
        <w:t xml:space="preserve">, </w:t>
      </w:r>
      <w:proofErr w:type="spellStart"/>
      <w:r w:rsidRPr="00DA4B6D">
        <w:rPr>
          <w:lang w:val="en-US"/>
          <w:rPrChange w:id="215" w:author="Di Rocco Juri" w:date="2019-08-21T10:10:00Z">
            <w:rPr/>
          </w:rPrChange>
        </w:rPr>
        <w:t>Bugsnag</w:t>
      </w:r>
      <w:proofErr w:type="spellEnd"/>
      <w:r w:rsidRPr="00DA4B6D">
        <w:rPr>
          <w:lang w:val="en-US"/>
          <w:rPrChange w:id="216" w:author="Di Rocco Juri" w:date="2019-08-21T10:10:00Z">
            <w:rPr/>
          </w:rPrChange>
        </w:rPr>
        <w:t xml:space="preserve"> (tot 40 tool </w:t>
      </w:r>
      <w:proofErr w:type="spellStart"/>
      <w:r w:rsidRPr="00DA4B6D">
        <w:rPr>
          <w:lang w:val="en-US"/>
          <w:rPrChange w:id="217" w:author="Di Rocco Juri" w:date="2019-08-21T10:10:00Z">
            <w:rPr/>
          </w:rPrChange>
        </w:rPr>
        <w:t>fonte</w:t>
      </w:r>
      <w:proofErr w:type="spellEnd"/>
      <w:r w:rsidRPr="00DA4B6D">
        <w:rPr>
          <w:lang w:val="en-US"/>
          <w:rPrChange w:id="218" w:author="Di Rocco Juri" w:date="2019-08-21T10:10:00Z">
            <w:rPr/>
          </w:rPrChange>
        </w:rPr>
        <w:t xml:space="preserve"> www.stackshare.io)</w:t>
      </w:r>
    </w:p>
    <w:p w14:paraId="36F3B829" w14:textId="77777777" w:rsidR="00041417" w:rsidRDefault="00041417" w:rsidP="00041417">
      <w:r>
        <w:t>•</w:t>
      </w:r>
      <w:r>
        <w:tab/>
        <w:t xml:space="preserve">Adozione: Ottima, </w:t>
      </w:r>
      <w:proofErr w:type="spellStart"/>
      <w:r>
        <w:t>Twitch</w:t>
      </w:r>
      <w:proofErr w:type="spellEnd"/>
      <w:r>
        <w:t xml:space="preserve">, </w:t>
      </w:r>
      <w:proofErr w:type="spellStart"/>
      <w:r>
        <w:t>Kickstarter</w:t>
      </w:r>
      <w:proofErr w:type="spellEnd"/>
      <w:r>
        <w:t xml:space="preserve">, </w:t>
      </w:r>
      <w:proofErr w:type="spellStart"/>
      <w:r>
        <w:t>Airbnb</w:t>
      </w:r>
      <w:proofErr w:type="spellEnd"/>
      <w:r>
        <w:t xml:space="preserve">, </w:t>
      </w:r>
      <w:proofErr w:type="spellStart"/>
      <w:r>
        <w:t>Groupon</w:t>
      </w:r>
      <w:proofErr w:type="spellEnd"/>
      <w:r>
        <w:t xml:space="preserve"> ed altre 2300 aziende hanno dichiarato di usare </w:t>
      </w:r>
      <w:proofErr w:type="spellStart"/>
      <w:r>
        <w:t>Rails</w:t>
      </w:r>
      <w:proofErr w:type="spellEnd"/>
      <w:r>
        <w:t xml:space="preserve"> (fonte www.stackshare.io)</w:t>
      </w:r>
    </w:p>
    <w:p w14:paraId="3EECDFE0" w14:textId="77777777" w:rsidR="00041417" w:rsidRDefault="00041417" w:rsidP="00041417">
      <w:r>
        <w:t>•</w:t>
      </w:r>
      <w:r>
        <w:tab/>
        <w:t>Vitalità: attualmente disponibile nella versione 5.2.3 del 24/04/19</w:t>
      </w:r>
    </w:p>
    <w:p w14:paraId="20556C31"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 xml:space="preserve">: 43.4KStars, 17.4K Forks, Last </w:t>
      </w:r>
      <w:proofErr w:type="spellStart"/>
      <w:r>
        <w:t>Commit</w:t>
      </w:r>
      <w:proofErr w:type="spellEnd"/>
      <w:r>
        <w:t xml:space="preserve"> 18/06/19 (dati del 18/06/19), Code </w:t>
      </w:r>
      <w:proofErr w:type="spellStart"/>
      <w:r>
        <w:t>Frequency</w:t>
      </w:r>
      <w:proofErr w:type="spellEnd"/>
      <w:r>
        <w:t xml:space="preserve"> Buona.</w:t>
      </w:r>
    </w:p>
    <w:p w14:paraId="08246926" w14:textId="77777777" w:rsidR="00041417" w:rsidRDefault="00041417" w:rsidP="00041417"/>
    <w:p w14:paraId="77E28602" w14:textId="77777777" w:rsidR="00041417" w:rsidRDefault="00041417" w:rsidP="00041417">
      <w:pPr>
        <w:pStyle w:val="Nessunaspaziatura"/>
        <w:rPr>
          <w:b/>
        </w:rPr>
      </w:pPr>
      <w:r w:rsidRPr="004C3904">
        <w:rPr>
          <w:b/>
        </w:rPr>
        <w:t>Vue.JS (</w:t>
      </w:r>
      <w:proofErr w:type="spellStart"/>
      <w:proofErr w:type="gramStart"/>
      <w:r w:rsidRPr="004C3904">
        <w:rPr>
          <w:b/>
        </w:rPr>
        <w:t>Javascritp,Frontend</w:t>
      </w:r>
      <w:proofErr w:type="spellEnd"/>
      <w:proofErr w:type="gramEnd"/>
      <w:r w:rsidRPr="004C3904">
        <w:rPr>
          <w:b/>
        </w:rPr>
        <w:t xml:space="preserve">) </w:t>
      </w:r>
    </w:p>
    <w:p w14:paraId="483BE533" w14:textId="77777777" w:rsidR="00041417" w:rsidRPr="004C3904" w:rsidRDefault="00041417" w:rsidP="00041417">
      <w:pPr>
        <w:pStyle w:val="Nessunaspaziatura"/>
        <w:rPr>
          <w:b/>
        </w:rPr>
      </w:pPr>
    </w:p>
    <w:p w14:paraId="3CD4B3B6" w14:textId="77777777" w:rsidR="00041417" w:rsidRDefault="00041417" w:rsidP="00041417">
      <w:proofErr w:type="spellStart"/>
      <w:r>
        <w:t>Vue</w:t>
      </w:r>
      <w:proofErr w:type="spellEnd"/>
      <w:r>
        <w:t xml:space="preserve"> è un Framework </w:t>
      </w:r>
      <w:proofErr w:type="spellStart"/>
      <w:r>
        <w:t>OpenSource</w:t>
      </w:r>
      <w:proofErr w:type="spellEnd"/>
      <w:r>
        <w:t xml:space="preserve"> per lo sviluppo di applicazioni web </w:t>
      </w:r>
      <w:proofErr w:type="spellStart"/>
      <w:r>
        <w:t>frontend</w:t>
      </w:r>
      <w:proofErr w:type="spellEnd"/>
      <w:r>
        <w:t xml:space="preserve"> scritto in </w:t>
      </w:r>
      <w:proofErr w:type="spellStart"/>
      <w:r>
        <w:t>Javascript</w:t>
      </w:r>
      <w:proofErr w:type="spellEnd"/>
      <w:r>
        <w:t xml:space="preserve">. È Orientato allo sviluppo di interfacce web e single page </w:t>
      </w:r>
      <w:proofErr w:type="spellStart"/>
      <w:r>
        <w:t>application</w:t>
      </w:r>
      <w:proofErr w:type="spellEnd"/>
      <w:r>
        <w:t xml:space="preserve">. Può essere considerato </w:t>
      </w:r>
      <w:proofErr w:type="spellStart"/>
      <w:r>
        <w:t>piu</w:t>
      </w:r>
      <w:proofErr w:type="spellEnd"/>
      <w:r>
        <w:t xml:space="preserve"> come una libreria per le interfacce utente che un Framework ma è comunque utilizzato moltissima ed ha un rating altissimo su </w:t>
      </w:r>
      <w:proofErr w:type="spellStart"/>
      <w:r>
        <w:t>Github</w:t>
      </w:r>
      <w:proofErr w:type="spellEnd"/>
      <w:r>
        <w:t>.</w:t>
      </w:r>
    </w:p>
    <w:p w14:paraId="46FF3352" w14:textId="77777777" w:rsidR="00041417" w:rsidRDefault="00041417" w:rsidP="00041417">
      <w:r>
        <w:t>In sintesi:</w:t>
      </w:r>
    </w:p>
    <w:p w14:paraId="4760A156" w14:textId="77777777" w:rsidR="00041417" w:rsidRDefault="00041417" w:rsidP="00041417">
      <w:r>
        <w:t>•</w:t>
      </w:r>
      <w:r>
        <w:tab/>
        <w:t xml:space="preserve">Linguaggio: </w:t>
      </w:r>
      <w:proofErr w:type="spellStart"/>
      <w:r>
        <w:t>Javascript</w:t>
      </w:r>
      <w:proofErr w:type="spellEnd"/>
    </w:p>
    <w:p w14:paraId="611A4432" w14:textId="77777777" w:rsidR="00041417" w:rsidRDefault="00041417" w:rsidP="00041417">
      <w:r>
        <w:t>•</w:t>
      </w:r>
      <w:r>
        <w:tab/>
        <w:t xml:space="preserve">Licenza: </w:t>
      </w:r>
      <w:proofErr w:type="spellStart"/>
      <w:r>
        <w:t>OpenSource</w:t>
      </w:r>
      <w:proofErr w:type="spellEnd"/>
    </w:p>
    <w:p w14:paraId="47B717D7" w14:textId="77777777" w:rsidR="00041417" w:rsidRDefault="00041417" w:rsidP="00041417">
      <w:r>
        <w:t>•</w:t>
      </w:r>
      <w:r>
        <w:tab/>
        <w:t xml:space="preserve">Tipo: </w:t>
      </w:r>
      <w:proofErr w:type="spellStart"/>
      <w:r>
        <w:t>Frontend</w:t>
      </w:r>
      <w:proofErr w:type="spellEnd"/>
      <w:r>
        <w:t>/Interfacce</w:t>
      </w:r>
    </w:p>
    <w:p w14:paraId="561A7F9A" w14:textId="77777777" w:rsidR="00041417" w:rsidRDefault="00041417" w:rsidP="00041417">
      <w:r>
        <w:lastRenderedPageBreak/>
        <w:t>•</w:t>
      </w:r>
      <w:r>
        <w:tab/>
        <w:t xml:space="preserve">Integrazioni: </w:t>
      </w:r>
      <w:proofErr w:type="spellStart"/>
      <w:r>
        <w:t>Sentry</w:t>
      </w:r>
      <w:proofErr w:type="spellEnd"/>
      <w:r>
        <w:t xml:space="preserve">, </w:t>
      </w:r>
      <w:proofErr w:type="spellStart"/>
      <w:r>
        <w:t>Bugsnag</w:t>
      </w:r>
      <w:proofErr w:type="spellEnd"/>
      <w:r>
        <w:t xml:space="preserve">, </w:t>
      </w:r>
      <w:proofErr w:type="spellStart"/>
      <w:r>
        <w:t>VuePress</w:t>
      </w:r>
      <w:proofErr w:type="spellEnd"/>
      <w:r>
        <w:t xml:space="preserve">, Stencil (tot 40 </w:t>
      </w:r>
      <w:proofErr w:type="spellStart"/>
      <w:r>
        <w:t>tool</w:t>
      </w:r>
      <w:proofErr w:type="spellEnd"/>
      <w:r>
        <w:t xml:space="preserve"> fonte www.stackshare.io)</w:t>
      </w:r>
    </w:p>
    <w:p w14:paraId="519E1162" w14:textId="77777777" w:rsidR="00041417" w:rsidRDefault="00041417" w:rsidP="00041417">
      <w:r>
        <w:t>•</w:t>
      </w:r>
      <w:r>
        <w:tab/>
        <w:t xml:space="preserve">Adozione: Ottima, 9GAG, </w:t>
      </w:r>
      <w:proofErr w:type="spellStart"/>
      <w:r>
        <w:t>Sellsuki</w:t>
      </w:r>
      <w:proofErr w:type="spellEnd"/>
      <w:r>
        <w:t xml:space="preserve">, Google </w:t>
      </w:r>
      <w:proofErr w:type="spellStart"/>
      <w:r>
        <w:t>Cloud</w:t>
      </w:r>
      <w:proofErr w:type="spellEnd"/>
      <w:r>
        <w:t xml:space="preserve"> 813 aziende hanno dichiarato di usare </w:t>
      </w:r>
      <w:proofErr w:type="spellStart"/>
      <w:r>
        <w:t>Vue</w:t>
      </w:r>
      <w:proofErr w:type="spellEnd"/>
      <w:r>
        <w:t xml:space="preserve"> (fonte www.stackshare.io)</w:t>
      </w:r>
    </w:p>
    <w:p w14:paraId="380DBFA8" w14:textId="77777777" w:rsidR="00041417" w:rsidRDefault="00041417" w:rsidP="00041417">
      <w:r>
        <w:t>•</w:t>
      </w:r>
      <w:r>
        <w:tab/>
        <w:t>Vitalità: attualmente disponibile nella versione 2.6.10 del 20/03/19</w:t>
      </w:r>
    </w:p>
    <w:p w14:paraId="027E6ED2"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 xml:space="preserve">: 141.6KStars, 20.4K Forks, Last </w:t>
      </w:r>
      <w:proofErr w:type="spellStart"/>
      <w:r>
        <w:t>Commit</w:t>
      </w:r>
      <w:proofErr w:type="spellEnd"/>
      <w:r>
        <w:t xml:space="preserve"> 18/06/19 (dati del 18/06/19), Code </w:t>
      </w:r>
      <w:proofErr w:type="spellStart"/>
      <w:r>
        <w:t>Frequency</w:t>
      </w:r>
      <w:proofErr w:type="spellEnd"/>
      <w:r>
        <w:t xml:space="preserve"> Buona.</w:t>
      </w:r>
    </w:p>
    <w:p w14:paraId="476E1926" w14:textId="77777777" w:rsidR="00041417" w:rsidRDefault="00041417" w:rsidP="00041417"/>
    <w:p w14:paraId="65C79CBF" w14:textId="77777777" w:rsidR="00041417" w:rsidRPr="004C3904" w:rsidRDefault="00041417" w:rsidP="00041417">
      <w:pPr>
        <w:pStyle w:val="Nessunaspaziatura"/>
        <w:rPr>
          <w:b/>
        </w:rPr>
      </w:pPr>
      <w:proofErr w:type="spellStart"/>
      <w:r w:rsidRPr="004C3904">
        <w:rPr>
          <w:b/>
        </w:rPr>
        <w:t>Backbone</w:t>
      </w:r>
      <w:proofErr w:type="spellEnd"/>
      <w:r w:rsidRPr="004C3904">
        <w:rPr>
          <w:b/>
        </w:rPr>
        <w:t xml:space="preserve"> (</w:t>
      </w:r>
      <w:proofErr w:type="spellStart"/>
      <w:proofErr w:type="gramStart"/>
      <w:r w:rsidRPr="004C3904">
        <w:rPr>
          <w:b/>
        </w:rPr>
        <w:t>Javascritp,Frontend</w:t>
      </w:r>
      <w:proofErr w:type="gramEnd"/>
      <w:r w:rsidRPr="004C3904">
        <w:rPr>
          <w:b/>
        </w:rPr>
        <w:t>,MVC</w:t>
      </w:r>
      <w:proofErr w:type="spellEnd"/>
      <w:r w:rsidRPr="004C3904">
        <w:rPr>
          <w:b/>
        </w:rPr>
        <w:t xml:space="preserve">) </w:t>
      </w:r>
    </w:p>
    <w:p w14:paraId="35D54958" w14:textId="77777777" w:rsidR="00041417" w:rsidRDefault="00041417" w:rsidP="00041417">
      <w:r>
        <w:t xml:space="preserve">Backbone.js è un </w:t>
      </w:r>
      <w:proofErr w:type="spellStart"/>
      <w:r>
        <w:t>framework</w:t>
      </w:r>
      <w:proofErr w:type="spellEnd"/>
      <w:r>
        <w:t xml:space="preserve"> </w:t>
      </w:r>
      <w:proofErr w:type="spellStart"/>
      <w:r>
        <w:t>Opensource</w:t>
      </w:r>
      <w:proofErr w:type="spellEnd"/>
      <w:r>
        <w:t xml:space="preserve"> per lo sviluppo di applicazioni web in ambiente </w:t>
      </w:r>
      <w:proofErr w:type="spellStart"/>
      <w:r>
        <w:t>Javascript</w:t>
      </w:r>
      <w:proofErr w:type="spellEnd"/>
      <w:r>
        <w:t xml:space="preserve">, è uno strumento che ci permette di sviluppare il lato </w:t>
      </w:r>
      <w:proofErr w:type="spellStart"/>
      <w:r>
        <w:t>frontend</w:t>
      </w:r>
      <w:proofErr w:type="spellEnd"/>
      <w:r>
        <w:t xml:space="preserve"> dell’applicazione web in linea con il pattern MVC. Il codice è reperibile su </w:t>
      </w:r>
      <w:proofErr w:type="spellStart"/>
      <w:r>
        <w:t>GitHub</w:t>
      </w:r>
      <w:proofErr w:type="spellEnd"/>
      <w:r>
        <w:t xml:space="preserve"> dove </w:t>
      </w:r>
      <w:proofErr w:type="gramStart"/>
      <w:r>
        <w:t>troviamo  4</w:t>
      </w:r>
      <w:proofErr w:type="gramEnd"/>
      <w:r>
        <w:t xml:space="preserve"> </w:t>
      </w:r>
      <w:proofErr w:type="spellStart"/>
      <w:r>
        <w:t>branches</w:t>
      </w:r>
      <w:proofErr w:type="spellEnd"/>
      <w:r>
        <w:t xml:space="preserve">  290 </w:t>
      </w:r>
      <w:proofErr w:type="spellStart"/>
      <w:r>
        <w:t>contributors</w:t>
      </w:r>
      <w:proofErr w:type="spellEnd"/>
      <w:r>
        <w:t>, è attualmente disponibile nella versione 1.4.0 rilasciata il 19/02/19.</w:t>
      </w:r>
    </w:p>
    <w:p w14:paraId="526B7568" w14:textId="77777777" w:rsidR="00041417" w:rsidRDefault="00041417" w:rsidP="00041417">
      <w:r>
        <w:t>In Sintesi:</w:t>
      </w:r>
    </w:p>
    <w:p w14:paraId="7F83F8B5" w14:textId="77777777" w:rsidR="00041417" w:rsidRDefault="00041417" w:rsidP="00041417">
      <w:r>
        <w:t>•</w:t>
      </w:r>
      <w:r>
        <w:tab/>
        <w:t>Linguaggio: JavaScript</w:t>
      </w:r>
    </w:p>
    <w:p w14:paraId="04E94778" w14:textId="77777777" w:rsidR="00041417" w:rsidRDefault="00041417" w:rsidP="00041417">
      <w:r>
        <w:t>•</w:t>
      </w:r>
      <w:r>
        <w:tab/>
        <w:t xml:space="preserve">Licenza: </w:t>
      </w:r>
      <w:proofErr w:type="spellStart"/>
      <w:r>
        <w:t>OpenSource</w:t>
      </w:r>
      <w:proofErr w:type="spellEnd"/>
      <w:r>
        <w:t xml:space="preserve"> MIT</w:t>
      </w:r>
    </w:p>
    <w:p w14:paraId="0467890F" w14:textId="77777777" w:rsidR="00041417" w:rsidRDefault="00041417" w:rsidP="00041417">
      <w:r>
        <w:t>•</w:t>
      </w:r>
      <w:r>
        <w:tab/>
        <w:t xml:space="preserve">Tipo: </w:t>
      </w:r>
      <w:proofErr w:type="spellStart"/>
      <w:r>
        <w:t>Frontend</w:t>
      </w:r>
      <w:proofErr w:type="spellEnd"/>
    </w:p>
    <w:p w14:paraId="1301BC59" w14:textId="77777777" w:rsidR="00041417" w:rsidRDefault="00041417" w:rsidP="00041417">
      <w:r>
        <w:t>•</w:t>
      </w:r>
      <w:r>
        <w:tab/>
        <w:t xml:space="preserve">Adozione: Buona </w:t>
      </w:r>
      <w:proofErr w:type="spellStart"/>
      <w:r>
        <w:t>Wordpress</w:t>
      </w:r>
      <w:proofErr w:type="spellEnd"/>
      <w:r>
        <w:t xml:space="preserve">, </w:t>
      </w:r>
      <w:proofErr w:type="spellStart"/>
      <w:r>
        <w:t>Vox</w:t>
      </w:r>
      <w:proofErr w:type="spellEnd"/>
      <w:r>
        <w:t xml:space="preserve">, </w:t>
      </w:r>
      <w:proofErr w:type="spellStart"/>
      <w:r>
        <w:t>Walmart</w:t>
      </w:r>
      <w:proofErr w:type="spellEnd"/>
      <w:r>
        <w:t xml:space="preserve"> mobile, </w:t>
      </w:r>
      <w:proofErr w:type="spellStart"/>
      <w:r>
        <w:t>Airbnb</w:t>
      </w:r>
      <w:proofErr w:type="spellEnd"/>
      <w:r>
        <w:t>.</w:t>
      </w:r>
    </w:p>
    <w:p w14:paraId="44A36924" w14:textId="77777777" w:rsidR="00041417" w:rsidRDefault="00041417" w:rsidP="00041417">
      <w:r>
        <w:t>•</w:t>
      </w:r>
      <w:r>
        <w:tab/>
        <w:t>Vitalità: attualmente disponibile nella versione 1.4.0 rilasciata il 19/02/19.</w:t>
      </w:r>
    </w:p>
    <w:p w14:paraId="4C055681" w14:textId="77777777" w:rsidR="00041417" w:rsidRDefault="00041417" w:rsidP="00041417"/>
    <w:p w14:paraId="03D47732" w14:textId="77777777" w:rsidR="00041417" w:rsidRDefault="00041417" w:rsidP="00041417"/>
    <w:p w14:paraId="08ED74F6" w14:textId="77777777" w:rsidR="00041417" w:rsidRDefault="00041417" w:rsidP="00041417"/>
    <w:p w14:paraId="18ACB2E6" w14:textId="77777777" w:rsidR="00041417" w:rsidRDefault="00041417" w:rsidP="00041417">
      <w:proofErr w:type="spellStart"/>
      <w:r>
        <w:t>Frameworks</w:t>
      </w:r>
      <w:proofErr w:type="spellEnd"/>
      <w:r>
        <w:t xml:space="preserve"> in </w:t>
      </w:r>
      <w:proofErr w:type="spellStart"/>
      <w:r>
        <w:t>Draft</w:t>
      </w:r>
      <w:proofErr w:type="spellEnd"/>
    </w:p>
    <w:p w14:paraId="3457D781" w14:textId="77777777" w:rsidR="00041417" w:rsidRDefault="00041417" w:rsidP="00041417">
      <w:r>
        <w:t xml:space="preserve">Code </w:t>
      </w:r>
      <w:proofErr w:type="spellStart"/>
      <w:r>
        <w:t>Igniter</w:t>
      </w:r>
      <w:proofErr w:type="spellEnd"/>
    </w:p>
    <w:p w14:paraId="28F34150" w14:textId="77777777" w:rsidR="00041417" w:rsidRDefault="00041417" w:rsidP="00041417">
      <w:r>
        <w:t xml:space="preserve">è un </w:t>
      </w:r>
      <w:proofErr w:type="spellStart"/>
      <w:r>
        <w:t>framework</w:t>
      </w:r>
      <w:proofErr w:type="spellEnd"/>
      <w:r>
        <w:t xml:space="preserve"> </w:t>
      </w:r>
      <w:proofErr w:type="spellStart"/>
      <w:r>
        <w:t>Opensource</w:t>
      </w:r>
      <w:proofErr w:type="spellEnd"/>
      <w:r>
        <w:t xml:space="preserve"> per lo sviluppo di applicazioni web lato </w:t>
      </w:r>
      <w:proofErr w:type="spellStart"/>
      <w:r>
        <w:t>Backend</w:t>
      </w:r>
      <w:proofErr w:type="spellEnd"/>
      <w:r>
        <w:t>/</w:t>
      </w:r>
      <w:proofErr w:type="spellStart"/>
      <w:r>
        <w:t>FullStack</w:t>
      </w:r>
      <w:proofErr w:type="spellEnd"/>
      <w:r>
        <w:t xml:space="preserve"> in ambiente PHP Il codice è reperibile su </w:t>
      </w:r>
      <w:proofErr w:type="spellStart"/>
      <w:r>
        <w:t>GitHub</w:t>
      </w:r>
      <w:proofErr w:type="spellEnd"/>
      <w:r>
        <w:t xml:space="preserve">, è attualmente disponibile nella </w:t>
      </w:r>
      <w:proofErr w:type="gramStart"/>
      <w:r>
        <w:t>versione  rilasciata</w:t>
      </w:r>
      <w:proofErr w:type="gramEnd"/>
      <w:r>
        <w:t xml:space="preserve"> il.</w:t>
      </w:r>
    </w:p>
    <w:p w14:paraId="171D5E8D" w14:textId="77777777" w:rsidR="00041417" w:rsidRDefault="00041417" w:rsidP="00041417">
      <w:r>
        <w:t>In Sintesi:</w:t>
      </w:r>
    </w:p>
    <w:p w14:paraId="5CC0FB72" w14:textId="77777777" w:rsidR="00041417" w:rsidRDefault="00041417" w:rsidP="00041417">
      <w:r>
        <w:lastRenderedPageBreak/>
        <w:t>•</w:t>
      </w:r>
      <w:r>
        <w:tab/>
        <w:t>Linguaggio: PHP</w:t>
      </w:r>
    </w:p>
    <w:p w14:paraId="727B3567" w14:textId="77777777" w:rsidR="00041417" w:rsidRDefault="00041417" w:rsidP="00041417">
      <w:r>
        <w:t>•</w:t>
      </w:r>
      <w:r>
        <w:tab/>
        <w:t xml:space="preserve">Licenza: </w:t>
      </w:r>
      <w:proofErr w:type="spellStart"/>
      <w:r>
        <w:t>OpenSource</w:t>
      </w:r>
      <w:proofErr w:type="spellEnd"/>
      <w:r>
        <w:t xml:space="preserve"> </w:t>
      </w:r>
    </w:p>
    <w:p w14:paraId="7BBCAD52" w14:textId="77777777" w:rsidR="00041417" w:rsidRDefault="00041417" w:rsidP="00041417">
      <w:r>
        <w:t>•</w:t>
      </w:r>
      <w:r>
        <w:tab/>
        <w:t xml:space="preserve">Tipo: </w:t>
      </w:r>
      <w:proofErr w:type="spellStart"/>
      <w:r>
        <w:t>Backend</w:t>
      </w:r>
      <w:proofErr w:type="spellEnd"/>
      <w:r>
        <w:t xml:space="preserve">/Full </w:t>
      </w:r>
      <w:proofErr w:type="spellStart"/>
      <w:r>
        <w:t>Stack</w:t>
      </w:r>
      <w:proofErr w:type="spellEnd"/>
    </w:p>
    <w:p w14:paraId="10521B34" w14:textId="77777777" w:rsidR="00041417" w:rsidRDefault="00041417" w:rsidP="00041417">
      <w:r>
        <w:t>•</w:t>
      </w:r>
      <w:r>
        <w:tab/>
        <w:t>Integrazioni</w:t>
      </w:r>
    </w:p>
    <w:p w14:paraId="38EA4979" w14:textId="77777777" w:rsidR="00041417" w:rsidRDefault="00041417" w:rsidP="00041417">
      <w:r>
        <w:t>•</w:t>
      </w:r>
      <w:r>
        <w:tab/>
        <w:t xml:space="preserve">Adozione: Buona Sufficiente </w:t>
      </w:r>
      <w:proofErr w:type="spellStart"/>
      <w:proofErr w:type="gramStart"/>
      <w:r>
        <w:t>Buffer,Webedia</w:t>
      </w:r>
      <w:proofErr w:type="gramEnd"/>
      <w:r>
        <w:t>,Accenture</w:t>
      </w:r>
      <w:proofErr w:type="spellEnd"/>
      <w:r>
        <w:t>.</w:t>
      </w:r>
    </w:p>
    <w:p w14:paraId="0F11678C" w14:textId="77777777" w:rsidR="00041417" w:rsidRDefault="00041417" w:rsidP="00041417">
      <w:r>
        <w:t>•</w:t>
      </w:r>
      <w:r>
        <w:tab/>
        <w:t>Vitalità: attualmente disponibile nella versione.</w:t>
      </w:r>
    </w:p>
    <w:p w14:paraId="29BE2F5E" w14:textId="77777777" w:rsidR="00041417" w:rsidRPr="00DA4B6D" w:rsidRDefault="00041417" w:rsidP="00041417">
      <w:pPr>
        <w:rPr>
          <w:lang w:val="en-US"/>
          <w:rPrChange w:id="219" w:author="Di Rocco Juri" w:date="2019-08-21T10:10:00Z">
            <w:rPr/>
          </w:rPrChange>
        </w:rPr>
      </w:pPr>
      <w:r w:rsidRPr="00DA4B6D">
        <w:rPr>
          <w:lang w:val="en-US"/>
          <w:rPrChange w:id="220" w:author="Di Rocco Juri" w:date="2019-08-21T10:10:00Z">
            <w:rPr/>
          </w:rPrChange>
        </w:rPr>
        <w:t>•</w:t>
      </w:r>
      <w:r w:rsidRPr="00DA4B6D">
        <w:rPr>
          <w:lang w:val="en-US"/>
          <w:rPrChange w:id="221" w:author="Di Rocco Juri" w:date="2019-08-21T10:10:00Z">
            <w:rPr/>
          </w:rPrChange>
        </w:rPr>
        <w:tab/>
        <w:t xml:space="preserve">Git Hub Stats: 17.4 K Stars 7.7K Forks Last Commit 1 </w:t>
      </w:r>
      <w:proofErr w:type="spellStart"/>
      <w:r w:rsidRPr="00DA4B6D">
        <w:rPr>
          <w:lang w:val="en-US"/>
          <w:rPrChange w:id="222" w:author="Di Rocco Juri" w:date="2019-08-21T10:10:00Z">
            <w:rPr/>
          </w:rPrChange>
        </w:rPr>
        <w:t>giorno</w:t>
      </w:r>
      <w:proofErr w:type="spellEnd"/>
      <w:r w:rsidRPr="00DA4B6D">
        <w:rPr>
          <w:lang w:val="en-US"/>
          <w:rPrChange w:id="223" w:author="Di Rocco Juri" w:date="2019-08-21T10:10:00Z">
            <w:rPr/>
          </w:rPrChange>
        </w:rPr>
        <w:t xml:space="preserve"> (</w:t>
      </w:r>
      <w:proofErr w:type="spellStart"/>
      <w:r w:rsidRPr="00DA4B6D">
        <w:rPr>
          <w:lang w:val="en-US"/>
          <w:rPrChange w:id="224" w:author="Di Rocco Juri" w:date="2019-08-21T10:10:00Z">
            <w:rPr/>
          </w:rPrChange>
        </w:rPr>
        <w:t>dati</w:t>
      </w:r>
      <w:proofErr w:type="spellEnd"/>
      <w:r w:rsidRPr="00DA4B6D">
        <w:rPr>
          <w:lang w:val="en-US"/>
          <w:rPrChange w:id="225" w:author="Di Rocco Juri" w:date="2019-08-21T10:10:00Z">
            <w:rPr/>
          </w:rPrChange>
        </w:rPr>
        <w:t xml:space="preserve"> del 15/06/19)</w:t>
      </w:r>
    </w:p>
    <w:p w14:paraId="002BE3E5" w14:textId="77777777" w:rsidR="00041417" w:rsidRPr="00DA4B6D" w:rsidRDefault="00041417" w:rsidP="00041417">
      <w:pPr>
        <w:rPr>
          <w:lang w:val="en-US"/>
          <w:rPrChange w:id="226" w:author="Di Rocco Juri" w:date="2019-08-21T10:10:00Z">
            <w:rPr/>
          </w:rPrChange>
        </w:rPr>
      </w:pPr>
    </w:p>
    <w:p w14:paraId="2ED28B41" w14:textId="77777777" w:rsidR="00041417" w:rsidRPr="00DA4B6D" w:rsidRDefault="00041417" w:rsidP="00041417">
      <w:pPr>
        <w:rPr>
          <w:lang w:val="en-US"/>
          <w:rPrChange w:id="227" w:author="Di Rocco Juri" w:date="2019-08-21T10:10:00Z">
            <w:rPr/>
          </w:rPrChange>
        </w:rPr>
      </w:pPr>
    </w:p>
    <w:p w14:paraId="5E3505E5" w14:textId="77777777" w:rsidR="00041417" w:rsidRDefault="00041417" w:rsidP="00041417">
      <w:pPr>
        <w:pStyle w:val="Nessunaspaziatura"/>
        <w:rPr>
          <w:b/>
        </w:rPr>
      </w:pPr>
      <w:proofErr w:type="spellStart"/>
      <w:r w:rsidRPr="004C3904">
        <w:rPr>
          <w:b/>
        </w:rPr>
        <w:t>Flask</w:t>
      </w:r>
      <w:proofErr w:type="spellEnd"/>
      <w:r w:rsidRPr="004C3904">
        <w:rPr>
          <w:b/>
        </w:rPr>
        <w:t xml:space="preserve"> </w:t>
      </w:r>
    </w:p>
    <w:p w14:paraId="332FFCC8" w14:textId="77777777" w:rsidR="00041417" w:rsidRPr="004C3904" w:rsidRDefault="00041417" w:rsidP="00041417">
      <w:pPr>
        <w:pStyle w:val="Nessunaspaziatura"/>
        <w:rPr>
          <w:b/>
        </w:rPr>
      </w:pPr>
    </w:p>
    <w:p w14:paraId="53014F49" w14:textId="77777777" w:rsidR="00041417" w:rsidRDefault="00041417" w:rsidP="00041417">
      <w:proofErr w:type="spellStart"/>
      <w:r>
        <w:t>Flask</w:t>
      </w:r>
      <w:proofErr w:type="spellEnd"/>
      <w:r>
        <w:t xml:space="preserve"> è un </w:t>
      </w:r>
      <w:proofErr w:type="spellStart"/>
      <w:r>
        <w:t>framework</w:t>
      </w:r>
      <w:proofErr w:type="spellEnd"/>
      <w:r>
        <w:t xml:space="preserve"> </w:t>
      </w:r>
      <w:proofErr w:type="spellStart"/>
      <w:r>
        <w:t>Opensource</w:t>
      </w:r>
      <w:proofErr w:type="spellEnd"/>
      <w:r>
        <w:t xml:space="preserve"> minimale per lo sviluppo di applicazioni web lato </w:t>
      </w:r>
      <w:proofErr w:type="spellStart"/>
      <w:r>
        <w:t>Backend</w:t>
      </w:r>
      <w:proofErr w:type="spellEnd"/>
      <w:r>
        <w:t xml:space="preserve"> scritto in </w:t>
      </w:r>
      <w:proofErr w:type="spellStart"/>
      <w:r>
        <w:t>Python</w:t>
      </w:r>
      <w:proofErr w:type="spellEnd"/>
      <w:r>
        <w:t xml:space="preserve">, il Framework è dipendente da due librerie Jinja un </w:t>
      </w:r>
      <w:proofErr w:type="spellStart"/>
      <w:r>
        <w:t>template</w:t>
      </w:r>
      <w:proofErr w:type="spellEnd"/>
      <w:r>
        <w:t xml:space="preserve"> </w:t>
      </w:r>
      <w:proofErr w:type="spellStart"/>
      <w:r>
        <w:t>engine</w:t>
      </w:r>
      <w:proofErr w:type="spellEnd"/>
      <w:r>
        <w:t xml:space="preserve"> e </w:t>
      </w:r>
      <w:proofErr w:type="spellStart"/>
      <w:r>
        <w:t>Werkzeug</w:t>
      </w:r>
      <w:proofErr w:type="spellEnd"/>
      <w:r>
        <w:t xml:space="preserve"> WSGI Toolkit la documentazione ed i tutorial sono facilmente reperibili sul sito ufficiale di </w:t>
      </w:r>
      <w:proofErr w:type="spellStart"/>
      <w:r>
        <w:t>Flask</w:t>
      </w:r>
      <w:proofErr w:type="spellEnd"/>
      <w:r>
        <w:t xml:space="preserve">. Il codice è reperibile su </w:t>
      </w:r>
      <w:proofErr w:type="spellStart"/>
      <w:r>
        <w:t>GitHub</w:t>
      </w:r>
      <w:proofErr w:type="spellEnd"/>
      <w:r>
        <w:t>, attualmente disponibile nella versione 1.0.2 rilasciata il 02/05/2019</w:t>
      </w:r>
    </w:p>
    <w:p w14:paraId="744B7A0F" w14:textId="77777777" w:rsidR="00041417" w:rsidRDefault="00041417" w:rsidP="00041417"/>
    <w:p w14:paraId="0E9689CA" w14:textId="77777777" w:rsidR="00041417" w:rsidRDefault="00041417" w:rsidP="00041417">
      <w:r>
        <w:t>In Sintesi:</w:t>
      </w:r>
    </w:p>
    <w:p w14:paraId="4030B312" w14:textId="77777777" w:rsidR="00041417" w:rsidRDefault="00041417" w:rsidP="00041417">
      <w:r>
        <w:t>•</w:t>
      </w:r>
      <w:r>
        <w:tab/>
        <w:t xml:space="preserve">Linguaggio: </w:t>
      </w:r>
      <w:proofErr w:type="spellStart"/>
      <w:r>
        <w:t>Python</w:t>
      </w:r>
      <w:proofErr w:type="spellEnd"/>
    </w:p>
    <w:p w14:paraId="27528538" w14:textId="77777777" w:rsidR="00041417" w:rsidRDefault="00041417" w:rsidP="00041417">
      <w:r>
        <w:t>•</w:t>
      </w:r>
      <w:r>
        <w:tab/>
        <w:t xml:space="preserve">Licenza: </w:t>
      </w:r>
      <w:proofErr w:type="spellStart"/>
      <w:r>
        <w:t>OpenSource</w:t>
      </w:r>
      <w:proofErr w:type="spellEnd"/>
      <w:r>
        <w:t xml:space="preserve"> </w:t>
      </w:r>
    </w:p>
    <w:p w14:paraId="23CD7A5B" w14:textId="77777777" w:rsidR="00041417" w:rsidRDefault="00041417" w:rsidP="00041417">
      <w:r>
        <w:t>•</w:t>
      </w:r>
      <w:r>
        <w:tab/>
        <w:t xml:space="preserve">Tipo: </w:t>
      </w:r>
      <w:proofErr w:type="spellStart"/>
      <w:r>
        <w:t>Backend</w:t>
      </w:r>
      <w:proofErr w:type="spellEnd"/>
      <w:r>
        <w:t xml:space="preserve"> Minimale</w:t>
      </w:r>
    </w:p>
    <w:p w14:paraId="1CDBB3B3" w14:textId="77777777" w:rsidR="00041417" w:rsidRDefault="00041417" w:rsidP="00041417">
      <w:r>
        <w:t>•</w:t>
      </w:r>
      <w:r>
        <w:tab/>
        <w:t xml:space="preserve">Adozione: </w:t>
      </w:r>
      <w:proofErr w:type="gramStart"/>
      <w:r>
        <w:t xml:space="preserve">Buona  </w:t>
      </w:r>
      <w:proofErr w:type="spellStart"/>
      <w:r>
        <w:t>Netflix</w:t>
      </w:r>
      <w:proofErr w:type="gramEnd"/>
      <w:r>
        <w:t>,Mit</w:t>
      </w:r>
      <w:proofErr w:type="spellEnd"/>
      <w:r>
        <w:t xml:space="preserve"> e molti altri</w:t>
      </w:r>
    </w:p>
    <w:p w14:paraId="3389AE2C" w14:textId="77777777" w:rsidR="00041417" w:rsidRDefault="00041417" w:rsidP="00041417">
      <w:r>
        <w:t>•</w:t>
      </w:r>
      <w:r>
        <w:tab/>
        <w:t>Vitalità: attualmente disponibile nella versione 1.0.2 rilasciata il 02/05/2019.</w:t>
      </w:r>
    </w:p>
    <w:p w14:paraId="43EBA726" w14:textId="77777777" w:rsidR="00041417" w:rsidRPr="00DA4B6D" w:rsidRDefault="00041417" w:rsidP="00041417">
      <w:pPr>
        <w:rPr>
          <w:lang w:val="en-US"/>
        </w:rPr>
      </w:pPr>
      <w:r w:rsidRPr="00DA4B6D">
        <w:rPr>
          <w:lang w:val="en-US"/>
        </w:rPr>
        <w:t>•</w:t>
      </w:r>
      <w:r w:rsidRPr="00DA4B6D">
        <w:rPr>
          <w:lang w:val="en-US"/>
        </w:rPr>
        <w:tab/>
      </w:r>
      <w:proofErr w:type="spellStart"/>
      <w:r w:rsidRPr="00DA4B6D">
        <w:rPr>
          <w:lang w:val="en-US"/>
        </w:rPr>
        <w:t>Statistiche</w:t>
      </w:r>
      <w:proofErr w:type="spellEnd"/>
      <w:r w:rsidRPr="00DA4B6D">
        <w:rPr>
          <w:lang w:val="en-US"/>
        </w:rPr>
        <w:t xml:space="preserve"> Git Hub: 44.7K Stars 12.6K Forks Last </w:t>
      </w:r>
      <w:proofErr w:type="gramStart"/>
      <w:r w:rsidRPr="00DA4B6D">
        <w:rPr>
          <w:lang w:val="en-US"/>
        </w:rPr>
        <w:t>Commit  15</w:t>
      </w:r>
      <w:proofErr w:type="gramEnd"/>
      <w:r w:rsidRPr="00DA4B6D">
        <w:rPr>
          <w:lang w:val="en-US"/>
        </w:rPr>
        <w:t>/16/19  (</w:t>
      </w:r>
      <w:proofErr w:type="spellStart"/>
      <w:r w:rsidRPr="00DA4B6D">
        <w:rPr>
          <w:lang w:val="en-US"/>
        </w:rPr>
        <w:t>dati</w:t>
      </w:r>
      <w:proofErr w:type="spellEnd"/>
      <w:r w:rsidRPr="00DA4B6D">
        <w:rPr>
          <w:lang w:val="en-US"/>
        </w:rPr>
        <w:t xml:space="preserve"> del 15/06/19), Code Frequency </w:t>
      </w:r>
      <w:proofErr w:type="spellStart"/>
      <w:r w:rsidRPr="00DA4B6D">
        <w:rPr>
          <w:lang w:val="en-US"/>
        </w:rPr>
        <w:t>Buona</w:t>
      </w:r>
      <w:proofErr w:type="spellEnd"/>
      <w:r w:rsidRPr="00DA4B6D">
        <w:rPr>
          <w:lang w:val="en-US"/>
        </w:rPr>
        <w:t>.</w:t>
      </w:r>
    </w:p>
    <w:p w14:paraId="42783C7D" w14:textId="77777777" w:rsidR="00041417" w:rsidRPr="00DA4B6D" w:rsidRDefault="00041417" w:rsidP="00041417">
      <w:pPr>
        <w:rPr>
          <w:lang w:val="en-US"/>
        </w:rPr>
      </w:pPr>
    </w:p>
    <w:p w14:paraId="19B55F87" w14:textId="77777777" w:rsidR="00041417" w:rsidRDefault="00041417" w:rsidP="00041417">
      <w:pPr>
        <w:pStyle w:val="Nessunaspaziatura"/>
        <w:rPr>
          <w:b/>
        </w:rPr>
      </w:pPr>
      <w:r w:rsidRPr="004C3904">
        <w:rPr>
          <w:b/>
        </w:rPr>
        <w:t>MEAN (</w:t>
      </w:r>
      <w:proofErr w:type="spellStart"/>
      <w:r w:rsidRPr="004C3904">
        <w:rPr>
          <w:b/>
        </w:rPr>
        <w:t>Javascript</w:t>
      </w:r>
      <w:proofErr w:type="spellEnd"/>
      <w:r w:rsidRPr="004C3904">
        <w:rPr>
          <w:b/>
        </w:rPr>
        <w:t xml:space="preserve"> </w:t>
      </w:r>
      <w:proofErr w:type="spellStart"/>
      <w:r w:rsidRPr="004C3904">
        <w:rPr>
          <w:b/>
        </w:rPr>
        <w:t>FullStack</w:t>
      </w:r>
      <w:proofErr w:type="spellEnd"/>
      <w:r w:rsidRPr="004C3904">
        <w:rPr>
          <w:b/>
        </w:rPr>
        <w:t>)</w:t>
      </w:r>
    </w:p>
    <w:p w14:paraId="5E1E88E5" w14:textId="77777777" w:rsidR="00041417" w:rsidRPr="004C3904" w:rsidRDefault="00041417" w:rsidP="00041417">
      <w:pPr>
        <w:pStyle w:val="Nessunaspaziatura"/>
        <w:rPr>
          <w:b/>
        </w:rPr>
      </w:pPr>
    </w:p>
    <w:p w14:paraId="5476A4A3" w14:textId="77777777" w:rsidR="00041417" w:rsidRDefault="00041417" w:rsidP="00041417">
      <w:r>
        <w:t xml:space="preserve">MEAN non è un Framework ma un Bundle di Framework che implementa lo sviluppo Full </w:t>
      </w:r>
      <w:proofErr w:type="spellStart"/>
      <w:r>
        <w:t>Stack</w:t>
      </w:r>
      <w:proofErr w:type="spellEnd"/>
      <w:r>
        <w:t xml:space="preserve"> in un ambiente </w:t>
      </w:r>
      <w:proofErr w:type="spellStart"/>
      <w:r>
        <w:t>Javascript</w:t>
      </w:r>
      <w:proofErr w:type="spellEnd"/>
      <w:r>
        <w:t xml:space="preserve">, è stato uno dei punti di forza dello sviluppo delle moderne applicazioni web, che ha finalmente permesso allo sviluppatore di scrivere un’applicazione interamente in </w:t>
      </w:r>
      <w:proofErr w:type="spellStart"/>
      <w:r>
        <w:t>Javascript</w:t>
      </w:r>
      <w:proofErr w:type="spellEnd"/>
      <w:r>
        <w:t>.</w:t>
      </w:r>
    </w:p>
    <w:p w14:paraId="6696ED2F" w14:textId="77777777" w:rsidR="00041417" w:rsidRDefault="00041417" w:rsidP="00041417">
      <w:r>
        <w:t xml:space="preserve">MEAN è l’acronimo di </w:t>
      </w:r>
      <w:proofErr w:type="spellStart"/>
      <w:r>
        <w:t>MongoDB</w:t>
      </w:r>
      <w:proofErr w:type="spellEnd"/>
      <w:r>
        <w:t xml:space="preserve">, Express, </w:t>
      </w:r>
      <w:proofErr w:type="spellStart"/>
      <w:r>
        <w:t>Angular</w:t>
      </w:r>
      <w:proofErr w:type="spellEnd"/>
      <w:r>
        <w:t xml:space="preserve"> e </w:t>
      </w:r>
      <w:proofErr w:type="spellStart"/>
      <w:r>
        <w:t>Node</w:t>
      </w:r>
      <w:proofErr w:type="spellEnd"/>
      <w:r>
        <w:t xml:space="preserve">, che sono Framework già inseriti nello studio e conformi ai nostri criteri di selezione (escluso </w:t>
      </w:r>
      <w:proofErr w:type="spellStart"/>
      <w:r>
        <w:t>MongDB</w:t>
      </w:r>
      <w:proofErr w:type="spellEnd"/>
      <w:r>
        <w:t xml:space="preserve"> che è un DBMS e che analizzeremo come attributo di qualità per la compatibilità con le basi di dati).  Esso rappresenterà la nostra alternativa </w:t>
      </w:r>
      <w:proofErr w:type="spellStart"/>
      <w:r>
        <w:t>FullStack</w:t>
      </w:r>
      <w:proofErr w:type="spellEnd"/>
      <w:r>
        <w:t xml:space="preserve"> per l’ambiente </w:t>
      </w:r>
      <w:proofErr w:type="spellStart"/>
      <w:r>
        <w:t>Javascript</w:t>
      </w:r>
      <w:proofErr w:type="spellEnd"/>
      <w:r>
        <w:t xml:space="preserve">, mentre Node.js, </w:t>
      </w:r>
      <w:proofErr w:type="spellStart"/>
      <w:r>
        <w:t>MongoDB</w:t>
      </w:r>
      <w:proofErr w:type="spellEnd"/>
      <w:r>
        <w:t xml:space="preserve"> ed </w:t>
      </w:r>
      <w:proofErr w:type="spellStart"/>
      <w:r>
        <w:t>Express.Js</w:t>
      </w:r>
      <w:proofErr w:type="spellEnd"/>
      <w:r>
        <w:t xml:space="preserve"> sono mandatori la componente </w:t>
      </w:r>
      <w:proofErr w:type="spellStart"/>
      <w:r>
        <w:t>AngularJS</w:t>
      </w:r>
      <w:proofErr w:type="spellEnd"/>
      <w:r>
        <w:t xml:space="preserve"> </w:t>
      </w:r>
      <w:proofErr w:type="spellStart"/>
      <w:r>
        <w:t>puo’</w:t>
      </w:r>
      <w:proofErr w:type="spellEnd"/>
      <w:r>
        <w:t xml:space="preserve"> essere sostituita da Framework </w:t>
      </w:r>
      <w:proofErr w:type="spellStart"/>
      <w:r>
        <w:t>frontend</w:t>
      </w:r>
      <w:proofErr w:type="spellEnd"/>
      <w:r>
        <w:t xml:space="preserve"> come </w:t>
      </w:r>
      <w:proofErr w:type="spellStart"/>
      <w:r>
        <w:t>Ember.Js</w:t>
      </w:r>
      <w:proofErr w:type="spellEnd"/>
      <w:r>
        <w:t xml:space="preserve">, </w:t>
      </w:r>
      <w:proofErr w:type="spellStart"/>
      <w:r>
        <w:t>Backbone.Js</w:t>
      </w:r>
      <w:proofErr w:type="spellEnd"/>
      <w:r>
        <w:t xml:space="preserve">, </w:t>
      </w:r>
      <w:proofErr w:type="spellStart"/>
      <w:r>
        <w:t>React.Js</w:t>
      </w:r>
      <w:proofErr w:type="spellEnd"/>
      <w:r>
        <w:t xml:space="preserve">. Essendo quindi il </w:t>
      </w:r>
      <w:proofErr w:type="spellStart"/>
      <w:r>
        <w:t>Panorma</w:t>
      </w:r>
      <w:proofErr w:type="spellEnd"/>
      <w:r>
        <w:t xml:space="preserve"> dei Framework </w:t>
      </w:r>
      <w:proofErr w:type="spellStart"/>
      <w:r>
        <w:t>javaScript</w:t>
      </w:r>
      <w:proofErr w:type="spellEnd"/>
      <w:r>
        <w:t xml:space="preserve"> vasto ma allo stesso tempo popolato da </w:t>
      </w:r>
      <w:proofErr w:type="spellStart"/>
      <w:r>
        <w:t>Frameworks</w:t>
      </w:r>
      <w:proofErr w:type="spellEnd"/>
      <w:r>
        <w:t xml:space="preserve"> di piccole dimensioni nella valutazione si considererà MEAN al pari di uno Framework </w:t>
      </w:r>
      <w:proofErr w:type="spellStart"/>
      <w:r>
        <w:t>FullStack</w:t>
      </w:r>
      <w:proofErr w:type="spellEnd"/>
      <w:r>
        <w:t xml:space="preserve"> classico come Spring MVC o </w:t>
      </w:r>
      <w:proofErr w:type="spellStart"/>
      <w:r>
        <w:t>Laravel</w:t>
      </w:r>
      <w:proofErr w:type="spellEnd"/>
      <w:r>
        <w:t>. [2]</w:t>
      </w:r>
    </w:p>
    <w:p w14:paraId="47161A76" w14:textId="77777777" w:rsidR="00041417" w:rsidRDefault="00041417" w:rsidP="00041417">
      <w:r>
        <w:t>In sintesi:</w:t>
      </w:r>
    </w:p>
    <w:p w14:paraId="3601FA68" w14:textId="77777777" w:rsidR="00041417" w:rsidRDefault="00041417" w:rsidP="00041417">
      <w:r>
        <w:t>•</w:t>
      </w:r>
      <w:r>
        <w:tab/>
        <w:t xml:space="preserve">Linguaggio: </w:t>
      </w:r>
      <w:proofErr w:type="spellStart"/>
      <w:r>
        <w:t>Javascript</w:t>
      </w:r>
      <w:proofErr w:type="spellEnd"/>
    </w:p>
    <w:p w14:paraId="04F043F2" w14:textId="77777777" w:rsidR="00041417" w:rsidRDefault="00041417" w:rsidP="00041417">
      <w:r>
        <w:t>•</w:t>
      </w:r>
      <w:r>
        <w:tab/>
        <w:t xml:space="preserve">Licenza: </w:t>
      </w:r>
      <w:proofErr w:type="spellStart"/>
      <w:r>
        <w:t>OpenSource</w:t>
      </w:r>
      <w:proofErr w:type="spellEnd"/>
    </w:p>
    <w:p w14:paraId="106B5E6D" w14:textId="77777777" w:rsidR="00041417" w:rsidRDefault="00041417" w:rsidP="00041417">
      <w:r>
        <w:t>•</w:t>
      </w:r>
      <w:r>
        <w:tab/>
        <w:t xml:space="preserve">Tipo: </w:t>
      </w:r>
      <w:proofErr w:type="spellStart"/>
      <w:r>
        <w:t>Fullstack</w:t>
      </w:r>
      <w:proofErr w:type="spellEnd"/>
    </w:p>
    <w:p w14:paraId="02124854" w14:textId="77777777" w:rsidR="00041417" w:rsidRDefault="00041417" w:rsidP="00041417">
      <w:r>
        <w:t>•</w:t>
      </w:r>
      <w:r>
        <w:tab/>
        <w:t xml:space="preserve">Integrazione: </w:t>
      </w:r>
    </w:p>
    <w:p w14:paraId="126D71FF" w14:textId="77777777" w:rsidR="00041417" w:rsidRDefault="00041417" w:rsidP="00041417">
      <w:r>
        <w:t>•</w:t>
      </w:r>
      <w:r>
        <w:tab/>
        <w:t xml:space="preserve">Adozione: </w:t>
      </w:r>
    </w:p>
    <w:p w14:paraId="0BBAEEF3" w14:textId="77777777" w:rsidR="00041417" w:rsidRDefault="00041417" w:rsidP="00041417">
      <w:r>
        <w:t>•</w:t>
      </w:r>
      <w:r>
        <w:tab/>
        <w:t>Vitalità:</w:t>
      </w:r>
    </w:p>
    <w:p w14:paraId="1D6DAA4F"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w:t>
      </w:r>
    </w:p>
    <w:p w14:paraId="132B5DDC" w14:textId="77777777" w:rsidR="00041417" w:rsidRDefault="00041417" w:rsidP="00041417"/>
    <w:p w14:paraId="01BC8D81" w14:textId="77777777" w:rsidR="00041417" w:rsidRDefault="00041417" w:rsidP="00041417">
      <w:r>
        <w:t>Verdetto: Selezionato come Alternativa</w:t>
      </w:r>
    </w:p>
    <w:p w14:paraId="398D3367" w14:textId="77777777" w:rsidR="00041417" w:rsidRPr="00DA4B6D" w:rsidRDefault="00041417" w:rsidP="00041417">
      <w:pPr>
        <w:rPr>
          <w:lang w:val="en-US"/>
          <w:rPrChange w:id="228" w:author="Di Rocco Juri" w:date="2019-08-21T10:10:00Z">
            <w:rPr/>
          </w:rPrChange>
        </w:rPr>
      </w:pPr>
      <w:r w:rsidRPr="00DA4B6D">
        <w:rPr>
          <w:lang w:val="en-US"/>
          <w:rPrChange w:id="229" w:author="Di Rocco Juri" w:date="2019-08-21T10:10:00Z">
            <w:rPr/>
          </w:rPrChange>
        </w:rPr>
        <w:t>MEAN (</w:t>
      </w:r>
      <w:proofErr w:type="spellStart"/>
      <w:r w:rsidRPr="00DA4B6D">
        <w:rPr>
          <w:lang w:val="en-US"/>
          <w:rPrChange w:id="230" w:author="Di Rocco Juri" w:date="2019-08-21T10:10:00Z">
            <w:rPr/>
          </w:rPrChange>
        </w:rPr>
        <w:t>Javascript</w:t>
      </w:r>
      <w:proofErr w:type="spellEnd"/>
      <w:r w:rsidRPr="00DA4B6D">
        <w:rPr>
          <w:lang w:val="en-US"/>
          <w:rPrChange w:id="231" w:author="Di Rocco Juri" w:date="2019-08-21T10:10:00Z">
            <w:rPr/>
          </w:rPrChange>
        </w:rPr>
        <w:t xml:space="preserve"> </w:t>
      </w:r>
      <w:proofErr w:type="spellStart"/>
      <w:r w:rsidRPr="00DA4B6D">
        <w:rPr>
          <w:lang w:val="en-US"/>
          <w:rPrChange w:id="232" w:author="Di Rocco Juri" w:date="2019-08-21T10:10:00Z">
            <w:rPr/>
          </w:rPrChange>
        </w:rPr>
        <w:t>FullStack</w:t>
      </w:r>
      <w:proofErr w:type="spellEnd"/>
      <w:r w:rsidRPr="00DA4B6D">
        <w:rPr>
          <w:lang w:val="en-US"/>
          <w:rPrChange w:id="233" w:author="Di Rocco Juri" w:date="2019-08-21T10:10:00Z">
            <w:rPr/>
          </w:rPrChange>
        </w:rPr>
        <w:t>)</w:t>
      </w:r>
    </w:p>
    <w:p w14:paraId="78F9D055" w14:textId="77777777" w:rsidR="00041417" w:rsidRPr="00DA4B6D" w:rsidRDefault="00041417" w:rsidP="00041417">
      <w:pPr>
        <w:rPr>
          <w:lang w:val="en-US"/>
          <w:rPrChange w:id="234" w:author="Di Rocco Juri" w:date="2019-08-21T10:10:00Z">
            <w:rPr/>
          </w:rPrChange>
        </w:rPr>
      </w:pPr>
      <w:r w:rsidRPr="00DA4B6D">
        <w:rPr>
          <w:lang w:val="en-US"/>
          <w:rPrChange w:id="235" w:author="Di Rocco Juri" w:date="2019-08-21T10:10:00Z">
            <w:rPr/>
          </w:rPrChange>
        </w:rPr>
        <w:t xml:space="preserve">In </w:t>
      </w:r>
      <w:proofErr w:type="spellStart"/>
      <w:r w:rsidRPr="00DA4B6D">
        <w:rPr>
          <w:lang w:val="en-US"/>
          <w:rPrChange w:id="236" w:author="Di Rocco Juri" w:date="2019-08-21T10:10:00Z">
            <w:rPr/>
          </w:rPrChange>
        </w:rPr>
        <w:t>sintesi</w:t>
      </w:r>
      <w:proofErr w:type="spellEnd"/>
      <w:r w:rsidRPr="00DA4B6D">
        <w:rPr>
          <w:lang w:val="en-US"/>
          <w:rPrChange w:id="237" w:author="Di Rocco Juri" w:date="2019-08-21T10:10:00Z">
            <w:rPr/>
          </w:rPrChange>
        </w:rPr>
        <w:t>:</w:t>
      </w:r>
    </w:p>
    <w:p w14:paraId="22BA3C86" w14:textId="77777777" w:rsidR="00041417" w:rsidRPr="00DA4B6D" w:rsidRDefault="00041417" w:rsidP="00041417">
      <w:pPr>
        <w:rPr>
          <w:lang w:val="en-US"/>
          <w:rPrChange w:id="238" w:author="Di Rocco Juri" w:date="2019-08-21T10:10:00Z">
            <w:rPr/>
          </w:rPrChange>
        </w:rPr>
      </w:pPr>
      <w:r w:rsidRPr="00DA4B6D">
        <w:rPr>
          <w:lang w:val="en-US"/>
          <w:rPrChange w:id="239" w:author="Di Rocco Juri" w:date="2019-08-21T10:10:00Z">
            <w:rPr/>
          </w:rPrChange>
        </w:rPr>
        <w:t>ASP.NET MVC</w:t>
      </w:r>
    </w:p>
    <w:p w14:paraId="5DB0AD08" w14:textId="77777777" w:rsidR="00041417" w:rsidRPr="00DA4B6D" w:rsidRDefault="00041417" w:rsidP="00041417">
      <w:pPr>
        <w:rPr>
          <w:lang w:val="en-US"/>
          <w:rPrChange w:id="240" w:author="Di Rocco Juri" w:date="2019-08-21T10:10:00Z">
            <w:rPr/>
          </w:rPrChange>
        </w:rPr>
      </w:pPr>
      <w:r w:rsidRPr="00DA4B6D">
        <w:rPr>
          <w:lang w:val="en-US"/>
          <w:rPrChange w:id="241" w:author="Di Rocco Juri" w:date="2019-08-21T10:10:00Z">
            <w:rPr/>
          </w:rPrChange>
        </w:rPr>
        <w:t>https://docs.microsoft.com/it-it/aspnet/core/mvc/overview?view=aspnetcore-2.2</w:t>
      </w:r>
    </w:p>
    <w:p w14:paraId="5DEAE944" w14:textId="77777777" w:rsidR="00041417" w:rsidRDefault="00041417" w:rsidP="00041417">
      <w:r>
        <w:lastRenderedPageBreak/>
        <w:t>•</w:t>
      </w:r>
      <w:r>
        <w:tab/>
        <w:t xml:space="preserve">Linguaggio: </w:t>
      </w:r>
      <w:proofErr w:type="spellStart"/>
      <w:r>
        <w:t>Javascript</w:t>
      </w:r>
      <w:proofErr w:type="spellEnd"/>
    </w:p>
    <w:p w14:paraId="1803BBFC" w14:textId="77777777" w:rsidR="00041417" w:rsidRDefault="00041417" w:rsidP="00041417">
      <w:r>
        <w:t>•</w:t>
      </w:r>
      <w:r>
        <w:tab/>
        <w:t xml:space="preserve">Licenza: </w:t>
      </w:r>
      <w:proofErr w:type="spellStart"/>
      <w:r>
        <w:t>OpenSource</w:t>
      </w:r>
      <w:proofErr w:type="spellEnd"/>
    </w:p>
    <w:p w14:paraId="624F63B3" w14:textId="77777777" w:rsidR="00041417" w:rsidRDefault="00041417" w:rsidP="00041417">
      <w:r>
        <w:t>•</w:t>
      </w:r>
      <w:r>
        <w:tab/>
        <w:t xml:space="preserve">Tipo: </w:t>
      </w:r>
      <w:proofErr w:type="spellStart"/>
      <w:r>
        <w:t>Fullstack</w:t>
      </w:r>
      <w:proofErr w:type="spellEnd"/>
    </w:p>
    <w:p w14:paraId="1AB0A9DD" w14:textId="77777777" w:rsidR="00041417" w:rsidRDefault="00041417" w:rsidP="00041417">
      <w:r>
        <w:t>•</w:t>
      </w:r>
      <w:r>
        <w:tab/>
        <w:t xml:space="preserve">Integrazione: </w:t>
      </w:r>
    </w:p>
    <w:p w14:paraId="067142FA" w14:textId="77777777" w:rsidR="00041417" w:rsidRDefault="00041417" w:rsidP="00041417">
      <w:r>
        <w:t>•</w:t>
      </w:r>
      <w:r>
        <w:tab/>
        <w:t xml:space="preserve">Adozione: </w:t>
      </w:r>
    </w:p>
    <w:p w14:paraId="4223336F" w14:textId="77777777" w:rsidR="00041417" w:rsidRDefault="00041417" w:rsidP="00041417">
      <w:r>
        <w:t>•</w:t>
      </w:r>
      <w:r>
        <w:tab/>
        <w:t>Vitalità:</w:t>
      </w:r>
    </w:p>
    <w:p w14:paraId="5B78EF28" w14:textId="77777777" w:rsidR="00041417" w:rsidRDefault="00041417" w:rsidP="00041417">
      <w:r>
        <w:t>•</w:t>
      </w:r>
      <w:r>
        <w:tab/>
        <w:t xml:space="preserve">Statistiche </w:t>
      </w:r>
      <w:proofErr w:type="spellStart"/>
      <w:r>
        <w:t>Git</w:t>
      </w:r>
      <w:proofErr w:type="spellEnd"/>
      <w:r>
        <w:t xml:space="preserve"> </w:t>
      </w:r>
      <w:proofErr w:type="spellStart"/>
      <w:r>
        <w:t>Hub</w:t>
      </w:r>
      <w:proofErr w:type="spellEnd"/>
      <w:r>
        <w:t>:</w:t>
      </w:r>
    </w:p>
    <w:p w14:paraId="497BB676" w14:textId="77777777" w:rsidR="00041417" w:rsidRDefault="00041417" w:rsidP="00041417"/>
    <w:p w14:paraId="2A139A0C" w14:textId="77777777" w:rsidR="00041417" w:rsidRDefault="00041417" w:rsidP="00041417">
      <w:r>
        <w:t>Verdetto: Selezionato come Alternativa</w:t>
      </w:r>
    </w:p>
    <w:p w14:paraId="4D097548" w14:textId="77777777" w:rsidR="00041417" w:rsidRDefault="00041417" w:rsidP="00041417"/>
    <w:p w14:paraId="7EE52A76" w14:textId="77777777" w:rsidR="00041417" w:rsidRDefault="00041417" w:rsidP="00041417">
      <w:r>
        <w:t xml:space="preserve"> </w:t>
      </w:r>
    </w:p>
    <w:p w14:paraId="389AF2DE" w14:textId="77777777" w:rsidR="00041417" w:rsidRPr="00BD2FBE" w:rsidRDefault="00041417" w:rsidP="00041417">
      <w:r>
        <w:t xml:space="preserve">La seguente Tabella contiene l’insieme di </w:t>
      </w:r>
      <w:proofErr w:type="spellStart"/>
      <w:proofErr w:type="gramStart"/>
      <w:r>
        <w:t>Frameworks</w:t>
      </w:r>
      <w:proofErr w:type="spellEnd"/>
      <w:r>
        <w:t xml:space="preserve">  che</w:t>
      </w:r>
      <w:proofErr w:type="gramEnd"/>
      <w:r>
        <w:t xml:space="preserve"> formano lo spazio delle nostre possibili soluzioni ognuno dei quali è detto ‘alternativa’ la tabella nelle colonne indica la conformità dei singoli </w:t>
      </w:r>
      <w:proofErr w:type="spellStart"/>
      <w:r>
        <w:t>Frameworks</w:t>
      </w:r>
      <w:proofErr w:type="spellEnd"/>
      <w:r>
        <w:t xml:space="preserve"> con i criteri di selezione</w:t>
      </w:r>
    </w:p>
    <w:p w14:paraId="2B640E2F" w14:textId="77777777" w:rsidR="00041417" w:rsidRDefault="00041417" w:rsidP="00041417"/>
    <w:p w14:paraId="3880EB41" w14:textId="2E39C30A" w:rsidR="00041417" w:rsidRPr="00103DCD" w:rsidRDefault="00041417" w:rsidP="00041417">
      <w:pPr>
        <w:pStyle w:val="Didascalia"/>
      </w:pPr>
      <w:r>
        <w:t xml:space="preserve">Tabella </w:t>
      </w:r>
      <w:fldSimple w:instr=" SEQ Tabella \* ARABIC ">
        <w:r w:rsidR="00893862">
          <w:rPr>
            <w:noProof/>
          </w:rPr>
          <w:t>1</w:t>
        </w:r>
      </w:fldSimple>
      <w:r>
        <w:t xml:space="preserve"> riassunto del risultato dello screening preliminare.</w:t>
      </w:r>
    </w:p>
    <w:tbl>
      <w:tblPr>
        <w:tblStyle w:val="Tabellasemplice-1"/>
        <w:tblW w:w="9437" w:type="dxa"/>
        <w:tblInd w:w="-5" w:type="dxa"/>
        <w:tblLook w:val="04A0" w:firstRow="1" w:lastRow="0" w:firstColumn="1" w:lastColumn="0" w:noHBand="0" w:noVBand="1"/>
      </w:tblPr>
      <w:tblGrid>
        <w:gridCol w:w="1802"/>
        <w:gridCol w:w="996"/>
        <w:gridCol w:w="944"/>
        <w:gridCol w:w="1403"/>
        <w:gridCol w:w="1460"/>
        <w:gridCol w:w="1416"/>
        <w:gridCol w:w="1416"/>
      </w:tblGrid>
      <w:tr w:rsidR="00041417" w:rsidRPr="001656A6" w14:paraId="287C29DA" w14:textId="77777777" w:rsidTr="00510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44CDEFB5" w14:textId="77777777" w:rsidR="00041417" w:rsidRPr="004C3904" w:rsidRDefault="00041417" w:rsidP="00510B78">
            <w:pPr>
              <w:pStyle w:val="Nessunaspaziatura"/>
              <w:rPr>
                <w:sz w:val="18"/>
                <w:szCs w:val="18"/>
              </w:rPr>
            </w:pPr>
            <w:r w:rsidRPr="004C3904">
              <w:rPr>
                <w:sz w:val="18"/>
                <w:szCs w:val="18"/>
              </w:rPr>
              <w:t>Framework</w:t>
            </w:r>
          </w:p>
        </w:tc>
        <w:tc>
          <w:tcPr>
            <w:tcW w:w="0" w:type="auto"/>
            <w:shd w:val="clear" w:color="auto" w:fill="DEEAF6" w:themeFill="accent1" w:themeFillTint="33"/>
            <w:vAlign w:val="center"/>
          </w:tcPr>
          <w:p w14:paraId="2B71DD74"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Language</w:t>
            </w:r>
          </w:p>
        </w:tc>
        <w:tc>
          <w:tcPr>
            <w:tcW w:w="0" w:type="auto"/>
            <w:shd w:val="clear" w:color="auto" w:fill="DEEAF6" w:themeFill="accent1" w:themeFillTint="33"/>
            <w:vAlign w:val="center"/>
          </w:tcPr>
          <w:p w14:paraId="4A4977CB"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Type</w:t>
            </w:r>
            <w:proofErr w:type="spellEnd"/>
          </w:p>
        </w:tc>
        <w:tc>
          <w:tcPr>
            <w:tcW w:w="1403" w:type="dxa"/>
            <w:shd w:val="clear" w:color="auto" w:fill="DEEAF6" w:themeFill="accent1" w:themeFillTint="33"/>
            <w:vAlign w:val="center"/>
          </w:tcPr>
          <w:p w14:paraId="7F85799D"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License</w:t>
            </w:r>
          </w:p>
        </w:tc>
        <w:tc>
          <w:tcPr>
            <w:tcW w:w="1460" w:type="dxa"/>
            <w:shd w:val="clear" w:color="auto" w:fill="DEEAF6" w:themeFill="accent1" w:themeFillTint="33"/>
            <w:vAlign w:val="center"/>
          </w:tcPr>
          <w:p w14:paraId="3E977831"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Vitalità</w:t>
            </w:r>
          </w:p>
        </w:tc>
        <w:tc>
          <w:tcPr>
            <w:tcW w:w="1416" w:type="dxa"/>
            <w:shd w:val="clear" w:color="auto" w:fill="DEEAF6" w:themeFill="accent1" w:themeFillTint="33"/>
            <w:vAlign w:val="center"/>
          </w:tcPr>
          <w:p w14:paraId="53EAC8E4"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Adozione</w:t>
            </w:r>
          </w:p>
        </w:tc>
        <w:tc>
          <w:tcPr>
            <w:tcW w:w="1416" w:type="dxa"/>
            <w:shd w:val="clear" w:color="auto" w:fill="DEEAF6" w:themeFill="accent1" w:themeFillTint="33"/>
            <w:vAlign w:val="center"/>
          </w:tcPr>
          <w:p w14:paraId="7129AB8A"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Conformità</w:t>
            </w:r>
          </w:p>
          <w:p w14:paraId="66A6CFBB" w14:textId="77777777" w:rsidR="00041417" w:rsidRPr="004C3904" w:rsidRDefault="00041417" w:rsidP="00510B78">
            <w:pPr>
              <w:pStyle w:val="Nessunaspaziatura"/>
              <w:cnfStyle w:val="100000000000" w:firstRow="1" w:lastRow="0" w:firstColumn="0" w:lastColumn="0" w:oddVBand="0" w:evenVBand="0" w:oddHBand="0" w:evenHBand="0" w:firstRowFirstColumn="0" w:firstRowLastColumn="0" w:lastRowFirstColumn="0" w:lastRowLastColumn="0"/>
              <w:rPr>
                <w:sz w:val="18"/>
                <w:szCs w:val="18"/>
              </w:rPr>
            </w:pPr>
            <w:r w:rsidRPr="004C3904">
              <w:rPr>
                <w:sz w:val="18"/>
                <w:szCs w:val="18"/>
              </w:rPr>
              <w:t>Ai Criteri di selezione</w:t>
            </w:r>
          </w:p>
        </w:tc>
      </w:tr>
      <w:tr w:rsidR="00041417" w:rsidRPr="001656A6" w14:paraId="64841CAD"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3E5E5FC5" w14:textId="77777777" w:rsidR="00041417" w:rsidRPr="004C3904" w:rsidRDefault="00041417" w:rsidP="00510B78">
            <w:pPr>
              <w:pStyle w:val="Nessunaspaziatura"/>
              <w:rPr>
                <w:sz w:val="18"/>
                <w:szCs w:val="18"/>
              </w:rPr>
            </w:pPr>
            <w:r w:rsidRPr="004C3904">
              <w:rPr>
                <w:sz w:val="18"/>
                <w:szCs w:val="18"/>
              </w:rPr>
              <w:t>Spring Framework</w:t>
            </w:r>
          </w:p>
        </w:tc>
        <w:tc>
          <w:tcPr>
            <w:tcW w:w="0" w:type="auto"/>
            <w:vAlign w:val="center"/>
          </w:tcPr>
          <w:p w14:paraId="458CDEA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Java</w:t>
            </w:r>
          </w:p>
        </w:tc>
        <w:tc>
          <w:tcPr>
            <w:tcW w:w="0" w:type="auto"/>
            <w:vAlign w:val="center"/>
          </w:tcPr>
          <w:p w14:paraId="4846C7E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5E7069FF"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Apache License 2.0</w:t>
            </w:r>
          </w:p>
        </w:tc>
        <w:tc>
          <w:tcPr>
            <w:tcW w:w="1460" w:type="dxa"/>
            <w:vAlign w:val="center"/>
          </w:tcPr>
          <w:p w14:paraId="199F3D7F"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0D06ED28"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5DC4DDF6"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2FDFC8E0"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3B4D11C8" w14:textId="77777777" w:rsidR="00041417" w:rsidRPr="004C3904" w:rsidRDefault="00041417" w:rsidP="00510B78">
            <w:pPr>
              <w:pStyle w:val="Nessunaspaziatura"/>
              <w:rPr>
                <w:sz w:val="18"/>
                <w:szCs w:val="18"/>
              </w:rPr>
            </w:pPr>
            <w:r w:rsidRPr="004C3904">
              <w:rPr>
                <w:sz w:val="18"/>
                <w:szCs w:val="18"/>
              </w:rPr>
              <w:t>Google Web Toolkit</w:t>
            </w:r>
          </w:p>
        </w:tc>
        <w:tc>
          <w:tcPr>
            <w:tcW w:w="0" w:type="auto"/>
            <w:vAlign w:val="center"/>
          </w:tcPr>
          <w:p w14:paraId="16B005F1"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Java</w:t>
            </w:r>
          </w:p>
        </w:tc>
        <w:tc>
          <w:tcPr>
            <w:tcW w:w="0" w:type="auto"/>
            <w:vAlign w:val="center"/>
          </w:tcPr>
          <w:p w14:paraId="79E0B1A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3C0D7D30"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6C886297"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No</w:t>
            </w:r>
          </w:p>
        </w:tc>
        <w:tc>
          <w:tcPr>
            <w:tcW w:w="1416" w:type="dxa"/>
            <w:vAlign w:val="center"/>
          </w:tcPr>
          <w:p w14:paraId="473B37F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45DFA593"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Non Conforme</w:t>
            </w:r>
          </w:p>
        </w:tc>
      </w:tr>
      <w:tr w:rsidR="00041417" w:rsidRPr="001656A6" w14:paraId="176418B1"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372A165D" w14:textId="77777777" w:rsidR="00041417" w:rsidRPr="004C3904" w:rsidRDefault="00041417" w:rsidP="00510B78">
            <w:pPr>
              <w:pStyle w:val="Nessunaspaziatura"/>
              <w:rPr>
                <w:sz w:val="18"/>
                <w:szCs w:val="18"/>
              </w:rPr>
            </w:pPr>
            <w:proofErr w:type="spellStart"/>
            <w:r w:rsidRPr="004C3904">
              <w:rPr>
                <w:sz w:val="18"/>
                <w:szCs w:val="18"/>
              </w:rPr>
              <w:t>Spark</w:t>
            </w:r>
            <w:proofErr w:type="spellEnd"/>
          </w:p>
        </w:tc>
        <w:tc>
          <w:tcPr>
            <w:tcW w:w="0" w:type="auto"/>
            <w:vAlign w:val="center"/>
          </w:tcPr>
          <w:p w14:paraId="64A8B138"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Java</w:t>
            </w:r>
          </w:p>
        </w:tc>
        <w:tc>
          <w:tcPr>
            <w:tcW w:w="0" w:type="auto"/>
            <w:vAlign w:val="center"/>
          </w:tcPr>
          <w:p w14:paraId="36A39D77"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03" w:type="dxa"/>
            <w:vAlign w:val="center"/>
          </w:tcPr>
          <w:p w14:paraId="3DDCBC31"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60" w:type="dxa"/>
            <w:vAlign w:val="center"/>
          </w:tcPr>
          <w:p w14:paraId="582C751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3C951CF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3F861F1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Non Conforme</w:t>
            </w:r>
          </w:p>
        </w:tc>
      </w:tr>
      <w:tr w:rsidR="00041417" w:rsidRPr="001656A6" w14:paraId="7FECDD08"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7613F585" w14:textId="77777777" w:rsidR="00041417" w:rsidRPr="004C3904" w:rsidRDefault="00041417" w:rsidP="00510B78">
            <w:pPr>
              <w:pStyle w:val="Nessunaspaziatura"/>
              <w:rPr>
                <w:sz w:val="18"/>
                <w:szCs w:val="18"/>
              </w:rPr>
            </w:pPr>
            <w:proofErr w:type="spellStart"/>
            <w:r w:rsidRPr="004C3904">
              <w:rPr>
                <w:sz w:val="18"/>
                <w:szCs w:val="18"/>
              </w:rPr>
              <w:t>Vaadin</w:t>
            </w:r>
            <w:proofErr w:type="spellEnd"/>
          </w:p>
        </w:tc>
        <w:tc>
          <w:tcPr>
            <w:tcW w:w="0" w:type="auto"/>
            <w:vAlign w:val="center"/>
          </w:tcPr>
          <w:p w14:paraId="76BEEA7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Java</w:t>
            </w:r>
          </w:p>
        </w:tc>
        <w:tc>
          <w:tcPr>
            <w:tcW w:w="0" w:type="auto"/>
            <w:vAlign w:val="center"/>
          </w:tcPr>
          <w:p w14:paraId="1536FBA8"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796116B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1CB0B37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41E2699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25F9EC5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7F4F18EE"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3CE87FC8" w14:textId="77777777" w:rsidR="00041417" w:rsidRPr="004C3904" w:rsidRDefault="00041417" w:rsidP="00510B78">
            <w:pPr>
              <w:pStyle w:val="Nessunaspaziatura"/>
              <w:rPr>
                <w:sz w:val="18"/>
                <w:szCs w:val="18"/>
              </w:rPr>
            </w:pPr>
            <w:proofErr w:type="spellStart"/>
            <w:r w:rsidRPr="004C3904">
              <w:rPr>
                <w:sz w:val="18"/>
                <w:szCs w:val="18"/>
              </w:rPr>
              <w:t>Javalin</w:t>
            </w:r>
            <w:proofErr w:type="spellEnd"/>
          </w:p>
        </w:tc>
        <w:tc>
          <w:tcPr>
            <w:tcW w:w="0" w:type="auto"/>
            <w:vAlign w:val="center"/>
          </w:tcPr>
          <w:p w14:paraId="3E7AE98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Java</w:t>
            </w:r>
          </w:p>
        </w:tc>
        <w:tc>
          <w:tcPr>
            <w:tcW w:w="0" w:type="auto"/>
            <w:vAlign w:val="center"/>
          </w:tcPr>
          <w:p w14:paraId="0C5CEF81"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03" w:type="dxa"/>
            <w:vAlign w:val="center"/>
          </w:tcPr>
          <w:p w14:paraId="645CE215"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60" w:type="dxa"/>
            <w:vAlign w:val="center"/>
          </w:tcPr>
          <w:p w14:paraId="5A5A1EA3"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4E563957"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5CE2AE8C"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3736C353"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187C6E21" w14:textId="77777777" w:rsidR="00041417" w:rsidRPr="004C3904" w:rsidRDefault="00041417" w:rsidP="00510B78">
            <w:pPr>
              <w:pStyle w:val="Nessunaspaziatura"/>
              <w:rPr>
                <w:sz w:val="18"/>
                <w:szCs w:val="18"/>
              </w:rPr>
            </w:pPr>
            <w:proofErr w:type="spellStart"/>
            <w:r w:rsidRPr="004C3904">
              <w:rPr>
                <w:sz w:val="18"/>
                <w:szCs w:val="18"/>
              </w:rPr>
              <w:t>Laravel</w:t>
            </w:r>
            <w:proofErr w:type="spellEnd"/>
          </w:p>
        </w:tc>
        <w:tc>
          <w:tcPr>
            <w:tcW w:w="0" w:type="auto"/>
            <w:vAlign w:val="center"/>
          </w:tcPr>
          <w:p w14:paraId="7899B1A4"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PHP</w:t>
            </w:r>
          </w:p>
        </w:tc>
        <w:tc>
          <w:tcPr>
            <w:tcW w:w="0" w:type="auto"/>
            <w:vAlign w:val="center"/>
          </w:tcPr>
          <w:p w14:paraId="3B40CF9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4069E818"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MIT</w:t>
            </w:r>
          </w:p>
        </w:tc>
        <w:tc>
          <w:tcPr>
            <w:tcW w:w="1460" w:type="dxa"/>
            <w:vAlign w:val="center"/>
          </w:tcPr>
          <w:p w14:paraId="39F9B8A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3C2EF4DB"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707442E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3F40AA40"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4AF01E4B" w14:textId="77777777" w:rsidR="00041417" w:rsidRPr="004C3904" w:rsidRDefault="00041417" w:rsidP="00510B78">
            <w:pPr>
              <w:pStyle w:val="Nessunaspaziatura"/>
              <w:rPr>
                <w:sz w:val="18"/>
                <w:szCs w:val="18"/>
              </w:rPr>
            </w:pPr>
            <w:proofErr w:type="spellStart"/>
            <w:r w:rsidRPr="004C3904">
              <w:rPr>
                <w:sz w:val="18"/>
                <w:szCs w:val="18"/>
              </w:rPr>
              <w:t>Symfony</w:t>
            </w:r>
            <w:proofErr w:type="spellEnd"/>
          </w:p>
        </w:tc>
        <w:tc>
          <w:tcPr>
            <w:tcW w:w="0" w:type="auto"/>
            <w:vAlign w:val="center"/>
          </w:tcPr>
          <w:p w14:paraId="78C7069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PHP</w:t>
            </w:r>
          </w:p>
        </w:tc>
        <w:tc>
          <w:tcPr>
            <w:tcW w:w="0" w:type="auto"/>
            <w:vAlign w:val="center"/>
          </w:tcPr>
          <w:p w14:paraId="0655163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09430957"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MIT</w:t>
            </w:r>
          </w:p>
        </w:tc>
        <w:tc>
          <w:tcPr>
            <w:tcW w:w="1460" w:type="dxa"/>
            <w:vAlign w:val="center"/>
          </w:tcPr>
          <w:p w14:paraId="6BCA06A6"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406E096A"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586BEBC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0D8D6CB3"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2ED0303E" w14:textId="77777777" w:rsidR="00041417" w:rsidRPr="004C3904" w:rsidRDefault="00041417" w:rsidP="00510B78">
            <w:pPr>
              <w:pStyle w:val="Nessunaspaziatura"/>
              <w:rPr>
                <w:sz w:val="18"/>
                <w:szCs w:val="18"/>
              </w:rPr>
            </w:pPr>
            <w:r w:rsidRPr="004C3904">
              <w:rPr>
                <w:sz w:val="18"/>
                <w:szCs w:val="18"/>
              </w:rPr>
              <w:t>Cake PHP</w:t>
            </w:r>
          </w:p>
        </w:tc>
        <w:tc>
          <w:tcPr>
            <w:tcW w:w="0" w:type="auto"/>
            <w:vAlign w:val="center"/>
          </w:tcPr>
          <w:p w14:paraId="03D78FF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PHP</w:t>
            </w:r>
          </w:p>
        </w:tc>
        <w:tc>
          <w:tcPr>
            <w:tcW w:w="0" w:type="auto"/>
            <w:vAlign w:val="center"/>
          </w:tcPr>
          <w:p w14:paraId="7FB9ED15"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1AC94B5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375C4D9B"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6B19F698"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5E160367"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0B9CAF1D"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058FC02F" w14:textId="77777777" w:rsidR="00041417" w:rsidRPr="004C3904" w:rsidRDefault="00041417" w:rsidP="00510B78">
            <w:pPr>
              <w:pStyle w:val="Nessunaspaziatura"/>
              <w:rPr>
                <w:sz w:val="18"/>
                <w:szCs w:val="18"/>
              </w:rPr>
            </w:pPr>
            <w:proofErr w:type="spellStart"/>
            <w:r w:rsidRPr="004C3904">
              <w:rPr>
                <w:sz w:val="18"/>
                <w:szCs w:val="18"/>
              </w:rPr>
              <w:t>AngularJs</w:t>
            </w:r>
            <w:proofErr w:type="spellEnd"/>
          </w:p>
        </w:tc>
        <w:tc>
          <w:tcPr>
            <w:tcW w:w="0" w:type="auto"/>
            <w:vAlign w:val="center"/>
          </w:tcPr>
          <w:p w14:paraId="76CC848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1F05AE8D"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380619FC"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FF0000"/>
                <w:sz w:val="18"/>
                <w:szCs w:val="18"/>
              </w:rPr>
              <w:t>opensource</w:t>
            </w:r>
            <w:proofErr w:type="spellEnd"/>
          </w:p>
        </w:tc>
        <w:tc>
          <w:tcPr>
            <w:tcW w:w="1460" w:type="dxa"/>
            <w:vAlign w:val="center"/>
          </w:tcPr>
          <w:p w14:paraId="5D1FAC51"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23227C1D"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7D003275"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37F176E2"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14F6A1B6" w14:textId="77777777" w:rsidR="00041417" w:rsidRPr="004C3904" w:rsidRDefault="00041417" w:rsidP="00510B78">
            <w:pPr>
              <w:pStyle w:val="Nessunaspaziatura"/>
              <w:rPr>
                <w:sz w:val="18"/>
                <w:szCs w:val="18"/>
              </w:rPr>
            </w:pPr>
            <w:proofErr w:type="spellStart"/>
            <w:r w:rsidRPr="004C3904">
              <w:rPr>
                <w:sz w:val="18"/>
                <w:szCs w:val="18"/>
              </w:rPr>
              <w:t>Polymer</w:t>
            </w:r>
            <w:proofErr w:type="spellEnd"/>
          </w:p>
        </w:tc>
        <w:tc>
          <w:tcPr>
            <w:tcW w:w="0" w:type="auto"/>
            <w:vAlign w:val="center"/>
          </w:tcPr>
          <w:p w14:paraId="54A6831B"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1300814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156CF5F6"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10249E6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67DEC76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416" w:type="dxa"/>
            <w:vAlign w:val="center"/>
          </w:tcPr>
          <w:p w14:paraId="6895051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r>
      <w:tr w:rsidR="00041417" w:rsidRPr="001656A6" w14:paraId="1B905B29"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456A9E08" w14:textId="77777777" w:rsidR="00041417" w:rsidRPr="004C3904" w:rsidRDefault="00041417" w:rsidP="00510B78">
            <w:pPr>
              <w:pStyle w:val="Nessunaspaziatura"/>
              <w:rPr>
                <w:sz w:val="18"/>
                <w:szCs w:val="18"/>
              </w:rPr>
            </w:pPr>
            <w:r w:rsidRPr="004C3904">
              <w:rPr>
                <w:sz w:val="18"/>
                <w:szCs w:val="18"/>
              </w:rPr>
              <w:t>React.JS</w:t>
            </w:r>
          </w:p>
        </w:tc>
        <w:tc>
          <w:tcPr>
            <w:tcW w:w="0" w:type="auto"/>
            <w:vAlign w:val="center"/>
          </w:tcPr>
          <w:p w14:paraId="263D824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Javascript</w:t>
            </w:r>
            <w:proofErr w:type="spellEnd"/>
          </w:p>
          <w:p w14:paraId="20BAE04A"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/HTML</w:t>
            </w:r>
          </w:p>
        </w:tc>
        <w:tc>
          <w:tcPr>
            <w:tcW w:w="0" w:type="auto"/>
            <w:vAlign w:val="center"/>
          </w:tcPr>
          <w:p w14:paraId="3C3B4735"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49278B4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0D17FB0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6C058D76"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2C10CCDF"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6BC564E3"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0C05E6B3" w14:textId="77777777" w:rsidR="00041417" w:rsidRPr="004C3904" w:rsidRDefault="00041417" w:rsidP="00510B78">
            <w:pPr>
              <w:pStyle w:val="Nessunaspaziatura"/>
              <w:rPr>
                <w:sz w:val="18"/>
                <w:szCs w:val="18"/>
              </w:rPr>
            </w:pPr>
            <w:r w:rsidRPr="004C3904">
              <w:rPr>
                <w:sz w:val="18"/>
                <w:szCs w:val="18"/>
              </w:rPr>
              <w:lastRenderedPageBreak/>
              <w:t>Express</w:t>
            </w:r>
          </w:p>
        </w:tc>
        <w:tc>
          <w:tcPr>
            <w:tcW w:w="0" w:type="auto"/>
            <w:vAlign w:val="center"/>
          </w:tcPr>
          <w:p w14:paraId="59701A5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3CAFA073"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38AB26A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18F5D9F0"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2AB691C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39040F2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0191581A"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0EBC5AFE" w14:textId="77777777" w:rsidR="00041417" w:rsidRPr="004C3904" w:rsidRDefault="00041417" w:rsidP="00510B78">
            <w:pPr>
              <w:pStyle w:val="Nessunaspaziatura"/>
              <w:rPr>
                <w:sz w:val="18"/>
                <w:szCs w:val="18"/>
              </w:rPr>
            </w:pPr>
            <w:r w:rsidRPr="004C3904">
              <w:rPr>
                <w:sz w:val="18"/>
                <w:szCs w:val="18"/>
              </w:rPr>
              <w:t>Node.js</w:t>
            </w:r>
          </w:p>
        </w:tc>
        <w:tc>
          <w:tcPr>
            <w:tcW w:w="0" w:type="auto"/>
            <w:vAlign w:val="center"/>
          </w:tcPr>
          <w:p w14:paraId="6AFB85E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4E4DFC7D"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20DC192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MIT</w:t>
            </w:r>
          </w:p>
        </w:tc>
        <w:tc>
          <w:tcPr>
            <w:tcW w:w="1460" w:type="dxa"/>
            <w:vAlign w:val="center"/>
          </w:tcPr>
          <w:p w14:paraId="36BDF3E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30423BEF"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78020BF3"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283E4B72"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3FED836F" w14:textId="77777777" w:rsidR="00041417" w:rsidRPr="004C3904" w:rsidRDefault="00041417" w:rsidP="00510B78">
            <w:pPr>
              <w:pStyle w:val="Nessunaspaziatura"/>
              <w:rPr>
                <w:sz w:val="18"/>
                <w:szCs w:val="18"/>
              </w:rPr>
            </w:pPr>
            <w:r w:rsidRPr="004C3904">
              <w:rPr>
                <w:sz w:val="18"/>
                <w:szCs w:val="18"/>
              </w:rPr>
              <w:t>Sails.js</w:t>
            </w:r>
          </w:p>
        </w:tc>
        <w:tc>
          <w:tcPr>
            <w:tcW w:w="0" w:type="auto"/>
            <w:vAlign w:val="center"/>
          </w:tcPr>
          <w:p w14:paraId="15D816B0"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1DEB2951"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619CD7E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59146E3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7FD5535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35EB8AF3"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756FA3C0"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78E10C9B" w14:textId="77777777" w:rsidR="00041417" w:rsidRPr="004C3904" w:rsidRDefault="00041417" w:rsidP="00510B78">
            <w:pPr>
              <w:pStyle w:val="Nessunaspaziatura"/>
              <w:rPr>
                <w:sz w:val="18"/>
                <w:szCs w:val="18"/>
              </w:rPr>
            </w:pPr>
            <w:proofErr w:type="spellStart"/>
            <w:r w:rsidRPr="004C3904">
              <w:rPr>
                <w:sz w:val="18"/>
                <w:szCs w:val="18"/>
              </w:rPr>
              <w:t>Ember.Js</w:t>
            </w:r>
            <w:proofErr w:type="spellEnd"/>
          </w:p>
        </w:tc>
        <w:tc>
          <w:tcPr>
            <w:tcW w:w="0" w:type="auto"/>
            <w:vAlign w:val="center"/>
          </w:tcPr>
          <w:p w14:paraId="6CAD9F5A"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JavaScript</w:t>
            </w:r>
          </w:p>
        </w:tc>
        <w:tc>
          <w:tcPr>
            <w:tcW w:w="0" w:type="auto"/>
            <w:vAlign w:val="center"/>
          </w:tcPr>
          <w:p w14:paraId="5BC72213"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03" w:type="dxa"/>
            <w:vAlign w:val="center"/>
          </w:tcPr>
          <w:p w14:paraId="01731FC7"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60" w:type="dxa"/>
            <w:vAlign w:val="center"/>
          </w:tcPr>
          <w:p w14:paraId="3896C5D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0B30E44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6DB28A46"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r>
      <w:tr w:rsidR="00041417" w:rsidRPr="001656A6" w14:paraId="626A5230"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56E9F48F" w14:textId="77777777" w:rsidR="00041417" w:rsidRPr="004C3904" w:rsidRDefault="00041417" w:rsidP="00510B78">
            <w:pPr>
              <w:pStyle w:val="Nessunaspaziatura"/>
              <w:rPr>
                <w:sz w:val="18"/>
                <w:szCs w:val="18"/>
              </w:rPr>
            </w:pPr>
            <w:proofErr w:type="spellStart"/>
            <w:r w:rsidRPr="004C3904">
              <w:rPr>
                <w:sz w:val="18"/>
                <w:szCs w:val="18"/>
              </w:rPr>
              <w:t>Koa.Js</w:t>
            </w:r>
            <w:proofErr w:type="spellEnd"/>
          </w:p>
        </w:tc>
        <w:tc>
          <w:tcPr>
            <w:tcW w:w="0" w:type="auto"/>
            <w:vAlign w:val="center"/>
          </w:tcPr>
          <w:p w14:paraId="6857FCD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128CD89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405D1F8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4F9014C7"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6579E4BE"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10492DA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7800A609"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3DFDD72" w14:textId="77777777" w:rsidR="00041417" w:rsidRPr="004C3904" w:rsidRDefault="00041417" w:rsidP="00510B78">
            <w:pPr>
              <w:pStyle w:val="Nessunaspaziatura"/>
              <w:rPr>
                <w:sz w:val="18"/>
                <w:szCs w:val="18"/>
              </w:rPr>
            </w:pPr>
            <w:proofErr w:type="spellStart"/>
            <w:r w:rsidRPr="004C3904">
              <w:rPr>
                <w:sz w:val="18"/>
                <w:szCs w:val="18"/>
              </w:rPr>
              <w:t>Django</w:t>
            </w:r>
            <w:proofErr w:type="spellEnd"/>
          </w:p>
        </w:tc>
        <w:tc>
          <w:tcPr>
            <w:tcW w:w="0" w:type="auto"/>
            <w:vAlign w:val="center"/>
          </w:tcPr>
          <w:p w14:paraId="5E3F285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Python</w:t>
            </w:r>
            <w:proofErr w:type="spellEnd"/>
          </w:p>
        </w:tc>
        <w:tc>
          <w:tcPr>
            <w:tcW w:w="0" w:type="auto"/>
            <w:vAlign w:val="center"/>
          </w:tcPr>
          <w:p w14:paraId="37FC82B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6D2F0416"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Django</w:t>
            </w:r>
            <w:proofErr w:type="spellEnd"/>
          </w:p>
          <w:p w14:paraId="3FBCB1E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License</w:t>
            </w:r>
          </w:p>
        </w:tc>
        <w:tc>
          <w:tcPr>
            <w:tcW w:w="1460" w:type="dxa"/>
            <w:vAlign w:val="center"/>
          </w:tcPr>
          <w:p w14:paraId="4501088A"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53B15D0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416" w:type="dxa"/>
            <w:vAlign w:val="center"/>
          </w:tcPr>
          <w:p w14:paraId="564A35D9"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592DACC5"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4BEEB02A" w14:textId="77777777" w:rsidR="00041417" w:rsidRPr="004C3904" w:rsidRDefault="00041417" w:rsidP="00510B78">
            <w:pPr>
              <w:pStyle w:val="Nessunaspaziatura"/>
              <w:rPr>
                <w:sz w:val="18"/>
                <w:szCs w:val="18"/>
              </w:rPr>
            </w:pPr>
            <w:r w:rsidRPr="004C3904">
              <w:rPr>
                <w:sz w:val="18"/>
                <w:szCs w:val="18"/>
              </w:rPr>
              <w:t xml:space="preserve">Ruby on </w:t>
            </w:r>
            <w:proofErr w:type="spellStart"/>
            <w:r w:rsidRPr="004C3904">
              <w:rPr>
                <w:sz w:val="18"/>
                <w:szCs w:val="18"/>
              </w:rPr>
              <w:t>Rails</w:t>
            </w:r>
            <w:proofErr w:type="spellEnd"/>
          </w:p>
        </w:tc>
        <w:tc>
          <w:tcPr>
            <w:tcW w:w="0" w:type="auto"/>
            <w:vAlign w:val="center"/>
          </w:tcPr>
          <w:p w14:paraId="1EE90FB4"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Ruby</w:t>
            </w:r>
          </w:p>
        </w:tc>
        <w:tc>
          <w:tcPr>
            <w:tcW w:w="0" w:type="auto"/>
            <w:vAlign w:val="center"/>
          </w:tcPr>
          <w:p w14:paraId="6E0C3B10"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403" w:type="dxa"/>
            <w:vAlign w:val="center"/>
          </w:tcPr>
          <w:p w14:paraId="6642CA5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MIT</w:t>
            </w:r>
          </w:p>
        </w:tc>
        <w:tc>
          <w:tcPr>
            <w:tcW w:w="1460" w:type="dxa"/>
            <w:vAlign w:val="center"/>
          </w:tcPr>
          <w:p w14:paraId="2B5A9E91"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416" w:type="dxa"/>
            <w:vAlign w:val="center"/>
          </w:tcPr>
          <w:p w14:paraId="4E81E469"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416" w:type="dxa"/>
            <w:vAlign w:val="center"/>
          </w:tcPr>
          <w:p w14:paraId="682471C6"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r>
      <w:tr w:rsidR="00041417" w:rsidRPr="001656A6" w14:paraId="4D39300E"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4849D45D" w14:textId="77777777" w:rsidR="00041417" w:rsidRPr="004C3904" w:rsidRDefault="00041417" w:rsidP="00510B78">
            <w:pPr>
              <w:pStyle w:val="Nessunaspaziatura"/>
              <w:rPr>
                <w:sz w:val="18"/>
                <w:szCs w:val="18"/>
              </w:rPr>
            </w:pPr>
            <w:r w:rsidRPr="004C3904">
              <w:rPr>
                <w:sz w:val="18"/>
                <w:szCs w:val="18"/>
              </w:rPr>
              <w:t>ASP.NET</w:t>
            </w:r>
          </w:p>
        </w:tc>
        <w:tc>
          <w:tcPr>
            <w:tcW w:w="0" w:type="auto"/>
            <w:vAlign w:val="center"/>
          </w:tcPr>
          <w:p w14:paraId="5364C29C"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Multi</w:t>
            </w:r>
          </w:p>
        </w:tc>
        <w:tc>
          <w:tcPr>
            <w:tcW w:w="0" w:type="auto"/>
            <w:vAlign w:val="center"/>
          </w:tcPr>
          <w:p w14:paraId="5B8AB7CE"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73BA519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Apache 2.0</w:t>
            </w:r>
          </w:p>
        </w:tc>
        <w:tc>
          <w:tcPr>
            <w:tcW w:w="1460" w:type="dxa"/>
            <w:vAlign w:val="center"/>
          </w:tcPr>
          <w:p w14:paraId="4DD831E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79FFE327"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68BA46C0"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Conforme</w:t>
            </w:r>
          </w:p>
        </w:tc>
      </w:tr>
      <w:tr w:rsidR="00041417" w:rsidRPr="001656A6" w14:paraId="6BD28342"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25F5700A" w14:textId="77777777" w:rsidR="00041417" w:rsidRPr="004C3904" w:rsidRDefault="00041417" w:rsidP="00510B78">
            <w:pPr>
              <w:pStyle w:val="Nessunaspaziatura"/>
              <w:rPr>
                <w:sz w:val="18"/>
                <w:szCs w:val="18"/>
              </w:rPr>
            </w:pPr>
            <w:r w:rsidRPr="004C3904">
              <w:rPr>
                <w:sz w:val="18"/>
                <w:szCs w:val="18"/>
              </w:rPr>
              <w:t>Backbone.js</w:t>
            </w:r>
          </w:p>
        </w:tc>
        <w:tc>
          <w:tcPr>
            <w:tcW w:w="0" w:type="auto"/>
            <w:vAlign w:val="center"/>
          </w:tcPr>
          <w:p w14:paraId="53D7F923"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1F7D94D3"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1403" w:type="dxa"/>
            <w:vAlign w:val="center"/>
          </w:tcPr>
          <w:p w14:paraId="2FC325B7"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6C8AA6C2"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Sì</w:t>
            </w:r>
          </w:p>
        </w:tc>
        <w:tc>
          <w:tcPr>
            <w:tcW w:w="1416" w:type="dxa"/>
            <w:vAlign w:val="center"/>
          </w:tcPr>
          <w:p w14:paraId="1E2C530B"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Sì</w:t>
            </w:r>
          </w:p>
        </w:tc>
        <w:tc>
          <w:tcPr>
            <w:tcW w:w="1416" w:type="dxa"/>
            <w:vAlign w:val="center"/>
          </w:tcPr>
          <w:p w14:paraId="257A9C7F"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Conforme</w:t>
            </w:r>
          </w:p>
        </w:tc>
      </w:tr>
      <w:tr w:rsidR="00041417" w:rsidRPr="001656A6" w14:paraId="665B61B7"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060273FD" w14:textId="77777777" w:rsidR="00041417" w:rsidRPr="004C3904" w:rsidRDefault="00041417" w:rsidP="00510B78">
            <w:pPr>
              <w:pStyle w:val="Nessunaspaziatura"/>
              <w:rPr>
                <w:sz w:val="18"/>
                <w:szCs w:val="18"/>
              </w:rPr>
            </w:pPr>
            <w:r w:rsidRPr="004C3904">
              <w:rPr>
                <w:sz w:val="18"/>
                <w:szCs w:val="18"/>
              </w:rPr>
              <w:t xml:space="preserve">Code </w:t>
            </w:r>
            <w:proofErr w:type="spellStart"/>
            <w:r w:rsidRPr="004C3904">
              <w:rPr>
                <w:sz w:val="18"/>
                <w:szCs w:val="18"/>
              </w:rPr>
              <w:t>Igniter</w:t>
            </w:r>
            <w:proofErr w:type="spellEnd"/>
          </w:p>
        </w:tc>
        <w:tc>
          <w:tcPr>
            <w:tcW w:w="0" w:type="auto"/>
            <w:vAlign w:val="center"/>
          </w:tcPr>
          <w:p w14:paraId="272871E0"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PHP</w:t>
            </w:r>
          </w:p>
        </w:tc>
        <w:tc>
          <w:tcPr>
            <w:tcW w:w="0" w:type="auto"/>
            <w:vAlign w:val="center"/>
          </w:tcPr>
          <w:p w14:paraId="55A5645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1403" w:type="dxa"/>
            <w:vAlign w:val="center"/>
          </w:tcPr>
          <w:p w14:paraId="4507E9EC"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5BA5EE08"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07A986F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w:t>
            </w:r>
          </w:p>
        </w:tc>
        <w:tc>
          <w:tcPr>
            <w:tcW w:w="1416" w:type="dxa"/>
            <w:vAlign w:val="center"/>
          </w:tcPr>
          <w:p w14:paraId="0DAAA3D2"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1656A6" w14:paraId="25E8B086"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5AC08CAF" w14:textId="77777777" w:rsidR="00041417" w:rsidRPr="004C3904" w:rsidRDefault="00041417" w:rsidP="00510B78">
            <w:pPr>
              <w:pStyle w:val="Nessunaspaziatura"/>
              <w:rPr>
                <w:sz w:val="18"/>
                <w:szCs w:val="18"/>
              </w:rPr>
            </w:pPr>
            <w:proofErr w:type="spellStart"/>
            <w:r w:rsidRPr="004C3904">
              <w:rPr>
                <w:sz w:val="18"/>
                <w:szCs w:val="18"/>
              </w:rPr>
              <w:t>Flask</w:t>
            </w:r>
            <w:proofErr w:type="spellEnd"/>
          </w:p>
        </w:tc>
        <w:tc>
          <w:tcPr>
            <w:tcW w:w="0" w:type="auto"/>
            <w:vAlign w:val="center"/>
          </w:tcPr>
          <w:p w14:paraId="27E2024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Python</w:t>
            </w:r>
            <w:proofErr w:type="spellEnd"/>
          </w:p>
        </w:tc>
        <w:tc>
          <w:tcPr>
            <w:tcW w:w="0" w:type="auto"/>
            <w:vAlign w:val="center"/>
          </w:tcPr>
          <w:p w14:paraId="247EE697"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1403" w:type="dxa"/>
            <w:vAlign w:val="center"/>
          </w:tcPr>
          <w:p w14:paraId="3361058C"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2C1EABC5"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
        </w:tc>
        <w:tc>
          <w:tcPr>
            <w:tcW w:w="1416" w:type="dxa"/>
            <w:vAlign w:val="center"/>
          </w:tcPr>
          <w:p w14:paraId="2FB06B3A"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Si</w:t>
            </w:r>
          </w:p>
        </w:tc>
        <w:tc>
          <w:tcPr>
            <w:tcW w:w="1416" w:type="dxa"/>
            <w:vAlign w:val="center"/>
          </w:tcPr>
          <w:p w14:paraId="1E0E4E90"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1656A6" w14:paraId="674BBF50"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6AC8BFB9" w14:textId="77777777" w:rsidR="00041417" w:rsidRPr="004C3904" w:rsidRDefault="00041417" w:rsidP="00510B78">
            <w:pPr>
              <w:pStyle w:val="Nessunaspaziatura"/>
              <w:rPr>
                <w:sz w:val="18"/>
                <w:szCs w:val="18"/>
              </w:rPr>
            </w:pPr>
            <w:r w:rsidRPr="004C3904">
              <w:rPr>
                <w:sz w:val="18"/>
                <w:szCs w:val="18"/>
              </w:rPr>
              <w:t>Vue.js</w:t>
            </w:r>
          </w:p>
        </w:tc>
        <w:tc>
          <w:tcPr>
            <w:tcW w:w="0" w:type="auto"/>
            <w:vAlign w:val="center"/>
          </w:tcPr>
          <w:p w14:paraId="326FFB24"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Javascript</w:t>
            </w:r>
            <w:proofErr w:type="spellEnd"/>
          </w:p>
        </w:tc>
        <w:tc>
          <w:tcPr>
            <w:tcW w:w="0" w:type="auto"/>
            <w:vAlign w:val="center"/>
          </w:tcPr>
          <w:p w14:paraId="0D027351"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w:t>
            </w:r>
          </w:p>
          <w:p w14:paraId="320E98BC"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interfacce</w:t>
            </w:r>
          </w:p>
        </w:tc>
        <w:tc>
          <w:tcPr>
            <w:tcW w:w="1403" w:type="dxa"/>
            <w:vAlign w:val="center"/>
          </w:tcPr>
          <w:p w14:paraId="75062183"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074087CB"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
        </w:tc>
        <w:tc>
          <w:tcPr>
            <w:tcW w:w="1416" w:type="dxa"/>
            <w:vAlign w:val="center"/>
          </w:tcPr>
          <w:p w14:paraId="51A62B1F"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
        </w:tc>
        <w:tc>
          <w:tcPr>
            <w:tcW w:w="1416" w:type="dxa"/>
            <w:vAlign w:val="center"/>
          </w:tcPr>
          <w:p w14:paraId="6ED11CD3" w14:textId="77777777" w:rsidR="00041417" w:rsidRPr="004C3904" w:rsidRDefault="00041417" w:rsidP="00510B78">
            <w:pPr>
              <w:pStyle w:val="Nessunaspaziatura"/>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1656A6" w14:paraId="0CC730B2"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tcPr>
          <w:p w14:paraId="5FF75938" w14:textId="77777777" w:rsidR="00041417" w:rsidRPr="004C3904" w:rsidRDefault="00041417" w:rsidP="00510B78">
            <w:pPr>
              <w:pStyle w:val="Nessunaspaziatura"/>
              <w:rPr>
                <w:sz w:val="18"/>
                <w:szCs w:val="18"/>
              </w:rPr>
            </w:pPr>
            <w:proofErr w:type="spellStart"/>
            <w:r w:rsidRPr="004C3904">
              <w:rPr>
                <w:sz w:val="18"/>
                <w:szCs w:val="18"/>
              </w:rPr>
              <w:t>Zend</w:t>
            </w:r>
            <w:proofErr w:type="spellEnd"/>
          </w:p>
        </w:tc>
        <w:tc>
          <w:tcPr>
            <w:tcW w:w="0" w:type="auto"/>
            <w:vAlign w:val="center"/>
          </w:tcPr>
          <w:p w14:paraId="2F26AE88"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PHP</w:t>
            </w:r>
          </w:p>
        </w:tc>
        <w:tc>
          <w:tcPr>
            <w:tcW w:w="0" w:type="auto"/>
            <w:vAlign w:val="center"/>
          </w:tcPr>
          <w:p w14:paraId="7A02748A"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1403" w:type="dxa"/>
            <w:vAlign w:val="center"/>
          </w:tcPr>
          <w:p w14:paraId="4B3DC9DE"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Opensource</w:t>
            </w:r>
            <w:proofErr w:type="spellEnd"/>
          </w:p>
        </w:tc>
        <w:tc>
          <w:tcPr>
            <w:tcW w:w="1460" w:type="dxa"/>
            <w:vAlign w:val="center"/>
          </w:tcPr>
          <w:p w14:paraId="1C762DAE"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No</w:t>
            </w:r>
          </w:p>
        </w:tc>
        <w:tc>
          <w:tcPr>
            <w:tcW w:w="1416" w:type="dxa"/>
            <w:vAlign w:val="center"/>
          </w:tcPr>
          <w:p w14:paraId="7CC3327E"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No</w:t>
            </w:r>
          </w:p>
        </w:tc>
        <w:tc>
          <w:tcPr>
            <w:tcW w:w="1416" w:type="dxa"/>
            <w:vAlign w:val="center"/>
          </w:tcPr>
          <w:p w14:paraId="6774F425" w14:textId="77777777" w:rsidR="00041417" w:rsidRPr="004C3904" w:rsidRDefault="00041417" w:rsidP="00510B78">
            <w:pPr>
              <w:pStyle w:val="Nessunaspaziatura"/>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Non Conforme</w:t>
            </w:r>
          </w:p>
        </w:tc>
      </w:tr>
    </w:tbl>
    <w:p w14:paraId="50A3DCCD" w14:textId="77777777" w:rsidR="00041417" w:rsidRDefault="00041417" w:rsidP="00041417"/>
    <w:p w14:paraId="395A90E5" w14:textId="77777777" w:rsidR="00041417" w:rsidRDefault="00041417" w:rsidP="00041417"/>
    <w:p w14:paraId="627574A9" w14:textId="77777777" w:rsidR="00041417" w:rsidRDefault="00041417" w:rsidP="00041417">
      <w:r>
        <w:br w:type="page"/>
      </w:r>
    </w:p>
    <w:p w14:paraId="4F095E92" w14:textId="351D39C5" w:rsidR="00041417" w:rsidRDefault="00041417" w:rsidP="00041417">
      <w:pPr>
        <w:pStyle w:val="Titolo1"/>
        <w:numPr>
          <w:ilvl w:val="0"/>
          <w:numId w:val="1"/>
        </w:numPr>
        <w:pBdr>
          <w:bottom w:val="single" w:sz="4" w:space="1" w:color="595959" w:themeColor="text1" w:themeTint="A6"/>
        </w:pBdr>
        <w:spacing w:before="360" w:after="160"/>
        <w:jc w:val="left"/>
      </w:pPr>
      <w:bookmarkStart w:id="242" w:name="_Ref17024338"/>
      <w:bookmarkStart w:id="243" w:name="_Toc17210608"/>
      <w:commentRangeStart w:id="244"/>
      <w:commentRangeStart w:id="245"/>
      <w:r>
        <w:lastRenderedPageBreak/>
        <w:t>Definizione del modello e degli attributi</w:t>
      </w:r>
      <w:bookmarkEnd w:id="242"/>
      <w:r w:rsidR="00510B78">
        <w:t xml:space="preserve"> di Qualità</w:t>
      </w:r>
      <w:commentRangeEnd w:id="244"/>
      <w:r w:rsidR="00510B78">
        <w:rPr>
          <w:rStyle w:val="Rimandocommento"/>
          <w:rFonts w:asciiTheme="minorHAnsi" w:eastAsiaTheme="minorEastAsia" w:hAnsiTheme="minorHAnsi" w:cstheme="minorBidi"/>
          <w:b w:val="0"/>
          <w:bCs w:val="0"/>
          <w:caps w:val="0"/>
          <w:spacing w:val="0"/>
        </w:rPr>
        <w:commentReference w:id="244"/>
      </w:r>
      <w:bookmarkEnd w:id="243"/>
      <w:commentRangeEnd w:id="245"/>
      <w:r w:rsidR="009451AC">
        <w:rPr>
          <w:rStyle w:val="Rimandocommento"/>
          <w:rFonts w:asciiTheme="minorHAnsi" w:eastAsiaTheme="minorEastAsia" w:hAnsiTheme="minorHAnsi" w:cstheme="minorBidi"/>
          <w:b w:val="0"/>
          <w:bCs w:val="0"/>
          <w:caps w:val="0"/>
          <w:spacing w:val="0"/>
        </w:rPr>
        <w:commentReference w:id="245"/>
      </w:r>
    </w:p>
    <w:p w14:paraId="32024C9E" w14:textId="71D46D36" w:rsidR="009451AC" w:rsidRDefault="009451AC" w:rsidP="009451AC">
      <w:pPr>
        <w:rPr>
          <w:ins w:id="247" w:author="Di Rocco Juri" w:date="2019-08-21T11:07:00Z"/>
        </w:rPr>
      </w:pPr>
      <w:ins w:id="248" w:author="Di Rocco Juri" w:date="2019-08-21T11:06:00Z">
        <w:r>
          <w:t>4</w:t>
        </w:r>
        <w:r>
          <w:tab/>
          <w:t>Definizione del modello e degli attributi di Qualità</w:t>
        </w:r>
        <w:r>
          <w:tab/>
          <w:t>49</w:t>
        </w:r>
      </w:ins>
    </w:p>
    <w:p w14:paraId="7D6E9983" w14:textId="17357B05" w:rsidR="009451AC" w:rsidRDefault="009451AC" w:rsidP="009451AC">
      <w:pPr>
        <w:rPr>
          <w:ins w:id="249" w:author="Di Rocco Juri" w:date="2019-08-21T11:06:00Z"/>
        </w:rPr>
      </w:pPr>
      <w:ins w:id="250" w:author="Di Rocco Juri" w:date="2019-08-21T11:07:00Z">
        <w:r>
          <w:t>4.2</w:t>
        </w:r>
        <w:r>
          <w:tab/>
          <w:t xml:space="preserve">Metriche </w:t>
        </w:r>
        <w:r>
          <w:t>utilizzate</w:t>
        </w:r>
      </w:ins>
    </w:p>
    <w:p w14:paraId="1F220243" w14:textId="77777777" w:rsidR="009451AC" w:rsidRDefault="009451AC" w:rsidP="009451AC">
      <w:pPr>
        <w:rPr>
          <w:ins w:id="251" w:author="Di Rocco Juri" w:date="2019-08-21T11:06:00Z"/>
        </w:rPr>
      </w:pPr>
      <w:ins w:id="252" w:author="Di Rocco Juri" w:date="2019-08-21T11:06:00Z">
        <w:r>
          <w:t>4.1</w:t>
        </w:r>
        <w:r>
          <w:tab/>
          <w:t xml:space="preserve">I </w:t>
        </w:r>
        <w:proofErr w:type="spellStart"/>
        <w:r>
          <w:t>Quality</w:t>
        </w:r>
        <w:proofErr w:type="spellEnd"/>
        <w:r>
          <w:t xml:space="preserve"> </w:t>
        </w:r>
        <w:proofErr w:type="spellStart"/>
        <w:r>
          <w:t>Attributes</w:t>
        </w:r>
        <w:proofErr w:type="spellEnd"/>
        <w:r>
          <w:t xml:space="preserve"> (Mappare Con ISO le Metriche!?)</w:t>
        </w:r>
        <w:r>
          <w:tab/>
        </w:r>
      </w:ins>
    </w:p>
    <w:p w14:paraId="7636C498" w14:textId="784FD959" w:rsidR="009451AC" w:rsidRDefault="009451AC" w:rsidP="00F77402">
      <w:pPr>
        <w:ind w:left="1415"/>
        <w:rPr>
          <w:ins w:id="253" w:author="Di Rocco Juri" w:date="2019-08-21T11:06:00Z"/>
        </w:rPr>
        <w:pPrChange w:id="254" w:author="Di Rocco Juri" w:date="2019-08-21T11:08:00Z">
          <w:pPr/>
        </w:pPrChange>
      </w:pPr>
      <w:proofErr w:type="spellStart"/>
      <w:ins w:id="255" w:author="Di Rocco Juri" w:date="2019-08-21T11:06:00Z">
        <w:r>
          <w:t>Quality</w:t>
        </w:r>
        <w:proofErr w:type="spellEnd"/>
        <w:r>
          <w:t xml:space="preserve"> </w:t>
        </w:r>
        <w:proofErr w:type="spellStart"/>
        <w:r>
          <w:t>Attribute</w:t>
        </w:r>
        <w:proofErr w:type="spellEnd"/>
        <w:r>
          <w:t xml:space="preserve"> Presentazione/Generiche</w:t>
        </w:r>
      </w:ins>
    </w:p>
    <w:p w14:paraId="2E20F49B" w14:textId="06B8BDA3" w:rsidR="009451AC" w:rsidRDefault="009451AC" w:rsidP="00F77402">
      <w:pPr>
        <w:ind w:left="1415"/>
        <w:rPr>
          <w:ins w:id="256" w:author="Di Rocco Juri" w:date="2019-08-21T11:06:00Z"/>
        </w:rPr>
        <w:pPrChange w:id="257" w:author="Di Rocco Juri" w:date="2019-08-21T11:08:00Z">
          <w:pPr/>
        </w:pPrChange>
      </w:pPr>
      <w:proofErr w:type="spellStart"/>
      <w:ins w:id="258" w:author="Di Rocco Juri" w:date="2019-08-21T11:06:00Z">
        <w:r>
          <w:t>Quality</w:t>
        </w:r>
        <w:proofErr w:type="spellEnd"/>
        <w:r>
          <w:t xml:space="preserve"> </w:t>
        </w:r>
        <w:proofErr w:type="spellStart"/>
        <w:r>
          <w:t>Attribute</w:t>
        </w:r>
        <w:proofErr w:type="spellEnd"/>
        <w:r>
          <w:t xml:space="preserve"> Trends</w:t>
        </w:r>
      </w:ins>
    </w:p>
    <w:p w14:paraId="096C1995" w14:textId="79BD1B05" w:rsidR="009451AC" w:rsidRDefault="009451AC" w:rsidP="00F77402">
      <w:pPr>
        <w:ind w:left="1415"/>
        <w:rPr>
          <w:ins w:id="259" w:author="Di Rocco Juri" w:date="2019-08-21T11:06:00Z"/>
        </w:rPr>
        <w:pPrChange w:id="260" w:author="Di Rocco Juri" w:date="2019-08-21T11:08:00Z">
          <w:pPr/>
        </w:pPrChange>
      </w:pPr>
      <w:proofErr w:type="spellStart"/>
      <w:ins w:id="261" w:author="Di Rocco Juri" w:date="2019-08-21T11:06:00Z">
        <w:r>
          <w:t>Quality</w:t>
        </w:r>
        <w:proofErr w:type="spellEnd"/>
        <w:r>
          <w:t xml:space="preserve"> </w:t>
        </w:r>
        <w:proofErr w:type="spellStart"/>
        <w:r>
          <w:t>Attribute</w:t>
        </w:r>
        <w:proofErr w:type="spellEnd"/>
        <w:r>
          <w:t xml:space="preserve"> Tecnologie &amp; </w:t>
        </w:r>
        <w:proofErr w:type="spellStart"/>
        <w:r>
          <w:t>Features</w:t>
        </w:r>
        <w:proofErr w:type="spellEnd"/>
      </w:ins>
    </w:p>
    <w:p w14:paraId="1BB6F2DA" w14:textId="0A8C64F0" w:rsidR="009451AC" w:rsidRDefault="009451AC" w:rsidP="00F77402">
      <w:pPr>
        <w:rPr>
          <w:ins w:id="262" w:author="Di Rocco Juri" w:date="2019-08-21T11:06:00Z"/>
        </w:rPr>
      </w:pPr>
      <w:ins w:id="263" w:author="Di Rocco Juri" w:date="2019-08-21T11:06:00Z">
        <w:r>
          <w:t>4.3</w:t>
        </w:r>
        <w:r>
          <w:tab/>
          <w:t>Assegnare i Pesi</w:t>
        </w:r>
        <w:r>
          <w:tab/>
          <w:t>51</w:t>
        </w:r>
      </w:ins>
    </w:p>
    <w:p w14:paraId="5966B1FE" w14:textId="5D2F3224" w:rsidR="009451AC" w:rsidRDefault="009451AC" w:rsidP="009451AC">
      <w:pPr>
        <w:rPr>
          <w:ins w:id="264" w:author="Di Rocco Juri" w:date="2019-08-21T11:06:00Z"/>
        </w:rPr>
      </w:pPr>
      <w:ins w:id="265" w:author="Di Rocco Juri" w:date="2019-08-21T11:06:00Z">
        <w:r>
          <w:t>4.7</w:t>
        </w:r>
        <w:r>
          <w:tab/>
        </w:r>
      </w:ins>
      <w:proofErr w:type="spellStart"/>
      <w:ins w:id="266" w:author="Di Rocco Juri" w:date="2019-08-21T11:07:00Z">
        <w:r w:rsidR="00F77402">
          <w:t>Instanza</w:t>
        </w:r>
        <w:proofErr w:type="spellEnd"/>
        <w:r w:rsidR="00F77402">
          <w:t xml:space="preserve"> </w:t>
        </w:r>
      </w:ins>
      <w:ins w:id="267" w:author="Di Rocco Juri" w:date="2019-08-21T11:08:00Z">
        <w:r w:rsidR="00F77402">
          <w:t xml:space="preserve">del </w:t>
        </w:r>
        <w:proofErr w:type="spellStart"/>
        <w:r w:rsidR="00F77402">
          <w:t>quality</w:t>
        </w:r>
        <w:proofErr w:type="spellEnd"/>
        <w:r w:rsidR="00F77402">
          <w:t xml:space="preserve"> model</w:t>
        </w:r>
      </w:ins>
    </w:p>
    <w:p w14:paraId="1FA52229" w14:textId="77777777" w:rsidR="009451AC" w:rsidRDefault="009451AC" w:rsidP="00041417">
      <w:pPr>
        <w:rPr>
          <w:ins w:id="268" w:author="Di Rocco Juri" w:date="2019-08-21T11:06:00Z"/>
        </w:rPr>
      </w:pPr>
    </w:p>
    <w:p w14:paraId="357DE573" w14:textId="53C74B6B" w:rsidR="00041417" w:rsidRDefault="00041417" w:rsidP="00041417">
      <w:r>
        <w:t>Questo capitolo è un preambolo dell’analisi multi-</w:t>
      </w:r>
      <w:proofErr w:type="spellStart"/>
      <w:r>
        <w:t>criteriale</w:t>
      </w:r>
      <w:proofErr w:type="spellEnd"/>
      <w:r>
        <w:t xml:space="preserve"> vera e propria vengono infatti definiti criteri e regole di valutazione, individuando </w:t>
      </w:r>
      <w:proofErr w:type="spellStart"/>
      <w:r>
        <w:t>quality</w:t>
      </w:r>
      <w:proofErr w:type="spellEnd"/>
      <w:r>
        <w:t xml:space="preserve"> </w:t>
      </w:r>
      <w:proofErr w:type="spellStart"/>
      <w:r>
        <w:t>attribute</w:t>
      </w:r>
      <w:proofErr w:type="spellEnd"/>
      <w:r>
        <w:t xml:space="preserve"> significativi per l’analisi </w:t>
      </w:r>
      <w:proofErr w:type="spellStart"/>
      <w:r>
        <w:t>instanziamo</w:t>
      </w:r>
      <w:proofErr w:type="spellEnd"/>
      <w:r>
        <w:t xml:space="preserve"> un modello di qualità come definito dal </w:t>
      </w:r>
      <w:proofErr w:type="spellStart"/>
      <w:r>
        <w:t>metamodello</w:t>
      </w:r>
      <w:proofErr w:type="spellEnd"/>
      <w:r>
        <w:t xml:space="preserve"> in accordo con </w:t>
      </w:r>
      <w:proofErr w:type="spellStart"/>
      <w:r>
        <w:t>Basciani</w:t>
      </w:r>
      <w:proofErr w:type="spellEnd"/>
      <w:r>
        <w:t xml:space="preserve"> ET AL in </w:t>
      </w:r>
      <w:sdt>
        <w:sdtPr>
          <w:id w:val="-879243391"/>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 vengono individuate 3 tipi di metriche in corrispondenza dei raggruppamenti definiti dagli attributi di qualità, questi sono definiti dal Decisore arbitrariamente, è quindi molto importante fare le scelte giuste e scegliere solo metriche significative per la nostra analisi. Questo capitolo può essere suddiviso in 4 fasi distinte:</w:t>
      </w:r>
    </w:p>
    <w:p w14:paraId="39D84186" w14:textId="77777777" w:rsidR="00041417" w:rsidRDefault="00041417" w:rsidP="00041417"/>
    <w:p w14:paraId="385675DD" w14:textId="77777777" w:rsidR="00041417" w:rsidRDefault="00041417" w:rsidP="008E0CC5">
      <w:pPr>
        <w:pStyle w:val="Paragrafoelenco"/>
        <w:numPr>
          <w:ilvl w:val="0"/>
          <w:numId w:val="5"/>
        </w:numPr>
        <w:spacing w:line="360" w:lineRule="auto"/>
      </w:pPr>
      <w:r>
        <w:t xml:space="preserve">Individuazione delle metriche e aggregazione in </w:t>
      </w:r>
      <w:proofErr w:type="spellStart"/>
      <w:r>
        <w:t>Quality</w:t>
      </w:r>
      <w:proofErr w:type="spellEnd"/>
      <w:r>
        <w:t xml:space="preserve"> </w:t>
      </w:r>
      <w:proofErr w:type="spellStart"/>
      <w:r>
        <w:t>Attributes</w:t>
      </w:r>
      <w:proofErr w:type="spellEnd"/>
    </w:p>
    <w:p w14:paraId="67F4845C" w14:textId="77777777" w:rsidR="00041417" w:rsidRDefault="00041417" w:rsidP="008E0CC5">
      <w:pPr>
        <w:pStyle w:val="Paragrafoelenco"/>
        <w:numPr>
          <w:ilvl w:val="0"/>
          <w:numId w:val="5"/>
        </w:numPr>
        <w:spacing w:line="360" w:lineRule="auto"/>
      </w:pPr>
      <w:r>
        <w:t>Definizione dei Pesi.</w:t>
      </w:r>
    </w:p>
    <w:p w14:paraId="2A86BEE6" w14:textId="77777777" w:rsidR="00041417" w:rsidRDefault="00041417" w:rsidP="008E0CC5">
      <w:pPr>
        <w:pStyle w:val="Paragrafoelenco"/>
        <w:numPr>
          <w:ilvl w:val="0"/>
          <w:numId w:val="5"/>
        </w:numPr>
        <w:spacing w:line="360" w:lineRule="auto"/>
      </w:pPr>
      <w:r>
        <w:t xml:space="preserve">Assegnazione di un peso ai </w:t>
      </w:r>
      <w:proofErr w:type="spellStart"/>
      <w:r>
        <w:t>Quality</w:t>
      </w:r>
      <w:proofErr w:type="spellEnd"/>
      <w:r>
        <w:t xml:space="preserve"> </w:t>
      </w:r>
      <w:proofErr w:type="spellStart"/>
      <w:r>
        <w:t>Attributes</w:t>
      </w:r>
      <w:proofErr w:type="spellEnd"/>
    </w:p>
    <w:p w14:paraId="0E56529A" w14:textId="77777777" w:rsidR="00041417" w:rsidRDefault="00041417" w:rsidP="008E0CC5">
      <w:pPr>
        <w:pStyle w:val="Paragrafoelenco"/>
        <w:numPr>
          <w:ilvl w:val="0"/>
          <w:numId w:val="5"/>
        </w:numPr>
        <w:spacing w:line="360" w:lineRule="auto"/>
      </w:pPr>
      <w:r>
        <w:t xml:space="preserve">Istanziare il </w:t>
      </w:r>
      <w:proofErr w:type="spellStart"/>
      <w:r>
        <w:t>Quality</w:t>
      </w:r>
      <w:proofErr w:type="spellEnd"/>
      <w:r>
        <w:t xml:space="preserve"> Model</w:t>
      </w:r>
    </w:p>
    <w:p w14:paraId="20AB97A4" w14:textId="77777777" w:rsidR="00041417" w:rsidRDefault="00041417" w:rsidP="00041417"/>
    <w:p w14:paraId="71E5432B" w14:textId="0BEEECB1" w:rsidR="00041417" w:rsidRPr="000B62FF" w:rsidRDefault="00041417" w:rsidP="00041417">
      <w:pPr>
        <w:rPr>
          <w:color w:val="FF0000"/>
        </w:rPr>
      </w:pPr>
      <w:r>
        <w:t xml:space="preserve">Istanziare il modello di qualità come definito in </w:t>
      </w:r>
      <w:sdt>
        <w:sdtPr>
          <w:id w:val="-2014901984"/>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 xml:space="preserve"> ci permette di aggiungere, togliere o sostituire dei </w:t>
      </w:r>
      <w:proofErr w:type="spellStart"/>
      <w:r>
        <w:t>Quality</w:t>
      </w:r>
      <w:proofErr w:type="spellEnd"/>
      <w:r>
        <w:t xml:space="preserve"> </w:t>
      </w:r>
      <w:proofErr w:type="spellStart"/>
      <w:r>
        <w:t>Attribute</w:t>
      </w:r>
      <w:proofErr w:type="spellEnd"/>
      <w:r>
        <w:t xml:space="preserve"> dalla nostra analisi, di fatto i </w:t>
      </w:r>
      <w:proofErr w:type="spellStart"/>
      <w:r>
        <w:t>quality</w:t>
      </w:r>
      <w:proofErr w:type="spellEnd"/>
      <w:r>
        <w:t xml:space="preserve"> </w:t>
      </w:r>
      <w:proofErr w:type="spellStart"/>
      <w:r>
        <w:t>attribute</w:t>
      </w:r>
      <w:proofErr w:type="spellEnd"/>
      <w:r>
        <w:t xml:space="preserve"> rappresentano i criteri di valutazione della nostra Analisi, sono un aggregato di metriche, allo stesso tempo dall’esterno può essere visto come una componente atomica intercambiabile con un suo peso. Per semplicità la somma dei pesi dei </w:t>
      </w:r>
      <w:proofErr w:type="spellStart"/>
      <w:r>
        <w:t>Quality</w:t>
      </w:r>
      <w:proofErr w:type="spellEnd"/>
      <w:r>
        <w:t xml:space="preserve"> </w:t>
      </w:r>
      <w:proofErr w:type="spellStart"/>
      <w:r>
        <w:t>Attribute</w:t>
      </w:r>
      <w:proofErr w:type="spellEnd"/>
      <w:r>
        <w:t xml:space="preserve"> del modello è pari a 1 (100%) cambiare un attributo significa bilanciare </w:t>
      </w:r>
      <w:r>
        <w:lastRenderedPageBreak/>
        <w:t xml:space="preserve">anche i pesi, il bilanciamento dei pesi è molto importante in quanto può spostare “l’ago della bilancia”. </w:t>
      </w:r>
      <w:commentRangeStart w:id="269"/>
      <w:commentRangeStart w:id="270"/>
      <w:r w:rsidRPr="000B62FF">
        <w:rPr>
          <w:color w:val="FF0000"/>
        </w:rPr>
        <w:t xml:space="preserve">Questo implica che il Punteggio Massimo di ogni attributo </w:t>
      </w:r>
      <w:r>
        <w:rPr>
          <w:color w:val="FF0000"/>
        </w:rPr>
        <w:t xml:space="preserve">al fine di una corretta valutazione </w:t>
      </w:r>
      <w:r w:rsidRPr="000B62FF">
        <w:rPr>
          <w:color w:val="FF0000"/>
        </w:rPr>
        <w:t xml:space="preserve">deve essere </w:t>
      </w:r>
      <w:r>
        <w:rPr>
          <w:color w:val="FF0000"/>
        </w:rPr>
        <w:t>uguale per tutti gli attributi, il problema del punteggio massimo ottenibile da ogni attributo è dato dalla differenza delle metriche che lo compongono,</w:t>
      </w:r>
      <w:r w:rsidRPr="000B62FF">
        <w:rPr>
          <w:color w:val="FF0000"/>
        </w:rPr>
        <w:t xml:space="preserve"> supponiamo che il punteggio massimo di ogni attributo sia 100 dovremmo trasformare il punteggio ottenuto dalla sommatoria delle metriche in centesimi con la seguente proporzione:</w:t>
      </w:r>
    </w:p>
    <w:p w14:paraId="034ECB9A" w14:textId="77777777" w:rsidR="00041417" w:rsidRPr="000B62FF" w:rsidRDefault="00041417" w:rsidP="00041417">
      <w:pPr>
        <w:jc w:val="center"/>
        <w:rPr>
          <w:color w:val="FF0000"/>
        </w:rPr>
      </w:pPr>
      <w:proofErr w:type="spellStart"/>
      <w:proofErr w:type="gramStart"/>
      <w:r w:rsidRPr="000B62FF">
        <w:rPr>
          <w:color w:val="FF0000"/>
        </w:rPr>
        <w:t>Pa</w:t>
      </w:r>
      <w:proofErr w:type="spellEnd"/>
      <w:r w:rsidRPr="000B62FF">
        <w:rPr>
          <w:color w:val="FF0000"/>
        </w:rPr>
        <w:t xml:space="preserve"> :</w:t>
      </w:r>
      <w:proofErr w:type="gramEnd"/>
      <w:r w:rsidRPr="000B62FF">
        <w:rPr>
          <w:color w:val="FF0000"/>
        </w:rPr>
        <w:t xml:space="preserve"> X = </w:t>
      </w:r>
      <w:proofErr w:type="spellStart"/>
      <w:r w:rsidRPr="000B62FF">
        <w:rPr>
          <w:color w:val="FF0000"/>
        </w:rPr>
        <w:t>PAmax</w:t>
      </w:r>
      <w:proofErr w:type="spellEnd"/>
      <w:r w:rsidRPr="000B62FF">
        <w:rPr>
          <w:color w:val="FF0000"/>
        </w:rPr>
        <w:t xml:space="preserve"> : 100</w:t>
      </w:r>
    </w:p>
    <w:p w14:paraId="00E5738B" w14:textId="77777777" w:rsidR="00041417" w:rsidRPr="000B62FF" w:rsidRDefault="00041417" w:rsidP="00041417">
      <w:pPr>
        <w:jc w:val="center"/>
        <w:rPr>
          <w:color w:val="FF0000"/>
        </w:rPr>
      </w:pPr>
      <w:proofErr w:type="spellStart"/>
      <w:r w:rsidRPr="000B62FF">
        <w:rPr>
          <w:color w:val="FF0000"/>
        </w:rPr>
        <w:t>Pa</w:t>
      </w:r>
      <w:proofErr w:type="spellEnd"/>
      <w:r w:rsidRPr="000B62FF">
        <w:rPr>
          <w:color w:val="FF0000"/>
        </w:rPr>
        <w:t xml:space="preserve"> = Punteggio Attributo; X = Punteggio in Centesimi; </w:t>
      </w:r>
      <w:proofErr w:type="spellStart"/>
      <w:r w:rsidRPr="000B62FF">
        <w:rPr>
          <w:color w:val="FF0000"/>
        </w:rPr>
        <w:t>PAmax</w:t>
      </w:r>
      <w:proofErr w:type="spellEnd"/>
      <w:r w:rsidRPr="000B62FF">
        <w:rPr>
          <w:color w:val="FF0000"/>
        </w:rPr>
        <w:t xml:space="preserve"> = Punteggio Massimo Attributo.</w:t>
      </w:r>
    </w:p>
    <w:p w14:paraId="7D8E4F7F" w14:textId="77777777" w:rsidR="00041417" w:rsidRPr="000B62FF" w:rsidRDefault="00041417" w:rsidP="00041417">
      <w:pPr>
        <w:rPr>
          <w:color w:val="FF0000"/>
        </w:rPr>
      </w:pPr>
      <w:r w:rsidRPr="000B62FF">
        <w:rPr>
          <w:color w:val="FF0000"/>
        </w:rPr>
        <w:t xml:space="preserve">Per calcolare quindi il punteggio finale di ogni </w:t>
      </w:r>
      <w:proofErr w:type="spellStart"/>
      <w:r w:rsidRPr="000B62FF">
        <w:rPr>
          <w:color w:val="FF0000"/>
        </w:rPr>
        <w:t>framework</w:t>
      </w:r>
      <w:proofErr w:type="spellEnd"/>
      <w:r w:rsidRPr="000B62FF">
        <w:rPr>
          <w:color w:val="FF0000"/>
        </w:rPr>
        <w:t xml:space="preserve"> sarà sufficiente sommare il punteggio degli attributi moltiplicato per il rispettivo peso:</w:t>
      </w:r>
    </w:p>
    <w:p w14:paraId="578CAE38" w14:textId="77777777" w:rsidR="00041417" w:rsidRPr="006D66E6" w:rsidRDefault="00041417" w:rsidP="00041417">
      <w:pPr>
        <w:jc w:val="center"/>
        <w:rPr>
          <w:color w:val="FF0000"/>
          <w:lang w:val="en-US"/>
        </w:rPr>
      </w:pPr>
      <w:proofErr w:type="spellStart"/>
      <w:r w:rsidRPr="006D66E6">
        <w:rPr>
          <w:color w:val="FF0000"/>
          <w:lang w:val="en-US"/>
        </w:rPr>
        <w:t>Pf</w:t>
      </w:r>
      <w:proofErr w:type="spellEnd"/>
      <w:r w:rsidRPr="006D66E6">
        <w:rPr>
          <w:color w:val="FF0000"/>
          <w:lang w:val="en-US"/>
        </w:rPr>
        <w:t>= pa1*w1+…+pan*</w:t>
      </w:r>
      <w:proofErr w:type="spellStart"/>
      <w:r w:rsidRPr="006D66E6">
        <w:rPr>
          <w:color w:val="FF0000"/>
          <w:lang w:val="en-US"/>
        </w:rPr>
        <w:t>wn</w:t>
      </w:r>
      <w:proofErr w:type="spellEnd"/>
      <w:r w:rsidRPr="006D66E6">
        <w:rPr>
          <w:color w:val="FF0000"/>
          <w:lang w:val="en-US"/>
        </w:rPr>
        <w:t>;</w:t>
      </w:r>
    </w:p>
    <w:p w14:paraId="4B048784" w14:textId="77777777" w:rsidR="00041417" w:rsidRPr="000B62FF" w:rsidRDefault="00041417" w:rsidP="00041417">
      <w:pPr>
        <w:jc w:val="center"/>
        <w:rPr>
          <w:color w:val="FF0000"/>
        </w:rPr>
      </w:pPr>
      <w:proofErr w:type="spellStart"/>
      <w:r w:rsidRPr="000B62FF">
        <w:rPr>
          <w:color w:val="FF0000"/>
        </w:rPr>
        <w:t>pa</w:t>
      </w:r>
      <w:proofErr w:type="spellEnd"/>
      <w:r w:rsidRPr="000B62FF">
        <w:rPr>
          <w:color w:val="FF0000"/>
        </w:rPr>
        <w:t xml:space="preserve"> = punteggio attributo; w= peso attributo; </w:t>
      </w:r>
    </w:p>
    <w:p w14:paraId="07CF9F62" w14:textId="77777777" w:rsidR="00041417" w:rsidRPr="000B62FF" w:rsidRDefault="00041417" w:rsidP="00041417">
      <w:pPr>
        <w:rPr>
          <w:color w:val="FF0000"/>
        </w:rPr>
      </w:pPr>
      <w:r w:rsidRPr="000B62FF">
        <w:rPr>
          <w:color w:val="FF0000"/>
        </w:rPr>
        <w:t xml:space="preserve">L’output di questo processo è un insieme di tabelle contenenti metriche pesate che serviranno ad effettuare la valutazione di qualità dei </w:t>
      </w:r>
      <w:proofErr w:type="spellStart"/>
      <w:r w:rsidRPr="000B62FF">
        <w:rPr>
          <w:color w:val="FF0000"/>
        </w:rPr>
        <w:t>frameworks</w:t>
      </w:r>
      <w:proofErr w:type="spellEnd"/>
      <w:r w:rsidRPr="000B62FF">
        <w:rPr>
          <w:color w:val="FF0000"/>
        </w:rPr>
        <w:t xml:space="preserve"> durante la fase di analisi del capitolo successivo.</w:t>
      </w:r>
      <w:commentRangeEnd w:id="269"/>
      <w:r>
        <w:rPr>
          <w:rStyle w:val="Rimandocommento"/>
          <w:rFonts w:asciiTheme="minorHAnsi" w:hAnsiTheme="minorHAnsi"/>
        </w:rPr>
        <w:commentReference w:id="269"/>
      </w:r>
      <w:commentRangeEnd w:id="270"/>
      <w:r w:rsidR="009451AC">
        <w:rPr>
          <w:rStyle w:val="Rimandocommento"/>
          <w:rFonts w:asciiTheme="minorHAnsi" w:hAnsiTheme="minorHAnsi"/>
        </w:rPr>
        <w:commentReference w:id="270"/>
      </w:r>
    </w:p>
    <w:p w14:paraId="43223091" w14:textId="77777777" w:rsidR="00041417" w:rsidRDefault="00041417" w:rsidP="00041417"/>
    <w:p w14:paraId="11AE0CD6" w14:textId="77777777" w:rsidR="00041417" w:rsidRDefault="00041417" w:rsidP="00041417">
      <w:pPr>
        <w:pStyle w:val="Titolo2"/>
        <w:numPr>
          <w:ilvl w:val="1"/>
          <w:numId w:val="1"/>
        </w:numPr>
        <w:spacing w:before="360"/>
        <w:jc w:val="left"/>
      </w:pPr>
      <w:bookmarkStart w:id="271" w:name="_Toc17210609"/>
      <w:r>
        <w:t xml:space="preserve">I </w:t>
      </w:r>
      <w:proofErr w:type="spellStart"/>
      <w:r>
        <w:t>Quality</w:t>
      </w:r>
      <w:proofErr w:type="spellEnd"/>
      <w:r>
        <w:t xml:space="preserve"> </w:t>
      </w:r>
      <w:proofErr w:type="spellStart"/>
      <w:r>
        <w:t>Attributes</w:t>
      </w:r>
      <w:proofErr w:type="spellEnd"/>
      <w:r>
        <w:t xml:space="preserve"> </w:t>
      </w:r>
      <w:r w:rsidRPr="001E3AAB">
        <w:rPr>
          <w:color w:val="FF0000"/>
          <w:highlight w:val="yellow"/>
        </w:rPr>
        <w:t>(Mappare Con ISO le Metriche!</w:t>
      </w:r>
      <w:r>
        <w:rPr>
          <w:color w:val="FF0000"/>
          <w:highlight w:val="yellow"/>
        </w:rPr>
        <w:t>?</w:t>
      </w:r>
      <w:r w:rsidRPr="001E3AAB">
        <w:rPr>
          <w:color w:val="FF0000"/>
          <w:highlight w:val="yellow"/>
        </w:rPr>
        <w:t>)</w:t>
      </w:r>
      <w:bookmarkEnd w:id="271"/>
    </w:p>
    <w:p w14:paraId="5D2F1F45" w14:textId="20B004D5" w:rsidR="00041417" w:rsidRPr="00195853" w:rsidRDefault="00041417" w:rsidP="00041417">
      <w:commentRangeStart w:id="272"/>
      <w:r>
        <w:t xml:space="preserve">Definiamo il modello di qualità su tre </w:t>
      </w:r>
      <w:proofErr w:type="spellStart"/>
      <w:r>
        <w:t>quality</w:t>
      </w:r>
      <w:proofErr w:type="spellEnd"/>
      <w:r>
        <w:t xml:space="preserve"> </w:t>
      </w:r>
      <w:proofErr w:type="spellStart"/>
      <w:r>
        <w:t>attribute</w:t>
      </w:r>
      <w:proofErr w:type="spellEnd"/>
      <w:r>
        <w:t xml:space="preserve"> in  modo similare a </w:t>
      </w:r>
      <w:proofErr w:type="spellStart"/>
      <w:r>
        <w:t>Basciani</w:t>
      </w:r>
      <w:proofErr w:type="spellEnd"/>
      <w:r>
        <w:t xml:space="preserve"> ET AL in </w:t>
      </w:r>
      <w:sdt>
        <w:sdtPr>
          <w:id w:val="-703869233"/>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 xml:space="preserve">, la differenza è che non verrà utilizzato </w:t>
      </w:r>
      <w:proofErr w:type="spellStart"/>
      <w:r>
        <w:t>MDEForge</w:t>
      </w:r>
      <w:proofErr w:type="spellEnd"/>
      <w:r>
        <w:t xml:space="preserve"> per la valutazione. I tre </w:t>
      </w:r>
      <w:proofErr w:type="spellStart"/>
      <w:r>
        <w:t>Quality</w:t>
      </w:r>
      <w:proofErr w:type="spellEnd"/>
      <w:r>
        <w:t xml:space="preserve"> </w:t>
      </w:r>
      <w:proofErr w:type="spellStart"/>
      <w:r>
        <w:t>Attributr</w:t>
      </w:r>
      <w:proofErr w:type="spellEnd"/>
      <w:r>
        <w:t xml:space="preserve"> individuati sono </w:t>
      </w:r>
      <w:r w:rsidRPr="00354161">
        <w:t xml:space="preserve">Presentazione, </w:t>
      </w:r>
      <w:r>
        <w:t>Trend,</w:t>
      </w:r>
      <w:r w:rsidRPr="00354161">
        <w:t xml:space="preserve"> e Tecnologie e </w:t>
      </w:r>
      <w:proofErr w:type="spellStart"/>
      <w:r w:rsidRPr="00354161">
        <w:t>Features</w:t>
      </w:r>
      <w:proofErr w:type="spellEnd"/>
      <w:r w:rsidRPr="00354161">
        <w:t>.</w:t>
      </w:r>
      <w:commentRangeEnd w:id="272"/>
      <w:r w:rsidR="009451AC">
        <w:rPr>
          <w:rStyle w:val="Rimandocommento"/>
          <w:rFonts w:asciiTheme="minorHAnsi" w:hAnsiTheme="minorHAnsi"/>
        </w:rPr>
        <w:commentReference w:id="272"/>
      </w:r>
    </w:p>
    <w:p w14:paraId="73CF7660" w14:textId="77777777" w:rsidR="00041417" w:rsidRDefault="00041417" w:rsidP="00041417">
      <w:pPr>
        <w:pStyle w:val="Titolo2"/>
        <w:numPr>
          <w:ilvl w:val="1"/>
          <w:numId w:val="1"/>
        </w:numPr>
        <w:spacing w:before="360"/>
        <w:jc w:val="left"/>
      </w:pPr>
      <w:bookmarkStart w:id="273" w:name="_Toc17210610"/>
      <w:r>
        <w:t>Metriche individuate</w:t>
      </w:r>
      <w:bookmarkEnd w:id="273"/>
    </w:p>
    <w:p w14:paraId="78FD38AF" w14:textId="73FF95BD" w:rsidR="00041417" w:rsidRDefault="00041417" w:rsidP="00041417">
      <w:r>
        <w:t xml:space="preserve">Al fine di Istanziare il </w:t>
      </w:r>
      <w:proofErr w:type="spellStart"/>
      <w:r>
        <w:t>quality</w:t>
      </w:r>
      <w:proofErr w:type="spellEnd"/>
      <w:r>
        <w:t xml:space="preserve"> model individueremo un set di metriche queste metriche sono state raggruppate in </w:t>
      </w:r>
      <w:proofErr w:type="spellStart"/>
      <w:r>
        <w:t>quality</w:t>
      </w:r>
      <w:proofErr w:type="spellEnd"/>
      <w:r>
        <w:t xml:space="preserve"> </w:t>
      </w:r>
      <w:proofErr w:type="spellStart"/>
      <w:r>
        <w:t>attributes</w:t>
      </w:r>
      <w:proofErr w:type="spellEnd"/>
      <w:r>
        <w:t xml:space="preserve">, e poterli </w:t>
      </w:r>
      <w:proofErr w:type="spellStart"/>
      <w:r>
        <w:t>cosi’</w:t>
      </w:r>
      <w:proofErr w:type="spellEnd"/>
      <w:r>
        <w:t xml:space="preserve"> valutare formalmente ed omogeneamente. Come specificato in </w:t>
      </w:r>
      <w:sdt>
        <w:sdtPr>
          <w:id w:val="-371687490"/>
          <w:citation/>
        </w:sdtPr>
        <w:sdtContent>
          <w:r>
            <w:fldChar w:fldCharType="begin"/>
          </w:r>
          <w:r>
            <w:instrText xml:space="preserve"> CITATION Fra18 \l 1040 </w:instrText>
          </w:r>
          <w:r>
            <w:fldChar w:fldCharType="separate"/>
          </w:r>
          <w:r w:rsidR="007830F4" w:rsidRPr="007830F4">
            <w:rPr>
              <w:noProof/>
            </w:rPr>
            <w:t>[3]</w:t>
          </w:r>
          <w:r>
            <w:fldChar w:fldCharType="end"/>
          </w:r>
        </w:sdtContent>
      </w:sdt>
      <w:r>
        <w:t xml:space="preserve"> possiamo Istanziare un modello di qualità gerarchico Ad Hoc per il nostro studio. Si assume che le metriche siano individuate dagli stakeholder, ovviamente </w:t>
      </w:r>
      <w:proofErr w:type="spellStart"/>
      <w:r>
        <w:t>piu</w:t>
      </w:r>
      <w:proofErr w:type="spellEnd"/>
      <w:r>
        <w:t xml:space="preserve"> stakeholder individuano un set maggiore di metriche con priorità diverse, sarà quindi necessario trovare un modo per identificare quali sono le metriche significative e quelle che non lo sono. Nel nostro caso essendoci un unico decisore le metriche sono state individuate in base alle personali esperienze e preferenze.</w:t>
      </w:r>
    </w:p>
    <w:p w14:paraId="25747C80" w14:textId="77777777" w:rsidR="00041417" w:rsidRPr="001000E8" w:rsidRDefault="00041417" w:rsidP="00041417"/>
    <w:p w14:paraId="00D8F5C6" w14:textId="77777777" w:rsidR="00041417" w:rsidRPr="001E3AAB" w:rsidRDefault="00041417" w:rsidP="00041417">
      <w:pPr>
        <w:pStyle w:val="Nessunaspaziatura"/>
      </w:pPr>
      <w:commentRangeStart w:id="274"/>
      <w:r w:rsidRPr="005C1B51">
        <w:t>Attributo Presentazione</w:t>
      </w:r>
    </w:p>
    <w:p w14:paraId="1E59540B" w14:textId="76D76CE5" w:rsidR="00041417" w:rsidRPr="001E3AAB" w:rsidRDefault="00041417" w:rsidP="008E0CC5">
      <w:pPr>
        <w:pStyle w:val="Nessunaspaziatura"/>
        <w:numPr>
          <w:ilvl w:val="0"/>
          <w:numId w:val="6"/>
        </w:numPr>
        <w:jc w:val="left"/>
      </w:pPr>
      <w:r w:rsidRPr="001E3AAB">
        <w:t>Tipo di Framework</w:t>
      </w:r>
      <w:ins w:id="275" w:author="Di Rocco Juri" w:date="2019-08-21T10:35:00Z">
        <w:r w:rsidR="00FC0989">
          <w:t>:</w:t>
        </w:r>
      </w:ins>
      <w:r w:rsidRPr="001E3AAB">
        <w:t xml:space="preserve"> Molto Alta</w:t>
      </w:r>
    </w:p>
    <w:p w14:paraId="63F9FCCB" w14:textId="77777777" w:rsidR="00041417" w:rsidRPr="001E3AAB" w:rsidRDefault="00041417" w:rsidP="008E0CC5">
      <w:pPr>
        <w:pStyle w:val="Nessunaspaziatura"/>
        <w:numPr>
          <w:ilvl w:val="0"/>
          <w:numId w:val="6"/>
        </w:numPr>
        <w:jc w:val="left"/>
      </w:pPr>
      <w:r w:rsidRPr="001E3AAB">
        <w:t>Documentazione Molto Alta</w:t>
      </w:r>
    </w:p>
    <w:p w14:paraId="0863D213" w14:textId="77777777" w:rsidR="00041417" w:rsidRDefault="00041417" w:rsidP="00041417">
      <w:pPr>
        <w:pStyle w:val="Nessunaspaziatura"/>
      </w:pPr>
      <w:r w:rsidRPr="001E3AAB">
        <w:t xml:space="preserve">Attributo Trend </w:t>
      </w:r>
    </w:p>
    <w:p w14:paraId="787EE848" w14:textId="77777777" w:rsidR="00041417" w:rsidRDefault="00041417" w:rsidP="008E0CC5">
      <w:pPr>
        <w:pStyle w:val="Nessunaspaziatura"/>
        <w:numPr>
          <w:ilvl w:val="0"/>
          <w:numId w:val="6"/>
        </w:numPr>
        <w:jc w:val="left"/>
      </w:pPr>
      <w:r w:rsidRPr="005C1B51">
        <w:t>Frequenza delle release Media</w:t>
      </w:r>
    </w:p>
    <w:p w14:paraId="37A21A01" w14:textId="77777777" w:rsidR="00041417" w:rsidRDefault="00041417" w:rsidP="008E0CC5">
      <w:pPr>
        <w:pStyle w:val="Nessunaspaziatura"/>
        <w:numPr>
          <w:ilvl w:val="0"/>
          <w:numId w:val="6"/>
        </w:numPr>
        <w:jc w:val="left"/>
      </w:pPr>
      <w:r w:rsidRPr="005C1B51">
        <w:t>Stars peso Media</w:t>
      </w:r>
    </w:p>
    <w:p w14:paraId="60CC57FA" w14:textId="77777777" w:rsidR="00041417" w:rsidRDefault="00041417" w:rsidP="008E0CC5">
      <w:pPr>
        <w:pStyle w:val="Nessunaspaziatura"/>
        <w:numPr>
          <w:ilvl w:val="0"/>
          <w:numId w:val="6"/>
        </w:numPr>
        <w:jc w:val="left"/>
      </w:pPr>
      <w:r w:rsidRPr="005C1B51">
        <w:t>Forks peso Media</w:t>
      </w:r>
    </w:p>
    <w:p w14:paraId="1A57F3D4" w14:textId="77777777" w:rsidR="00041417" w:rsidRDefault="00041417" w:rsidP="008E0CC5">
      <w:pPr>
        <w:pStyle w:val="Nessunaspaziatura"/>
        <w:numPr>
          <w:ilvl w:val="0"/>
          <w:numId w:val="6"/>
        </w:numPr>
        <w:jc w:val="left"/>
      </w:pPr>
      <w:r w:rsidRPr="005C1B51">
        <w:t>Pull-</w:t>
      </w:r>
      <w:proofErr w:type="spellStart"/>
      <w:r w:rsidRPr="005C1B51">
        <w:t>Request</w:t>
      </w:r>
      <w:proofErr w:type="spellEnd"/>
      <w:r w:rsidRPr="005C1B51">
        <w:t xml:space="preserve"> Media</w:t>
      </w:r>
    </w:p>
    <w:p w14:paraId="3B31D5F8" w14:textId="77777777" w:rsidR="00041417" w:rsidRDefault="00041417" w:rsidP="008E0CC5">
      <w:pPr>
        <w:pStyle w:val="Nessunaspaziatura"/>
        <w:numPr>
          <w:ilvl w:val="0"/>
          <w:numId w:val="6"/>
        </w:numPr>
        <w:jc w:val="left"/>
      </w:pPr>
      <w:proofErr w:type="spellStart"/>
      <w:r w:rsidRPr="005C1B51">
        <w:t>Issues</w:t>
      </w:r>
      <w:proofErr w:type="spellEnd"/>
      <w:r w:rsidRPr="005C1B51">
        <w:t xml:space="preserve"> Bassa</w:t>
      </w:r>
    </w:p>
    <w:p w14:paraId="01EA6FA7" w14:textId="77777777" w:rsidR="00041417" w:rsidRDefault="00041417" w:rsidP="008E0CC5">
      <w:pPr>
        <w:pStyle w:val="Nessunaspaziatura"/>
        <w:numPr>
          <w:ilvl w:val="0"/>
          <w:numId w:val="6"/>
        </w:numPr>
        <w:jc w:val="left"/>
      </w:pPr>
      <w:r w:rsidRPr="005C1B51">
        <w:t xml:space="preserve">Maturità </w:t>
      </w:r>
      <w:proofErr w:type="gramStart"/>
      <w:r w:rsidRPr="005C1B51">
        <w:t>peso  Molto</w:t>
      </w:r>
      <w:proofErr w:type="gramEnd"/>
      <w:r w:rsidRPr="005C1B51">
        <w:t xml:space="preserve"> Bassa</w:t>
      </w:r>
    </w:p>
    <w:p w14:paraId="19CA0401" w14:textId="77777777" w:rsidR="00041417" w:rsidRPr="005C1B51" w:rsidRDefault="00041417" w:rsidP="008E0CC5">
      <w:pPr>
        <w:pStyle w:val="Nessunaspaziatura"/>
        <w:numPr>
          <w:ilvl w:val="0"/>
          <w:numId w:val="6"/>
        </w:numPr>
        <w:jc w:val="left"/>
      </w:pPr>
      <w:r w:rsidRPr="005C1B51">
        <w:t>Trend Linguaggio di programmazione Media</w:t>
      </w:r>
    </w:p>
    <w:p w14:paraId="760865E4" w14:textId="77777777" w:rsidR="00041417" w:rsidRPr="001E3AAB" w:rsidRDefault="00041417" w:rsidP="00041417">
      <w:pPr>
        <w:pStyle w:val="Nessunaspaziatura"/>
      </w:pPr>
      <w:r w:rsidRPr="001E3AAB">
        <w:t xml:space="preserve">Attributo Tecnologie e </w:t>
      </w:r>
      <w:proofErr w:type="spellStart"/>
      <w:r w:rsidRPr="001E3AAB">
        <w:t>Features</w:t>
      </w:r>
      <w:proofErr w:type="spellEnd"/>
    </w:p>
    <w:p w14:paraId="3B39D044" w14:textId="77777777" w:rsidR="00041417" w:rsidRPr="001E3AAB" w:rsidRDefault="00041417" w:rsidP="008E0CC5">
      <w:pPr>
        <w:pStyle w:val="Nessunaspaziatura"/>
        <w:numPr>
          <w:ilvl w:val="0"/>
          <w:numId w:val="7"/>
        </w:numPr>
        <w:jc w:val="left"/>
      </w:pPr>
      <w:r w:rsidRPr="001E3AAB">
        <w:t>MVC Media</w:t>
      </w:r>
    </w:p>
    <w:p w14:paraId="33F7A508" w14:textId="38F0FFF3" w:rsidR="00041417" w:rsidRPr="001E3AAB" w:rsidRDefault="00041417" w:rsidP="008E0CC5">
      <w:pPr>
        <w:pStyle w:val="Nessunaspaziatura"/>
        <w:numPr>
          <w:ilvl w:val="0"/>
          <w:numId w:val="7"/>
        </w:numPr>
        <w:jc w:val="left"/>
      </w:pPr>
      <w:r w:rsidRPr="001E3AAB">
        <w:t>Compatibilità DB Molto Alta</w:t>
      </w:r>
    </w:p>
    <w:p w14:paraId="3E830610" w14:textId="77777777" w:rsidR="00041417" w:rsidRPr="001E3AAB" w:rsidRDefault="00041417" w:rsidP="008E0CC5">
      <w:pPr>
        <w:pStyle w:val="Nessunaspaziatura"/>
        <w:numPr>
          <w:ilvl w:val="0"/>
          <w:numId w:val="7"/>
        </w:numPr>
        <w:jc w:val="left"/>
      </w:pPr>
      <w:r w:rsidRPr="001E3AAB">
        <w:t>Templates Molto Alta</w:t>
      </w:r>
    </w:p>
    <w:p w14:paraId="438C6BB4" w14:textId="77777777" w:rsidR="00041417" w:rsidRPr="001E3AAB" w:rsidRDefault="00041417" w:rsidP="008E0CC5">
      <w:pPr>
        <w:pStyle w:val="Nessunaspaziatura"/>
        <w:numPr>
          <w:ilvl w:val="0"/>
          <w:numId w:val="7"/>
        </w:numPr>
        <w:jc w:val="left"/>
      </w:pPr>
      <w:proofErr w:type="spellStart"/>
      <w:r w:rsidRPr="001E3AAB">
        <w:t>Caching</w:t>
      </w:r>
      <w:proofErr w:type="spellEnd"/>
      <w:r w:rsidRPr="001E3AAB">
        <w:t xml:space="preserve"> Alta</w:t>
      </w:r>
    </w:p>
    <w:p w14:paraId="7D0CB4B3" w14:textId="77777777" w:rsidR="00041417" w:rsidRPr="001E3AAB" w:rsidRDefault="00041417" w:rsidP="008E0CC5">
      <w:pPr>
        <w:pStyle w:val="Nessunaspaziatura"/>
        <w:numPr>
          <w:ilvl w:val="0"/>
          <w:numId w:val="7"/>
        </w:numPr>
        <w:jc w:val="left"/>
      </w:pPr>
      <w:r w:rsidRPr="001E3AAB">
        <w:t>Moduli Molto Bassa</w:t>
      </w:r>
    </w:p>
    <w:p w14:paraId="6B7D2ED6" w14:textId="77777777" w:rsidR="00041417" w:rsidRPr="001E3AAB" w:rsidRDefault="00041417" w:rsidP="008E0CC5">
      <w:pPr>
        <w:pStyle w:val="Nessunaspaziatura"/>
        <w:numPr>
          <w:ilvl w:val="0"/>
          <w:numId w:val="7"/>
        </w:numPr>
        <w:jc w:val="left"/>
      </w:pPr>
      <w:proofErr w:type="spellStart"/>
      <w:r w:rsidRPr="001E3AAB">
        <w:t>Event</w:t>
      </w:r>
      <w:proofErr w:type="spellEnd"/>
      <w:r w:rsidRPr="001E3AAB">
        <w:t xml:space="preserve"> </w:t>
      </w:r>
      <w:proofErr w:type="spellStart"/>
      <w:r w:rsidRPr="001E3AAB">
        <w:t>Driven</w:t>
      </w:r>
      <w:proofErr w:type="spellEnd"/>
      <w:r w:rsidRPr="001E3AAB">
        <w:t xml:space="preserve"> </w:t>
      </w:r>
      <w:proofErr w:type="gramStart"/>
      <w:r w:rsidRPr="001E3AAB">
        <w:t>Programming  Molto</w:t>
      </w:r>
      <w:proofErr w:type="gramEnd"/>
      <w:r w:rsidRPr="001E3AAB">
        <w:t xml:space="preserve"> Bassa</w:t>
      </w:r>
    </w:p>
    <w:p w14:paraId="3C7AB2AA" w14:textId="77777777" w:rsidR="00041417" w:rsidRPr="001E3AAB" w:rsidRDefault="00041417" w:rsidP="008E0CC5">
      <w:pPr>
        <w:pStyle w:val="Nessunaspaziatura"/>
        <w:numPr>
          <w:ilvl w:val="0"/>
          <w:numId w:val="7"/>
        </w:numPr>
        <w:jc w:val="left"/>
      </w:pPr>
      <w:proofErr w:type="spellStart"/>
      <w:r w:rsidRPr="001E3AAB">
        <w:t>Namespaces</w:t>
      </w:r>
      <w:proofErr w:type="spellEnd"/>
      <w:r w:rsidRPr="001E3AAB">
        <w:t xml:space="preserve"> Molto Bassa</w:t>
      </w:r>
    </w:p>
    <w:p w14:paraId="4A250564" w14:textId="77777777" w:rsidR="00041417" w:rsidRDefault="00041417" w:rsidP="008E0CC5">
      <w:pPr>
        <w:pStyle w:val="Nessunaspaziatura"/>
        <w:numPr>
          <w:ilvl w:val="0"/>
          <w:numId w:val="7"/>
        </w:numPr>
        <w:jc w:val="left"/>
      </w:pPr>
      <w:r w:rsidRPr="001E3AAB">
        <w:t xml:space="preserve">Test </w:t>
      </w:r>
      <w:proofErr w:type="spellStart"/>
      <w:r w:rsidRPr="001E3AAB">
        <w:t>support</w:t>
      </w:r>
      <w:proofErr w:type="spellEnd"/>
      <w:r w:rsidRPr="001E3AAB">
        <w:t xml:space="preserve"> Alta</w:t>
      </w:r>
    </w:p>
    <w:p w14:paraId="094C9ACF" w14:textId="0DD903F2" w:rsidR="00041417" w:rsidRDefault="00041417" w:rsidP="008E0CC5">
      <w:pPr>
        <w:pStyle w:val="Nessunaspaziatura"/>
        <w:numPr>
          <w:ilvl w:val="0"/>
          <w:numId w:val="7"/>
        </w:numPr>
        <w:jc w:val="left"/>
      </w:pPr>
      <w:r>
        <w:t>Sicurezza Molto Alta</w:t>
      </w:r>
      <w:commentRangeEnd w:id="274"/>
      <w:r w:rsidR="00FC0989">
        <w:rPr>
          <w:rStyle w:val="Rimandocommento"/>
          <w:rFonts w:asciiTheme="minorHAnsi" w:hAnsiTheme="minorHAnsi"/>
        </w:rPr>
        <w:commentReference w:id="274"/>
      </w:r>
    </w:p>
    <w:p w14:paraId="24745B4A" w14:textId="05084FD2" w:rsidR="00C11603" w:rsidRDefault="00C11603" w:rsidP="00751C5A">
      <w:pPr>
        <w:pStyle w:val="Nessunaspaziatura"/>
        <w:rPr>
          <w:b/>
        </w:rPr>
      </w:pPr>
    </w:p>
    <w:p w14:paraId="597910B6" w14:textId="6687C35F" w:rsidR="00751C5A" w:rsidRDefault="00751C5A" w:rsidP="00751C5A">
      <w:pPr>
        <w:pStyle w:val="Nessunaspaziatura"/>
        <w:rPr>
          <w:b/>
        </w:rPr>
      </w:pPr>
      <w:commentRangeStart w:id="276"/>
      <w:r>
        <w:rPr>
          <w:b/>
        </w:rPr>
        <w:t>Mappatura con ISO/IEC 25010</w:t>
      </w:r>
    </w:p>
    <w:p w14:paraId="015F081B" w14:textId="49CA8390" w:rsidR="00751C5A" w:rsidRDefault="00751C5A" w:rsidP="00751C5A">
      <w:r>
        <w:t>Al fine di avere un riscontro riconosciuto</w:t>
      </w:r>
      <w:r w:rsidR="00C11603">
        <w:t xml:space="preserve"> per le metriche individuate come indicatori di qualità mappiamo alcune di esse con le caratteristiche specificate nella ISO/IEC 25010 partendo dal modello di qualità del prodotto</w:t>
      </w:r>
      <w:r w:rsidR="00C11603">
        <w:rPr>
          <w:rStyle w:val="Rimandonotaapidipagina"/>
        </w:rPr>
        <w:footnoteReference w:id="5"/>
      </w:r>
      <w:r w:rsidR="00C11603">
        <w:t xml:space="preserve"> possiamo mappare alcune metriche individuate con quelle definite dallo standard.</w:t>
      </w:r>
      <w:commentRangeEnd w:id="276"/>
      <w:r w:rsidR="00FC0989">
        <w:rPr>
          <w:rStyle w:val="Rimandocommento"/>
          <w:rFonts w:asciiTheme="minorHAnsi" w:hAnsiTheme="minorHAnsi"/>
        </w:rPr>
        <w:commentReference w:id="276"/>
      </w:r>
    </w:p>
    <w:p w14:paraId="79261170" w14:textId="512ED5C0" w:rsidR="003D7AF7" w:rsidRDefault="003D7AF7" w:rsidP="003D7AF7">
      <w:pPr>
        <w:pStyle w:val="Didascalia"/>
      </w:pPr>
      <w:r>
        <w:rPr>
          <w:noProof/>
          <w:lang w:eastAsia="it-IT"/>
        </w:rPr>
        <w:lastRenderedPageBreak/>
        <w:drawing>
          <wp:anchor distT="0" distB="0" distL="114300" distR="114300" simplePos="0" relativeHeight="251658240" behindDoc="0" locked="0" layoutInCell="1" allowOverlap="1" wp14:anchorId="3198B364" wp14:editId="510D79C4">
            <wp:simplePos x="0" y="0"/>
            <wp:positionH relativeFrom="margin">
              <wp:align>center</wp:align>
            </wp:positionH>
            <wp:positionV relativeFrom="page">
              <wp:posOffset>5821872</wp:posOffset>
            </wp:positionV>
            <wp:extent cx="6348730" cy="205232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_25010.jpg"/>
                    <pic:cNvPicPr/>
                  </pic:nvPicPr>
                  <pic:blipFill rotWithShape="1">
                    <a:blip r:embed="rId33">
                      <a:extLst>
                        <a:ext uri="{28A0092B-C50C-407E-A947-70E740481C1C}">
                          <a14:useLocalDpi xmlns:a14="http://schemas.microsoft.com/office/drawing/2010/main" val="0"/>
                        </a:ext>
                      </a:extLst>
                    </a:blip>
                    <a:srcRect l="1395" t="6250" r="13000" b="54610"/>
                    <a:stretch/>
                  </pic:blipFill>
                  <pic:spPr bwMode="auto">
                    <a:xfrm>
                      <a:off x="0" y="0"/>
                      <a:ext cx="6348730" cy="2052320"/>
                    </a:xfrm>
                    <a:prstGeom prst="rect">
                      <a:avLst/>
                    </a:prstGeom>
                    <a:ln>
                      <a:noFill/>
                    </a:ln>
                    <a:extLst>
                      <a:ext uri="{53640926-AAD7-44D8-BBD7-CCE9431645EC}">
                        <a14:shadowObscured xmlns:a14="http://schemas.microsoft.com/office/drawing/2010/main"/>
                      </a:ext>
                    </a:extLst>
                  </pic:spPr>
                </pic:pic>
              </a:graphicData>
            </a:graphic>
          </wp:anchor>
        </w:drawing>
      </w:r>
      <w:r>
        <w:t xml:space="preserve">Figura </w:t>
      </w:r>
      <w:fldSimple w:instr=" SEQ Figura \* ARABIC ">
        <w:r>
          <w:rPr>
            <w:noProof/>
          </w:rPr>
          <w:t>2</w:t>
        </w:r>
      </w:fldSimple>
      <w:r>
        <w:t xml:space="preserve"> ISO/IEC 25010:2011</w:t>
      </w:r>
    </w:p>
    <w:p w14:paraId="6ED6ED15" w14:textId="77777777" w:rsidR="00893862" w:rsidRDefault="00893862" w:rsidP="00893862">
      <w:pPr>
        <w:pStyle w:val="Didascalia"/>
      </w:pPr>
    </w:p>
    <w:p w14:paraId="1E641878" w14:textId="47C1BF5B" w:rsidR="003D7AF7" w:rsidRPr="003D7AF7" w:rsidRDefault="00893862" w:rsidP="00893862">
      <w:pPr>
        <w:pStyle w:val="Didascalia"/>
      </w:pPr>
      <w:r>
        <w:t xml:space="preserve">Tabella </w:t>
      </w:r>
      <w:fldSimple w:instr=" SEQ Tabella \* ARABIC ">
        <w:r>
          <w:rPr>
            <w:noProof/>
          </w:rPr>
          <w:t>2</w:t>
        </w:r>
      </w:fldSimple>
      <w:r>
        <w:t xml:space="preserve"> Mappatura degli attributi con la ISO/IEC 25010:2011</w:t>
      </w:r>
    </w:p>
    <w:tbl>
      <w:tblPr>
        <w:tblStyle w:val="Grigliatabella"/>
        <w:tblW w:w="0" w:type="auto"/>
        <w:tblLook w:val="04A0" w:firstRow="1" w:lastRow="0" w:firstColumn="1" w:lastColumn="0" w:noHBand="0" w:noVBand="1"/>
      </w:tblPr>
      <w:tblGrid>
        <w:gridCol w:w="2407"/>
        <w:gridCol w:w="2975"/>
        <w:gridCol w:w="1839"/>
        <w:gridCol w:w="2407"/>
      </w:tblGrid>
      <w:tr w:rsidR="003D7AF7" w14:paraId="29A1B788" w14:textId="77777777" w:rsidTr="00893862">
        <w:tc>
          <w:tcPr>
            <w:tcW w:w="2407" w:type="dxa"/>
          </w:tcPr>
          <w:p w14:paraId="31EBC25B" w14:textId="019244BD" w:rsidR="003D7AF7" w:rsidRDefault="003D7AF7" w:rsidP="003D7AF7">
            <w:pPr>
              <w:ind w:firstLine="0"/>
            </w:pPr>
            <w:r>
              <w:t>Nome Metrica</w:t>
            </w:r>
          </w:p>
        </w:tc>
        <w:tc>
          <w:tcPr>
            <w:tcW w:w="2975" w:type="dxa"/>
          </w:tcPr>
          <w:p w14:paraId="3C8BDCD3" w14:textId="0D4BD28C" w:rsidR="003D7AF7" w:rsidRDefault="003D7AF7" w:rsidP="00751C5A">
            <w:pPr>
              <w:ind w:firstLine="0"/>
            </w:pPr>
            <w:r>
              <w:t>Mappatura ISO/IEC 25010:2011</w:t>
            </w:r>
          </w:p>
        </w:tc>
        <w:tc>
          <w:tcPr>
            <w:tcW w:w="1839" w:type="dxa"/>
          </w:tcPr>
          <w:p w14:paraId="5CA3543B" w14:textId="0DAA588B" w:rsidR="003D7AF7" w:rsidRDefault="003D7AF7" w:rsidP="00751C5A">
            <w:pPr>
              <w:ind w:firstLine="0"/>
            </w:pPr>
            <w:r>
              <w:t>Importanza</w:t>
            </w:r>
          </w:p>
        </w:tc>
        <w:tc>
          <w:tcPr>
            <w:tcW w:w="2407" w:type="dxa"/>
          </w:tcPr>
          <w:p w14:paraId="00E34383" w14:textId="77777777" w:rsidR="003D7AF7" w:rsidRDefault="003D7AF7" w:rsidP="00751C5A">
            <w:pPr>
              <w:ind w:firstLine="0"/>
            </w:pPr>
          </w:p>
        </w:tc>
      </w:tr>
      <w:tr w:rsidR="003D7AF7" w14:paraId="2F2F9B9C" w14:textId="77777777" w:rsidTr="00893862">
        <w:tc>
          <w:tcPr>
            <w:tcW w:w="2407" w:type="dxa"/>
          </w:tcPr>
          <w:p w14:paraId="3C0AA610" w14:textId="2674CD87" w:rsidR="003D7AF7" w:rsidRPr="003D7AF7" w:rsidRDefault="003D7AF7" w:rsidP="003D7AF7">
            <w:pPr>
              <w:pStyle w:val="Nessunaspaziatura"/>
            </w:pPr>
            <w:r w:rsidRPr="003D7AF7">
              <w:t xml:space="preserve">Documentazione </w:t>
            </w:r>
          </w:p>
        </w:tc>
        <w:tc>
          <w:tcPr>
            <w:tcW w:w="2975" w:type="dxa"/>
          </w:tcPr>
          <w:p w14:paraId="7F9187FE" w14:textId="26723185" w:rsidR="003D7AF7" w:rsidRDefault="003D7AF7" w:rsidP="00751C5A">
            <w:pPr>
              <w:ind w:firstLine="0"/>
            </w:pPr>
            <w:proofErr w:type="spellStart"/>
            <w:r>
              <w:t>Usability:Learnability</w:t>
            </w:r>
            <w:proofErr w:type="spellEnd"/>
          </w:p>
        </w:tc>
        <w:tc>
          <w:tcPr>
            <w:tcW w:w="1839" w:type="dxa"/>
          </w:tcPr>
          <w:p w14:paraId="0D1B0B12" w14:textId="62D7404F" w:rsidR="003D7AF7" w:rsidRDefault="003D7AF7" w:rsidP="00751C5A">
            <w:pPr>
              <w:ind w:firstLine="0"/>
            </w:pPr>
            <w:r w:rsidRPr="003D7AF7">
              <w:t>Molto Alta</w:t>
            </w:r>
          </w:p>
        </w:tc>
        <w:tc>
          <w:tcPr>
            <w:tcW w:w="2407" w:type="dxa"/>
          </w:tcPr>
          <w:p w14:paraId="61846550" w14:textId="77777777" w:rsidR="003D7AF7" w:rsidRDefault="003D7AF7" w:rsidP="00751C5A">
            <w:pPr>
              <w:ind w:firstLine="0"/>
            </w:pPr>
          </w:p>
        </w:tc>
      </w:tr>
      <w:tr w:rsidR="003D7AF7" w14:paraId="5B3B2641" w14:textId="77777777" w:rsidTr="00893862">
        <w:tc>
          <w:tcPr>
            <w:tcW w:w="2407" w:type="dxa"/>
          </w:tcPr>
          <w:p w14:paraId="50717894" w14:textId="70201BB7" w:rsidR="003D7AF7" w:rsidRDefault="003D7AF7" w:rsidP="00751C5A">
            <w:pPr>
              <w:ind w:firstLine="0"/>
            </w:pPr>
            <w:r>
              <w:t>Tipo di Framework</w:t>
            </w:r>
          </w:p>
        </w:tc>
        <w:tc>
          <w:tcPr>
            <w:tcW w:w="2975" w:type="dxa"/>
          </w:tcPr>
          <w:p w14:paraId="2C2B957E" w14:textId="77777777" w:rsidR="003D7AF7" w:rsidRDefault="003D7AF7" w:rsidP="00751C5A">
            <w:pPr>
              <w:ind w:firstLine="0"/>
            </w:pPr>
          </w:p>
        </w:tc>
        <w:tc>
          <w:tcPr>
            <w:tcW w:w="1839" w:type="dxa"/>
          </w:tcPr>
          <w:p w14:paraId="1F12C071" w14:textId="77777777" w:rsidR="003D7AF7" w:rsidRDefault="003D7AF7" w:rsidP="00751C5A">
            <w:pPr>
              <w:ind w:firstLine="0"/>
            </w:pPr>
          </w:p>
        </w:tc>
        <w:tc>
          <w:tcPr>
            <w:tcW w:w="2407" w:type="dxa"/>
          </w:tcPr>
          <w:p w14:paraId="2D6D7556" w14:textId="77777777" w:rsidR="003D7AF7" w:rsidRDefault="003D7AF7" w:rsidP="00751C5A">
            <w:pPr>
              <w:ind w:firstLine="0"/>
            </w:pPr>
          </w:p>
        </w:tc>
      </w:tr>
      <w:tr w:rsidR="003D7AF7" w14:paraId="6D107E03" w14:textId="77777777" w:rsidTr="00893862">
        <w:tc>
          <w:tcPr>
            <w:tcW w:w="2407" w:type="dxa"/>
          </w:tcPr>
          <w:p w14:paraId="0737666E" w14:textId="6049030A" w:rsidR="003D7AF7" w:rsidRPr="003D7AF7" w:rsidRDefault="003D7AF7" w:rsidP="003D7AF7">
            <w:pPr>
              <w:pStyle w:val="Nessunaspaziatura"/>
            </w:pPr>
            <w:r>
              <w:t>Frequenza delle release</w:t>
            </w:r>
          </w:p>
        </w:tc>
        <w:tc>
          <w:tcPr>
            <w:tcW w:w="2975" w:type="dxa"/>
          </w:tcPr>
          <w:p w14:paraId="73614321" w14:textId="77777777" w:rsidR="003D7AF7" w:rsidRDefault="003D7AF7" w:rsidP="003D7AF7">
            <w:pPr>
              <w:ind w:firstLine="0"/>
            </w:pPr>
          </w:p>
        </w:tc>
        <w:tc>
          <w:tcPr>
            <w:tcW w:w="1839" w:type="dxa"/>
          </w:tcPr>
          <w:p w14:paraId="75593987" w14:textId="77777777" w:rsidR="003D7AF7" w:rsidRDefault="003D7AF7" w:rsidP="003D7AF7">
            <w:pPr>
              <w:ind w:firstLine="0"/>
            </w:pPr>
          </w:p>
        </w:tc>
        <w:tc>
          <w:tcPr>
            <w:tcW w:w="2407" w:type="dxa"/>
          </w:tcPr>
          <w:p w14:paraId="7B00E9A6" w14:textId="77777777" w:rsidR="003D7AF7" w:rsidRDefault="003D7AF7" w:rsidP="003D7AF7">
            <w:pPr>
              <w:ind w:firstLine="0"/>
            </w:pPr>
          </w:p>
        </w:tc>
      </w:tr>
      <w:tr w:rsidR="003D7AF7" w14:paraId="7A0A0B48" w14:textId="77777777" w:rsidTr="00893862">
        <w:tc>
          <w:tcPr>
            <w:tcW w:w="2407" w:type="dxa"/>
          </w:tcPr>
          <w:p w14:paraId="2CBF2AE8" w14:textId="654EF88F" w:rsidR="003D7AF7" w:rsidRPr="003D7AF7" w:rsidRDefault="003D7AF7" w:rsidP="003D7AF7">
            <w:pPr>
              <w:pStyle w:val="Nessunaspaziatura"/>
            </w:pPr>
            <w:r w:rsidRPr="003D7AF7">
              <w:lastRenderedPageBreak/>
              <w:t>Stars</w:t>
            </w:r>
          </w:p>
        </w:tc>
        <w:tc>
          <w:tcPr>
            <w:tcW w:w="2975" w:type="dxa"/>
          </w:tcPr>
          <w:p w14:paraId="3CDDDCD3" w14:textId="77777777" w:rsidR="003D7AF7" w:rsidRDefault="003D7AF7" w:rsidP="003D7AF7">
            <w:pPr>
              <w:ind w:firstLine="0"/>
            </w:pPr>
          </w:p>
        </w:tc>
        <w:tc>
          <w:tcPr>
            <w:tcW w:w="1839" w:type="dxa"/>
          </w:tcPr>
          <w:p w14:paraId="266D5CA0" w14:textId="77777777" w:rsidR="003D7AF7" w:rsidRDefault="003D7AF7" w:rsidP="003D7AF7">
            <w:pPr>
              <w:ind w:firstLine="0"/>
            </w:pPr>
          </w:p>
        </w:tc>
        <w:tc>
          <w:tcPr>
            <w:tcW w:w="2407" w:type="dxa"/>
          </w:tcPr>
          <w:p w14:paraId="4C873506" w14:textId="77777777" w:rsidR="003D7AF7" w:rsidRDefault="003D7AF7" w:rsidP="003D7AF7">
            <w:pPr>
              <w:ind w:firstLine="0"/>
            </w:pPr>
          </w:p>
        </w:tc>
      </w:tr>
      <w:tr w:rsidR="003D7AF7" w14:paraId="58111AE9" w14:textId="77777777" w:rsidTr="00893862">
        <w:tc>
          <w:tcPr>
            <w:tcW w:w="2407" w:type="dxa"/>
          </w:tcPr>
          <w:p w14:paraId="6E5FBCC5" w14:textId="62B06BF0" w:rsidR="003D7AF7" w:rsidRPr="003D7AF7" w:rsidRDefault="003D7AF7" w:rsidP="003D7AF7">
            <w:pPr>
              <w:pStyle w:val="Nessunaspaziatura"/>
            </w:pPr>
            <w:r>
              <w:t>Forks</w:t>
            </w:r>
          </w:p>
        </w:tc>
        <w:tc>
          <w:tcPr>
            <w:tcW w:w="2975" w:type="dxa"/>
          </w:tcPr>
          <w:p w14:paraId="69D9B5E5" w14:textId="77777777" w:rsidR="003D7AF7" w:rsidRDefault="003D7AF7" w:rsidP="003D7AF7">
            <w:pPr>
              <w:ind w:firstLine="0"/>
            </w:pPr>
          </w:p>
        </w:tc>
        <w:tc>
          <w:tcPr>
            <w:tcW w:w="1839" w:type="dxa"/>
          </w:tcPr>
          <w:p w14:paraId="6023F46C" w14:textId="77777777" w:rsidR="003D7AF7" w:rsidRDefault="003D7AF7" w:rsidP="003D7AF7">
            <w:pPr>
              <w:ind w:firstLine="0"/>
            </w:pPr>
          </w:p>
        </w:tc>
        <w:tc>
          <w:tcPr>
            <w:tcW w:w="2407" w:type="dxa"/>
          </w:tcPr>
          <w:p w14:paraId="5E64B218" w14:textId="77777777" w:rsidR="003D7AF7" w:rsidRDefault="003D7AF7" w:rsidP="003D7AF7">
            <w:pPr>
              <w:ind w:firstLine="0"/>
            </w:pPr>
          </w:p>
        </w:tc>
      </w:tr>
      <w:tr w:rsidR="003D7AF7" w14:paraId="7594A972" w14:textId="77777777" w:rsidTr="00893862">
        <w:tc>
          <w:tcPr>
            <w:tcW w:w="2407" w:type="dxa"/>
          </w:tcPr>
          <w:p w14:paraId="23422E78" w14:textId="480E0DB2" w:rsidR="003D7AF7" w:rsidRPr="003D7AF7" w:rsidRDefault="003D7AF7" w:rsidP="003D7AF7">
            <w:pPr>
              <w:pStyle w:val="Nessunaspaziatura"/>
            </w:pPr>
            <w:r w:rsidRPr="003D7AF7">
              <w:t>Pull-</w:t>
            </w:r>
            <w:proofErr w:type="spellStart"/>
            <w:r w:rsidRPr="003D7AF7">
              <w:t>Request</w:t>
            </w:r>
            <w:proofErr w:type="spellEnd"/>
          </w:p>
        </w:tc>
        <w:tc>
          <w:tcPr>
            <w:tcW w:w="2975" w:type="dxa"/>
          </w:tcPr>
          <w:p w14:paraId="3CFD728F" w14:textId="77777777" w:rsidR="003D7AF7" w:rsidRDefault="003D7AF7" w:rsidP="003D7AF7">
            <w:pPr>
              <w:ind w:firstLine="0"/>
            </w:pPr>
          </w:p>
        </w:tc>
        <w:tc>
          <w:tcPr>
            <w:tcW w:w="1839" w:type="dxa"/>
          </w:tcPr>
          <w:p w14:paraId="62209DEE" w14:textId="77777777" w:rsidR="003D7AF7" w:rsidRDefault="003D7AF7" w:rsidP="003D7AF7">
            <w:pPr>
              <w:ind w:firstLine="0"/>
            </w:pPr>
          </w:p>
        </w:tc>
        <w:tc>
          <w:tcPr>
            <w:tcW w:w="2407" w:type="dxa"/>
          </w:tcPr>
          <w:p w14:paraId="1857A654" w14:textId="77777777" w:rsidR="003D7AF7" w:rsidRDefault="003D7AF7" w:rsidP="003D7AF7">
            <w:pPr>
              <w:ind w:firstLine="0"/>
            </w:pPr>
          </w:p>
        </w:tc>
      </w:tr>
      <w:tr w:rsidR="003D7AF7" w14:paraId="0C8E688F" w14:textId="77777777" w:rsidTr="00893862">
        <w:tc>
          <w:tcPr>
            <w:tcW w:w="2407" w:type="dxa"/>
          </w:tcPr>
          <w:p w14:paraId="63357ECF" w14:textId="3EC1E252" w:rsidR="003D7AF7" w:rsidRPr="003D7AF7" w:rsidRDefault="003D7AF7" w:rsidP="003D7AF7">
            <w:pPr>
              <w:pStyle w:val="Nessunaspaziatura"/>
            </w:pPr>
            <w:proofErr w:type="spellStart"/>
            <w:r w:rsidRPr="003D7AF7">
              <w:t>Issues</w:t>
            </w:r>
            <w:proofErr w:type="spellEnd"/>
            <w:r w:rsidRPr="003D7AF7">
              <w:t xml:space="preserve"> </w:t>
            </w:r>
          </w:p>
        </w:tc>
        <w:tc>
          <w:tcPr>
            <w:tcW w:w="2975" w:type="dxa"/>
          </w:tcPr>
          <w:p w14:paraId="164EC9E8" w14:textId="77777777" w:rsidR="003D7AF7" w:rsidRDefault="003D7AF7" w:rsidP="003D7AF7">
            <w:pPr>
              <w:ind w:firstLine="0"/>
            </w:pPr>
          </w:p>
        </w:tc>
        <w:tc>
          <w:tcPr>
            <w:tcW w:w="1839" w:type="dxa"/>
          </w:tcPr>
          <w:p w14:paraId="67A482AD" w14:textId="77777777" w:rsidR="003D7AF7" w:rsidRDefault="003D7AF7" w:rsidP="003D7AF7">
            <w:pPr>
              <w:ind w:firstLine="0"/>
            </w:pPr>
          </w:p>
        </w:tc>
        <w:tc>
          <w:tcPr>
            <w:tcW w:w="2407" w:type="dxa"/>
          </w:tcPr>
          <w:p w14:paraId="2D3605EF" w14:textId="77777777" w:rsidR="003D7AF7" w:rsidRDefault="003D7AF7" w:rsidP="003D7AF7">
            <w:pPr>
              <w:ind w:firstLine="0"/>
            </w:pPr>
          </w:p>
        </w:tc>
      </w:tr>
      <w:tr w:rsidR="003D7AF7" w14:paraId="4CC2AD9A" w14:textId="77777777" w:rsidTr="00893862">
        <w:tc>
          <w:tcPr>
            <w:tcW w:w="2407" w:type="dxa"/>
          </w:tcPr>
          <w:p w14:paraId="0200B3F4" w14:textId="1EDD2EDA" w:rsidR="003D7AF7" w:rsidRPr="003D7AF7" w:rsidRDefault="003D7AF7" w:rsidP="003D7AF7">
            <w:pPr>
              <w:pStyle w:val="Nessunaspaziatura"/>
            </w:pPr>
            <w:r>
              <w:t>Maturità</w:t>
            </w:r>
          </w:p>
        </w:tc>
        <w:tc>
          <w:tcPr>
            <w:tcW w:w="2975" w:type="dxa"/>
          </w:tcPr>
          <w:p w14:paraId="70043A2E" w14:textId="77777777" w:rsidR="003D7AF7" w:rsidRDefault="003D7AF7" w:rsidP="003D7AF7">
            <w:pPr>
              <w:ind w:firstLine="0"/>
            </w:pPr>
          </w:p>
        </w:tc>
        <w:tc>
          <w:tcPr>
            <w:tcW w:w="1839" w:type="dxa"/>
          </w:tcPr>
          <w:p w14:paraId="6D38ECCC" w14:textId="77777777" w:rsidR="003D7AF7" w:rsidRDefault="003D7AF7" w:rsidP="003D7AF7">
            <w:pPr>
              <w:ind w:firstLine="0"/>
            </w:pPr>
          </w:p>
        </w:tc>
        <w:tc>
          <w:tcPr>
            <w:tcW w:w="2407" w:type="dxa"/>
          </w:tcPr>
          <w:p w14:paraId="3BE14938" w14:textId="77777777" w:rsidR="003D7AF7" w:rsidRDefault="003D7AF7" w:rsidP="003D7AF7">
            <w:pPr>
              <w:ind w:firstLine="0"/>
            </w:pPr>
          </w:p>
        </w:tc>
      </w:tr>
      <w:tr w:rsidR="003D7AF7" w14:paraId="592361DB" w14:textId="77777777" w:rsidTr="00893862">
        <w:tc>
          <w:tcPr>
            <w:tcW w:w="2407" w:type="dxa"/>
          </w:tcPr>
          <w:p w14:paraId="01491B68" w14:textId="3EEB2E1B" w:rsidR="003D7AF7" w:rsidRPr="003D7AF7" w:rsidRDefault="003D7AF7" w:rsidP="003D7AF7">
            <w:pPr>
              <w:pStyle w:val="Nessunaspaziatura"/>
            </w:pPr>
            <w:r w:rsidRPr="003D7AF7">
              <w:t>Tre</w:t>
            </w:r>
            <w:r>
              <w:t>nd Linguaggio di programmazione</w:t>
            </w:r>
          </w:p>
        </w:tc>
        <w:tc>
          <w:tcPr>
            <w:tcW w:w="2975" w:type="dxa"/>
          </w:tcPr>
          <w:p w14:paraId="6CAD18A1" w14:textId="77777777" w:rsidR="003D7AF7" w:rsidRDefault="003D7AF7" w:rsidP="003D7AF7">
            <w:pPr>
              <w:ind w:firstLine="0"/>
            </w:pPr>
          </w:p>
        </w:tc>
        <w:tc>
          <w:tcPr>
            <w:tcW w:w="1839" w:type="dxa"/>
          </w:tcPr>
          <w:p w14:paraId="4796CD01" w14:textId="77777777" w:rsidR="003D7AF7" w:rsidRDefault="003D7AF7" w:rsidP="003D7AF7">
            <w:pPr>
              <w:ind w:firstLine="0"/>
            </w:pPr>
          </w:p>
        </w:tc>
        <w:tc>
          <w:tcPr>
            <w:tcW w:w="2407" w:type="dxa"/>
          </w:tcPr>
          <w:p w14:paraId="7F436FC2" w14:textId="77777777" w:rsidR="003D7AF7" w:rsidRDefault="003D7AF7" w:rsidP="003D7AF7">
            <w:pPr>
              <w:ind w:firstLine="0"/>
            </w:pPr>
          </w:p>
        </w:tc>
      </w:tr>
      <w:tr w:rsidR="003D7AF7" w14:paraId="744388B0" w14:textId="77777777" w:rsidTr="00893862">
        <w:tc>
          <w:tcPr>
            <w:tcW w:w="2407" w:type="dxa"/>
            <w:vAlign w:val="center"/>
          </w:tcPr>
          <w:p w14:paraId="2F46FF9F" w14:textId="7CDB0DC6" w:rsidR="003D7AF7" w:rsidRPr="003D7AF7" w:rsidRDefault="003D7AF7" w:rsidP="003D7AF7">
            <w:pPr>
              <w:pStyle w:val="Nessunaspaziatura"/>
            </w:pPr>
            <w:r>
              <w:t>MVC</w:t>
            </w:r>
          </w:p>
        </w:tc>
        <w:tc>
          <w:tcPr>
            <w:tcW w:w="2975" w:type="dxa"/>
          </w:tcPr>
          <w:p w14:paraId="51C94297" w14:textId="05E8270E" w:rsidR="003D7AF7" w:rsidRDefault="00893862" w:rsidP="003D7AF7">
            <w:pPr>
              <w:ind w:firstLine="0"/>
            </w:pPr>
            <w:proofErr w:type="spellStart"/>
            <w:r>
              <w:t>Modularity</w:t>
            </w:r>
            <w:proofErr w:type="spellEnd"/>
          </w:p>
        </w:tc>
        <w:tc>
          <w:tcPr>
            <w:tcW w:w="1839" w:type="dxa"/>
          </w:tcPr>
          <w:p w14:paraId="310C6DCD" w14:textId="77777777" w:rsidR="003D7AF7" w:rsidRDefault="003D7AF7" w:rsidP="003D7AF7">
            <w:pPr>
              <w:ind w:firstLine="0"/>
            </w:pPr>
          </w:p>
        </w:tc>
        <w:tc>
          <w:tcPr>
            <w:tcW w:w="2407" w:type="dxa"/>
          </w:tcPr>
          <w:p w14:paraId="44DD2E3C" w14:textId="77777777" w:rsidR="003D7AF7" w:rsidRDefault="003D7AF7" w:rsidP="003D7AF7">
            <w:pPr>
              <w:ind w:firstLine="0"/>
            </w:pPr>
          </w:p>
        </w:tc>
      </w:tr>
      <w:tr w:rsidR="003D7AF7" w14:paraId="1F73F70B" w14:textId="77777777" w:rsidTr="00893862">
        <w:tc>
          <w:tcPr>
            <w:tcW w:w="2407" w:type="dxa"/>
            <w:vAlign w:val="center"/>
          </w:tcPr>
          <w:p w14:paraId="5447AE32" w14:textId="7AAC5DF0" w:rsidR="003D7AF7" w:rsidRPr="003D7AF7" w:rsidRDefault="003D7AF7" w:rsidP="003D7AF7">
            <w:pPr>
              <w:pStyle w:val="Nessunaspaziatura"/>
            </w:pPr>
            <w:r>
              <w:t>Compatibilità DB</w:t>
            </w:r>
          </w:p>
        </w:tc>
        <w:tc>
          <w:tcPr>
            <w:tcW w:w="2975" w:type="dxa"/>
          </w:tcPr>
          <w:p w14:paraId="5CF29EC9" w14:textId="580C2569" w:rsidR="003D7AF7" w:rsidRDefault="00893862" w:rsidP="003D7AF7">
            <w:pPr>
              <w:ind w:firstLine="0"/>
            </w:pPr>
            <w:r>
              <w:t>Compatibility</w:t>
            </w:r>
          </w:p>
        </w:tc>
        <w:tc>
          <w:tcPr>
            <w:tcW w:w="1839" w:type="dxa"/>
          </w:tcPr>
          <w:p w14:paraId="62C27110" w14:textId="77777777" w:rsidR="003D7AF7" w:rsidRDefault="003D7AF7" w:rsidP="003D7AF7">
            <w:pPr>
              <w:ind w:firstLine="0"/>
            </w:pPr>
          </w:p>
        </w:tc>
        <w:tc>
          <w:tcPr>
            <w:tcW w:w="2407" w:type="dxa"/>
          </w:tcPr>
          <w:p w14:paraId="5878702B" w14:textId="77777777" w:rsidR="003D7AF7" w:rsidRDefault="003D7AF7" w:rsidP="003D7AF7">
            <w:pPr>
              <w:ind w:firstLine="0"/>
            </w:pPr>
          </w:p>
        </w:tc>
      </w:tr>
      <w:tr w:rsidR="003D7AF7" w14:paraId="3D4AA4C0" w14:textId="77777777" w:rsidTr="00893862">
        <w:tc>
          <w:tcPr>
            <w:tcW w:w="2407" w:type="dxa"/>
            <w:vAlign w:val="center"/>
          </w:tcPr>
          <w:p w14:paraId="0900FFEE" w14:textId="419CA784" w:rsidR="003D7AF7" w:rsidRPr="003D7AF7" w:rsidRDefault="003D7AF7" w:rsidP="003D7AF7">
            <w:pPr>
              <w:pStyle w:val="Nessunaspaziatura"/>
            </w:pPr>
            <w:proofErr w:type="spellStart"/>
            <w:r>
              <w:t>Templating</w:t>
            </w:r>
            <w:proofErr w:type="spellEnd"/>
          </w:p>
        </w:tc>
        <w:tc>
          <w:tcPr>
            <w:tcW w:w="2975" w:type="dxa"/>
          </w:tcPr>
          <w:p w14:paraId="06670297" w14:textId="1F955E7B" w:rsidR="003D7AF7" w:rsidRDefault="00893862" w:rsidP="003D7AF7">
            <w:pPr>
              <w:ind w:firstLine="0"/>
            </w:pPr>
            <w:proofErr w:type="spellStart"/>
            <w:r>
              <w:t>Maintainability</w:t>
            </w:r>
            <w:proofErr w:type="spellEnd"/>
            <w:r>
              <w:t xml:space="preserve">: </w:t>
            </w:r>
            <w:proofErr w:type="spellStart"/>
            <w:r>
              <w:t>Reusability</w:t>
            </w:r>
            <w:proofErr w:type="spellEnd"/>
          </w:p>
        </w:tc>
        <w:tc>
          <w:tcPr>
            <w:tcW w:w="1839" w:type="dxa"/>
          </w:tcPr>
          <w:p w14:paraId="38DB0604" w14:textId="77777777" w:rsidR="003D7AF7" w:rsidRDefault="003D7AF7" w:rsidP="003D7AF7">
            <w:pPr>
              <w:ind w:firstLine="0"/>
            </w:pPr>
          </w:p>
        </w:tc>
        <w:tc>
          <w:tcPr>
            <w:tcW w:w="2407" w:type="dxa"/>
          </w:tcPr>
          <w:p w14:paraId="458292E8" w14:textId="77777777" w:rsidR="003D7AF7" w:rsidRDefault="003D7AF7" w:rsidP="003D7AF7">
            <w:pPr>
              <w:ind w:firstLine="0"/>
            </w:pPr>
          </w:p>
        </w:tc>
      </w:tr>
      <w:tr w:rsidR="003D7AF7" w14:paraId="5B40A4B9" w14:textId="77777777" w:rsidTr="00893862">
        <w:tc>
          <w:tcPr>
            <w:tcW w:w="2407" w:type="dxa"/>
            <w:vAlign w:val="center"/>
          </w:tcPr>
          <w:p w14:paraId="0F0D39F4" w14:textId="31D33903" w:rsidR="003D7AF7" w:rsidRPr="003D7AF7" w:rsidRDefault="003D7AF7" w:rsidP="003D7AF7">
            <w:pPr>
              <w:pStyle w:val="Nessunaspaziatura"/>
            </w:pPr>
            <w:proofErr w:type="spellStart"/>
            <w:r>
              <w:t>Testing</w:t>
            </w:r>
            <w:proofErr w:type="spellEnd"/>
          </w:p>
        </w:tc>
        <w:tc>
          <w:tcPr>
            <w:tcW w:w="2975" w:type="dxa"/>
          </w:tcPr>
          <w:p w14:paraId="0974F779" w14:textId="77E3799F" w:rsidR="003D7AF7" w:rsidRDefault="00893862" w:rsidP="003D7AF7">
            <w:pPr>
              <w:ind w:firstLine="0"/>
            </w:pPr>
            <w:proofErr w:type="spellStart"/>
            <w:r>
              <w:t>Maintainability</w:t>
            </w:r>
            <w:proofErr w:type="spellEnd"/>
            <w:r>
              <w:t xml:space="preserve">: </w:t>
            </w:r>
            <w:proofErr w:type="spellStart"/>
            <w:r>
              <w:t>Testability</w:t>
            </w:r>
            <w:proofErr w:type="spellEnd"/>
          </w:p>
        </w:tc>
        <w:tc>
          <w:tcPr>
            <w:tcW w:w="1839" w:type="dxa"/>
          </w:tcPr>
          <w:p w14:paraId="6746886A" w14:textId="77777777" w:rsidR="003D7AF7" w:rsidRDefault="003D7AF7" w:rsidP="003D7AF7">
            <w:pPr>
              <w:ind w:firstLine="0"/>
            </w:pPr>
          </w:p>
        </w:tc>
        <w:tc>
          <w:tcPr>
            <w:tcW w:w="2407" w:type="dxa"/>
          </w:tcPr>
          <w:p w14:paraId="17EC31D6" w14:textId="77777777" w:rsidR="003D7AF7" w:rsidRDefault="003D7AF7" w:rsidP="003D7AF7">
            <w:pPr>
              <w:ind w:firstLine="0"/>
            </w:pPr>
          </w:p>
        </w:tc>
      </w:tr>
      <w:tr w:rsidR="003D7AF7" w14:paraId="5E945837" w14:textId="77777777" w:rsidTr="00893862">
        <w:tc>
          <w:tcPr>
            <w:tcW w:w="2407" w:type="dxa"/>
            <w:vAlign w:val="center"/>
          </w:tcPr>
          <w:p w14:paraId="27D4EAC6" w14:textId="0F3EFB90" w:rsidR="003D7AF7" w:rsidRPr="003D7AF7" w:rsidRDefault="003D7AF7" w:rsidP="003D7AF7">
            <w:pPr>
              <w:pStyle w:val="Nessunaspaziatura"/>
            </w:pPr>
            <w:r>
              <w:t>Sicurezza</w:t>
            </w:r>
          </w:p>
        </w:tc>
        <w:tc>
          <w:tcPr>
            <w:tcW w:w="2975" w:type="dxa"/>
          </w:tcPr>
          <w:p w14:paraId="2E3F86F2" w14:textId="2D1D0624" w:rsidR="003D7AF7" w:rsidRDefault="00893862" w:rsidP="003D7AF7">
            <w:pPr>
              <w:ind w:firstLine="0"/>
            </w:pPr>
            <w:r>
              <w:t>Security</w:t>
            </w:r>
          </w:p>
        </w:tc>
        <w:tc>
          <w:tcPr>
            <w:tcW w:w="1839" w:type="dxa"/>
          </w:tcPr>
          <w:p w14:paraId="5628C3A9" w14:textId="77777777" w:rsidR="003D7AF7" w:rsidRDefault="003D7AF7" w:rsidP="003D7AF7">
            <w:pPr>
              <w:ind w:firstLine="0"/>
            </w:pPr>
          </w:p>
        </w:tc>
        <w:tc>
          <w:tcPr>
            <w:tcW w:w="2407" w:type="dxa"/>
          </w:tcPr>
          <w:p w14:paraId="74E70AC0" w14:textId="77777777" w:rsidR="003D7AF7" w:rsidRDefault="003D7AF7" w:rsidP="003D7AF7">
            <w:pPr>
              <w:ind w:firstLine="0"/>
            </w:pPr>
          </w:p>
        </w:tc>
      </w:tr>
      <w:tr w:rsidR="003D7AF7" w14:paraId="4EF655FE" w14:textId="77777777" w:rsidTr="00893862">
        <w:tc>
          <w:tcPr>
            <w:tcW w:w="2407" w:type="dxa"/>
            <w:vAlign w:val="center"/>
          </w:tcPr>
          <w:p w14:paraId="0D741847" w14:textId="7E45841F" w:rsidR="003D7AF7" w:rsidRPr="003D7AF7" w:rsidRDefault="003D7AF7" w:rsidP="003D7AF7">
            <w:pPr>
              <w:pStyle w:val="Nessunaspaziatura"/>
            </w:pPr>
            <w:proofErr w:type="spellStart"/>
            <w:r>
              <w:t>Caching</w:t>
            </w:r>
            <w:proofErr w:type="spellEnd"/>
            <w:r>
              <w:t xml:space="preserve"> Alta</w:t>
            </w:r>
          </w:p>
        </w:tc>
        <w:tc>
          <w:tcPr>
            <w:tcW w:w="2975" w:type="dxa"/>
          </w:tcPr>
          <w:p w14:paraId="39D405AE" w14:textId="42E759AA" w:rsidR="003D7AF7" w:rsidRDefault="00893862" w:rsidP="003D7AF7">
            <w:pPr>
              <w:ind w:firstLine="0"/>
            </w:pPr>
            <w:r>
              <w:t xml:space="preserve">Performance </w:t>
            </w:r>
            <w:proofErr w:type="spellStart"/>
            <w:r>
              <w:t>Efficency</w:t>
            </w:r>
            <w:proofErr w:type="spellEnd"/>
          </w:p>
        </w:tc>
        <w:tc>
          <w:tcPr>
            <w:tcW w:w="1839" w:type="dxa"/>
          </w:tcPr>
          <w:p w14:paraId="15EAAC4B" w14:textId="77777777" w:rsidR="003D7AF7" w:rsidRDefault="003D7AF7" w:rsidP="003D7AF7">
            <w:pPr>
              <w:ind w:firstLine="0"/>
            </w:pPr>
          </w:p>
        </w:tc>
        <w:tc>
          <w:tcPr>
            <w:tcW w:w="2407" w:type="dxa"/>
          </w:tcPr>
          <w:p w14:paraId="66E0890B" w14:textId="77777777" w:rsidR="003D7AF7" w:rsidRDefault="003D7AF7" w:rsidP="003D7AF7">
            <w:pPr>
              <w:ind w:firstLine="0"/>
            </w:pPr>
          </w:p>
        </w:tc>
      </w:tr>
      <w:tr w:rsidR="003D7AF7" w14:paraId="38EF9DF0" w14:textId="77777777" w:rsidTr="00893862">
        <w:tc>
          <w:tcPr>
            <w:tcW w:w="2407" w:type="dxa"/>
            <w:vAlign w:val="center"/>
          </w:tcPr>
          <w:p w14:paraId="128EBFC9" w14:textId="4BEA9E09" w:rsidR="003D7AF7" w:rsidRPr="003D7AF7" w:rsidRDefault="003D7AF7" w:rsidP="003D7AF7">
            <w:pPr>
              <w:pStyle w:val="Nessunaspaziatura"/>
            </w:pPr>
            <w:r>
              <w:t xml:space="preserve">Form </w:t>
            </w:r>
            <w:proofErr w:type="spellStart"/>
            <w:r>
              <w:t>Validation</w:t>
            </w:r>
            <w:proofErr w:type="spellEnd"/>
          </w:p>
        </w:tc>
        <w:tc>
          <w:tcPr>
            <w:tcW w:w="2975" w:type="dxa"/>
          </w:tcPr>
          <w:p w14:paraId="09604CBA" w14:textId="4DEE5040" w:rsidR="003D7AF7" w:rsidRDefault="00893862" w:rsidP="003D7AF7">
            <w:pPr>
              <w:ind w:firstLine="0"/>
            </w:pPr>
            <w:r>
              <w:t xml:space="preserve">Reliability: Fault </w:t>
            </w:r>
            <w:proofErr w:type="spellStart"/>
            <w:r>
              <w:t>Tolerance</w:t>
            </w:r>
            <w:proofErr w:type="spellEnd"/>
          </w:p>
        </w:tc>
        <w:tc>
          <w:tcPr>
            <w:tcW w:w="1839" w:type="dxa"/>
          </w:tcPr>
          <w:p w14:paraId="4E6C32B8" w14:textId="77777777" w:rsidR="003D7AF7" w:rsidRDefault="003D7AF7" w:rsidP="003D7AF7">
            <w:pPr>
              <w:ind w:firstLine="0"/>
            </w:pPr>
          </w:p>
        </w:tc>
        <w:tc>
          <w:tcPr>
            <w:tcW w:w="2407" w:type="dxa"/>
          </w:tcPr>
          <w:p w14:paraId="27E28AB2" w14:textId="77777777" w:rsidR="003D7AF7" w:rsidRDefault="003D7AF7" w:rsidP="003D7AF7">
            <w:pPr>
              <w:ind w:firstLine="0"/>
            </w:pPr>
          </w:p>
        </w:tc>
      </w:tr>
    </w:tbl>
    <w:p w14:paraId="5EB8F6FB" w14:textId="6B36D14A" w:rsidR="00C11603" w:rsidRPr="00751C5A" w:rsidRDefault="00C11603" w:rsidP="00751C5A"/>
    <w:p w14:paraId="5ADBA3A1" w14:textId="32891D1E" w:rsidR="00041417" w:rsidRPr="001E3AAB" w:rsidRDefault="00041417" w:rsidP="00041417">
      <w:pPr>
        <w:pStyle w:val="Nessunaspaziatura"/>
      </w:pPr>
    </w:p>
    <w:p w14:paraId="37214CAD" w14:textId="77777777" w:rsidR="00041417" w:rsidRDefault="00041417" w:rsidP="00041417">
      <w:pPr>
        <w:pStyle w:val="Titolo2"/>
        <w:numPr>
          <w:ilvl w:val="1"/>
          <w:numId w:val="1"/>
        </w:numPr>
        <w:spacing w:before="360"/>
        <w:jc w:val="left"/>
      </w:pPr>
      <w:bookmarkStart w:id="279" w:name="_Toc17210611"/>
      <w:commentRangeStart w:id="280"/>
      <w:r>
        <w:t>Assegnare i Pesi</w:t>
      </w:r>
      <w:commentRangeEnd w:id="280"/>
      <w:r w:rsidR="00510B78">
        <w:rPr>
          <w:rStyle w:val="Rimandocommento"/>
          <w:rFonts w:asciiTheme="minorHAnsi" w:eastAsiaTheme="minorEastAsia" w:hAnsiTheme="minorHAnsi" w:cstheme="minorBidi"/>
          <w:b w:val="0"/>
          <w:bCs w:val="0"/>
        </w:rPr>
        <w:commentReference w:id="280"/>
      </w:r>
      <w:bookmarkEnd w:id="279"/>
    </w:p>
    <w:p w14:paraId="138765FD" w14:textId="77777777" w:rsidR="00041417" w:rsidRDefault="00041417" w:rsidP="00041417">
      <w:r>
        <w:t xml:space="preserve">Un problema importante in questa fase è l’assegnazione dei pesi alle </w:t>
      </w:r>
      <w:r w:rsidRPr="00195853">
        <w:rPr>
          <w:color w:val="FF0000"/>
          <w:highlight w:val="yellow"/>
        </w:rPr>
        <w:t>metriche/attributi</w:t>
      </w:r>
      <w:r>
        <w:rPr>
          <w:color w:val="FF0000"/>
        </w:rPr>
        <w:t xml:space="preserve"> </w:t>
      </w:r>
      <w:r>
        <w:t>questo perché</w:t>
      </w:r>
      <w:r w:rsidRPr="00195853">
        <w:t xml:space="preserve"> il decisore </w:t>
      </w:r>
      <w:r>
        <w:t xml:space="preserve">utilizza un linguaggio informale è quindi necessario definire una metodologia di assegnazione dei pesi che non sia ambigua al fine di assegnare dei valori dei valori numerici corrispondenti a delle variabili linguistiche. Come primo passo di questo processo è quindi importante andare a definire una ‘scala linguistica’ a cui corrisponderanno dei valori numerici univoci. Definiamo quindi una corrispondenza biunivoca tra due insiemi, un insieme di parole utilizzate per definire l’importanza di una metrica e un insieme di numeri Naturali che rappresentano la scala di importanza corrispondente. È molto importante quindi Formalizzare un metodo di assegnazione dei in questo caso è stato scelto un metodo semplice ed efficace che ci permette di creare sotto insiemi discreti di metriche in base all’importanza assegnata calcoleremo quindi il peso in modo uniforme per ogni attributo. </w:t>
      </w:r>
    </w:p>
    <w:p w14:paraId="4C6045EB" w14:textId="77777777" w:rsidR="00041417" w:rsidRDefault="00041417" w:rsidP="00041417">
      <w:pPr>
        <w:jc w:val="center"/>
      </w:pPr>
    </w:p>
    <w:p w14:paraId="24672C41" w14:textId="77777777" w:rsidR="00041417" w:rsidRPr="00FF313B" w:rsidRDefault="00041417" w:rsidP="00041417">
      <w:pPr>
        <w:jc w:val="center"/>
      </w:pPr>
      <m:oMathPara>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insieme delle importanze;</m:t>
          </m:r>
        </m:oMath>
      </m:oMathPara>
    </w:p>
    <w:p w14:paraId="251971F6" w14:textId="77777777" w:rsidR="00041417" w:rsidRPr="00441ACC" w:rsidRDefault="00041417" w:rsidP="00041417">
      <w:pPr>
        <w:jc w:val="center"/>
      </w:pPr>
      <m:oMath>
        <m:r>
          <w:rPr>
            <w:rFonts w:ascii="Cambria Math" w:hAnsi="Cambria Math"/>
          </w:rPr>
          <w:lastRenderedPageBreak/>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m</m:t>
                </m:r>
              </m:sub>
            </m:sSub>
          </m:e>
        </m:d>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insieme delle n metriche</m:t>
        </m:r>
      </m:oMath>
      <w:r>
        <w:t>;</w:t>
      </w:r>
    </w:p>
    <w:p w14:paraId="5C35B49F" w14:textId="77777777" w:rsidR="00041417" w:rsidRDefault="00041417" w:rsidP="00041417">
      <w:pPr>
        <w:jc w:val="center"/>
      </w:pPr>
      <m:oMath>
        <m:r>
          <w:rPr>
            <w:rFonts w:ascii="Cambria Math" w:hAnsi="Cambria Math"/>
          </w:rPr>
          <m:t xml:space="preserve">Dato il peso complessivo Y=1; </m:t>
        </m:r>
      </m:oMath>
      <w:r>
        <w:t xml:space="preserve">  </w:t>
      </w:r>
    </w:p>
    <w:p w14:paraId="135F11D4" w14:textId="77777777" w:rsidR="00041417" w:rsidRDefault="00041417" w:rsidP="00041417">
      <w:pPr>
        <w:jc w:val="center"/>
      </w:pPr>
    </w:p>
    <w:p w14:paraId="413BB23B" w14:textId="77777777" w:rsidR="00041417" w:rsidRPr="00BF6641" w:rsidRDefault="00041417" w:rsidP="00041417">
      <w:pPr>
        <w:jc w:val="center"/>
      </w:pPr>
      <m:oMathPara>
        <m:oMath>
          <m:r>
            <w:rPr>
              <w:rFonts w:ascii="Cambria Math" w:hAnsi="Cambria Math" w:cs="Cambria Math"/>
            </w:rPr>
            <m:t xml:space="preserve">definiamo </m:t>
          </m:r>
          <m:sSub>
            <m:sSubPr>
              <m:ctrlPr>
                <w:rPr>
                  <w:rFonts w:ascii="Cambria Math" w:hAnsi="Cambria Math"/>
                  <w:i/>
                </w:rPr>
              </m:ctrlPr>
            </m:sSubPr>
            <m:e>
              <m:r>
                <w:rPr>
                  <w:rFonts w:ascii="Cambria Math" w:hAnsi="Cambria Math"/>
                </w:rPr>
                <m:t>W</m:t>
              </m:r>
            </m:e>
            <m:sub>
              <m:r>
                <w:rPr>
                  <w:rFonts w:ascii="Cambria Math" w:hAnsi="Cambria Math"/>
                </w:rPr>
                <m:t>YI</m:t>
              </m:r>
            </m:sub>
          </m:sSub>
          <m:r>
            <m:rPr>
              <m:sty m:val="p"/>
            </m:rPr>
            <w:rPr>
              <w:rFonts w:ascii="Cambria Math" w:hAnsi="Cambria Math" w:cs="Cambria Math"/>
            </w:rPr>
            <m:t>=</m:t>
          </m:r>
          <m:f>
            <m:fPr>
              <m:ctrlPr>
                <w:rPr>
                  <w:rFonts w:ascii="Cambria Math" w:hAnsi="Cambria Math"/>
                </w:rPr>
              </m:ctrlPr>
            </m:fPr>
            <m:num>
              <m:r>
                <w:rPr>
                  <w:rFonts w:ascii="Cambria Math" w:hAnsi="Cambria Math"/>
                </w:rPr>
                <m:t>Y</m:t>
              </m:r>
            </m:num>
            <m:den>
              <m:d>
                <m:dPr>
                  <m:begChr m:val="|"/>
                  <m:endChr m:val="|"/>
                  <m:ctrlPr>
                    <w:rPr>
                      <w:rFonts w:ascii="Cambria Math" w:hAnsi="Cambria Math"/>
                      <w:i/>
                    </w:rPr>
                  </m:ctrlPr>
                </m:dPr>
                <m:e>
                  <m:r>
                    <w:rPr>
                      <w:rFonts w:ascii="Cambria Math" w:hAnsi="Cambria Math"/>
                    </w:rPr>
                    <m:t>I</m:t>
                  </m:r>
                </m:e>
              </m:d>
            </m:den>
          </m:f>
          <m:r>
            <w:rPr>
              <w:rFonts w:ascii="Cambria Math" w:hAnsi="Cambria Math"/>
            </w:rPr>
            <m:t xml:space="preserve"> con YI</m:t>
          </m:r>
          <m:r>
            <m:rPr>
              <m:scr m:val="double-struck"/>
            </m:rPr>
            <w:rPr>
              <w:rFonts w:ascii="Cambria Math" w:hAnsi="Cambria Math"/>
            </w:rPr>
            <m:t xml:space="preserve">  ∈ R</m:t>
          </m:r>
        </m:oMath>
      </m:oMathPara>
    </w:p>
    <w:p w14:paraId="2A314E76" w14:textId="77777777" w:rsidR="00041417" w:rsidRPr="00FF313B" w:rsidRDefault="00041417" w:rsidP="00041417">
      <w:pPr>
        <w:jc w:val="center"/>
      </w:pPr>
      <m:oMathPara>
        <m:oMath>
          <m:r>
            <w:rPr>
              <w:rFonts w:ascii="Cambria Math" w:hAnsi="Cambria Math"/>
            </w:rPr>
            <m:t xml:space="preserve"> come il peso delle importanze associate ad almeno una metrica; </m:t>
          </m:r>
        </m:oMath>
      </m:oMathPara>
    </w:p>
    <w:p w14:paraId="409BD437" w14:textId="77777777" w:rsidR="00041417" w:rsidRPr="00B1600A" w:rsidRDefault="00041417" w:rsidP="00041417">
      <w:pPr>
        <w:jc w:val="center"/>
        <w:rPr>
          <w:color w:val="FF0000"/>
        </w:rPr>
      </w:pPr>
      <m:oMathPara>
        <m:oMath>
          <m:r>
            <w:rPr>
              <w:rFonts w:ascii="Cambria Math" w:hAnsi="Cambria Math"/>
            </w:rPr>
            <m:t xml:space="preserve">definiamo la funzione </m:t>
          </m:r>
          <m:r>
            <w:rPr>
              <w:rFonts w:ascii="Cambria Math" w:hAnsi="Cambria Math"/>
              <w:color w:val="FF0000"/>
            </w:rPr>
            <m:t>f:M→MI</m:t>
          </m:r>
          <w:commentRangeStart w:id="281"/>
          <w:commentRangeEnd w:id="281"/>
          <m:r>
            <m:rPr>
              <m:sty m:val="p"/>
            </m:rPr>
            <w:rPr>
              <w:rStyle w:val="Rimandocommento"/>
              <w:rFonts w:asciiTheme="minorHAnsi" w:hAnsiTheme="minorHAnsi"/>
            </w:rPr>
            <w:commentReference w:id="281"/>
          </m:r>
          <m:r>
            <w:rPr>
              <w:rFonts w:ascii="Cambria Math" w:hAnsi="Cambria Math"/>
              <w:color w:val="FF0000"/>
            </w:rPr>
            <m:t xml:space="preserve"> </m:t>
          </m:r>
        </m:oMath>
      </m:oMathPara>
    </w:p>
    <w:p w14:paraId="35292988" w14:textId="77777777" w:rsidR="00041417" w:rsidRPr="00C7130F" w:rsidRDefault="00041417" w:rsidP="00041417">
      <w:pPr>
        <w:jc w:val="center"/>
      </w:pPr>
      <w:r>
        <w:rPr>
          <w:color w:val="FF0000"/>
        </w:rPr>
        <w:t>L’associazione viene fatta dal decisore</w:t>
      </w:r>
    </w:p>
    <w:p w14:paraId="072B214C" w14:textId="77777777" w:rsidR="00041417" w:rsidRPr="00954C37" w:rsidRDefault="00041417" w:rsidP="00041417">
      <w:pPr>
        <w:jc w:val="center"/>
      </w:pPr>
      <m:oMathPara>
        <m:oMath>
          <m:r>
            <w:rPr>
              <w:rFonts w:ascii="Cambria Math" w:hAnsi="Cambria Math"/>
            </w:rPr>
            <m:t>La funzione f associa una metrica m∈M ad un importanza i∈I</m:t>
          </m:r>
        </m:oMath>
      </m:oMathPara>
    </w:p>
    <w:p w14:paraId="1CA920C0" w14:textId="77777777" w:rsidR="00041417" w:rsidRDefault="00041417" w:rsidP="00041417">
      <w:pPr>
        <w:jc w:val="center"/>
      </w:pPr>
      <w:r>
        <w:t xml:space="preserve">I pesi verranno cosi costruiti: sia n il numero delle importanze non vuote si divide il peso </w:t>
      </w:r>
      <w:proofErr w:type="spellStart"/>
      <w:r>
        <w:t>comeplessivo</w:t>
      </w:r>
      <w:proofErr w:type="spellEnd"/>
      <w:r>
        <w:t xml:space="preserve"> in n porzioni ogni porzione si suddivide per gli elementi che appartengono all’importanza ennesima</w:t>
      </w:r>
    </w:p>
    <w:p w14:paraId="1F5A2BCF" w14:textId="77777777" w:rsidR="00041417" w:rsidRDefault="00041417" w:rsidP="00041417">
      <w:pPr>
        <w:jc w:val="center"/>
      </w:pPr>
      <w:r>
        <w:t>Il peso di ogni metrica associato ad un grado di importanza è dato da:</w:t>
      </w:r>
    </w:p>
    <w:p w14:paraId="614F77AB" w14:textId="77777777" w:rsidR="00041417" w:rsidRDefault="00041417" w:rsidP="00041417">
      <w:pPr>
        <w:jc w:val="center"/>
      </w:pPr>
    </w:p>
    <w:p w14:paraId="40AEC24C" w14:textId="77777777" w:rsidR="00041417" w:rsidRDefault="00041417" w:rsidP="00041417">
      <w:pPr>
        <w:jc w:val="center"/>
        <w:rPr>
          <w:color w:val="FF0000"/>
        </w:rPr>
      </w:pPr>
      <w:r>
        <w:rPr>
          <w:color w:val="FF0000"/>
        </w:rPr>
        <w:t xml:space="preserve">Definiamo il calcolo del peso di una </w:t>
      </w:r>
      <w:r w:rsidRPr="00BF6641">
        <w:rPr>
          <w:color w:val="FF0000"/>
        </w:rPr>
        <w:t xml:space="preserve">Metrica </w:t>
      </w:r>
      <w:r>
        <w:rPr>
          <w:color w:val="FF0000"/>
        </w:rPr>
        <w:t>come</w:t>
      </w:r>
    </w:p>
    <w:p w14:paraId="0B60BC06" w14:textId="77777777" w:rsidR="00041417" w:rsidRDefault="00041417" w:rsidP="00041417">
      <w:pPr>
        <w:jc w:val="center"/>
        <w:rPr>
          <w:color w:val="FF0000"/>
        </w:rPr>
      </w:pPr>
      <w:r w:rsidRPr="00BF6641">
        <w:rPr>
          <w:color w:val="FF0000"/>
        </w:rPr>
        <w:t xml:space="preserve"> </w:t>
      </w:r>
      <m:oMath>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MI</m:t>
                </m:r>
              </m:sub>
            </m:sSub>
            <m:r>
              <w:rPr>
                <w:rFonts w:ascii="Cambria Math" w:hAnsi="Cambria Math"/>
                <w:color w:val="FF0000"/>
              </w:rPr>
              <m:t>=aI</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bI</m:t>
            </m:r>
          </m:e>
          <m:sub>
            <m:r>
              <w:rPr>
                <w:rFonts w:ascii="Cambria Math" w:hAnsi="Cambria Math"/>
                <w:color w:val="FF0000"/>
              </w:rPr>
              <m:t>2</m:t>
            </m:r>
          </m:sub>
        </m:sSub>
        <m:r>
          <w:rPr>
            <w:rFonts w:ascii="Cambria Math" w:hAnsi="Cambria Math"/>
            <w:color w:val="FF0000"/>
          </w:rPr>
          <m:t>+…+c</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n-1</m:t>
            </m:r>
          </m:sub>
        </m:sSub>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m:t>
            </m:r>
          </m:sub>
        </m:sSub>
        <m:r>
          <w:rPr>
            <w:rFonts w:ascii="Cambria Math" w:hAnsi="Cambria Math"/>
            <w:color w:val="FF0000"/>
          </w:rPr>
          <m:t>;</m:t>
        </m:r>
      </m:oMath>
    </w:p>
    <w:p w14:paraId="1919E090" w14:textId="77777777" w:rsidR="00041417" w:rsidRDefault="00041417" w:rsidP="00041417">
      <w:pPr>
        <w:jc w:val="center"/>
        <w:rPr>
          <w:color w:val="FF0000"/>
        </w:rPr>
      </w:pPr>
      <w:r>
        <w:rPr>
          <w:color w:val="FF0000"/>
        </w:rPr>
        <w:t xml:space="preserve">i </w:t>
      </w:r>
      <w:proofErr w:type="spellStart"/>
      <w:r>
        <w:rPr>
          <w:color w:val="FF0000"/>
        </w:rPr>
        <w:t>coefficenti</w:t>
      </w:r>
      <w:proofErr w:type="spellEnd"/>
      <w:r>
        <w:rPr>
          <w:color w:val="FF0000"/>
        </w:rPr>
        <w:t xml:space="preserve"> </w:t>
      </w:r>
      <w:proofErr w:type="spellStart"/>
      <w:proofErr w:type="gramStart"/>
      <w:r>
        <w:rPr>
          <w:color w:val="FF0000"/>
        </w:rPr>
        <w:t>a,b</w:t>
      </w:r>
      <w:proofErr w:type="gramEnd"/>
      <w:r>
        <w:rPr>
          <w:color w:val="FF0000"/>
        </w:rPr>
        <w:t>,c,d</w:t>
      </w:r>
      <w:proofErr w:type="spellEnd"/>
      <w:r>
        <w:rPr>
          <w:color w:val="FF0000"/>
        </w:rPr>
        <w:t xml:space="preserve"> possono assumere i valori {0,1}</w:t>
      </w:r>
    </w:p>
    <w:p w14:paraId="10C8B880" w14:textId="77777777" w:rsidR="00041417" w:rsidRDefault="00DA4B6D" w:rsidP="00041417">
      <w:pPr>
        <w:ind w:firstLine="0"/>
        <w:jc w:val="center"/>
        <w:rPr>
          <w:color w:val="FF0000"/>
        </w:rPr>
      </w:pPr>
      <m:oMath>
        <m:sSub>
          <m:sSubPr>
            <m:ctrlPr>
              <w:rPr>
                <w:rFonts w:ascii="Cambria Math" w:hAnsi="Cambria Math"/>
                <w:i/>
                <w:color w:val="FF0000"/>
              </w:rPr>
            </m:ctrlPr>
          </m:sSubPr>
          <m:e>
            <m:r>
              <w:rPr>
                <w:rFonts w:ascii="Cambria Math" w:hAnsi="Cambria Math"/>
                <w:color w:val="FF0000"/>
              </w:rPr>
              <m:t>WMI</m:t>
            </m:r>
          </m:e>
          <m:sub>
            <m:r>
              <w:rPr>
                <w:rFonts w:ascii="Cambria Math" w:hAnsi="Cambria Math"/>
                <w:color w:val="FF0000"/>
              </w:rPr>
              <m:t>i</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m:t>
                </m:r>
              </m:sub>
            </m:sSub>
            <m:r>
              <w:rPr>
                <w:rFonts w:ascii="Cambria Math" w:hAnsi="Cambria Math"/>
                <w:color w:val="FF0000"/>
              </w:rPr>
              <m:t>*</m:t>
            </m:r>
            <m:f>
              <m:fPr>
                <m:type m:val="skw"/>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numero di metriche</m:t>
                </m:r>
              </m:den>
            </m:f>
          </m:num>
          <m:den>
            <m:d>
              <m:dPr>
                <m:begChr m:val="|"/>
                <m:endChr m:val="|"/>
                <m:ctrlPr>
                  <w:rPr>
                    <w:rFonts w:ascii="Cambria Math" w:hAnsi="Cambria Math"/>
                    <w:i/>
                    <w:color w:val="FF0000"/>
                  </w:rPr>
                </m:ctrlPr>
              </m:dPr>
              <m:e>
                <m:r>
                  <w:rPr>
                    <w:rFonts w:ascii="Cambria Math" w:hAnsi="Cambria Math"/>
                    <w:color w:val="FF0000"/>
                  </w:rPr>
                  <m:t>M</m:t>
                </m:r>
              </m:e>
            </m:d>
            <m:r>
              <w:rPr>
                <w:rFonts w:ascii="Cambria Math" w:hAnsi="Cambria Math"/>
                <w:color w:val="FF0000"/>
              </w:rPr>
              <m:t>-n Metriche con imp.maggiore di</m:t>
            </m:r>
            <m:sSub>
              <m:sSubPr>
                <m:ctrlPr>
                  <w:rPr>
                    <w:rFonts w:ascii="Cambria Math" w:hAnsi="Cambria Math"/>
                    <w:i/>
                    <w:color w:val="FF0000"/>
                  </w:rPr>
                </m:ctrlPr>
              </m:sSubPr>
              <m:e>
                <m:r>
                  <w:rPr>
                    <w:rFonts w:ascii="Cambria Math" w:hAnsi="Cambria Math"/>
                    <w:color w:val="FF0000"/>
                  </w:rPr>
                  <m:t xml:space="preserve"> MI</m:t>
                </m:r>
              </m:e>
              <m:sub>
                <m:r>
                  <w:rPr>
                    <w:rFonts w:ascii="Cambria Math" w:hAnsi="Cambria Math"/>
                    <w:color w:val="FF0000"/>
                  </w:rPr>
                  <m:t>i</m:t>
                </m:r>
              </m:sub>
            </m:sSub>
            <m:r>
              <w:rPr>
                <w:rFonts w:ascii="Cambria Math" w:hAnsi="Cambria Math"/>
                <w:color w:val="FF0000"/>
              </w:rPr>
              <m:t xml:space="preserve">  </m:t>
            </m:r>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m:t>
                </m:r>
              </m:sub>
            </m:sSub>
            <m:r>
              <w:rPr>
                <w:rFonts w:ascii="Cambria Math" w:hAnsi="Cambria Math"/>
                <w:color w:val="FF0000"/>
              </w:rPr>
              <m:t>*</m:t>
            </m:r>
            <m:f>
              <m:fPr>
                <m:type m:val="skw"/>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numero di metriche</m:t>
                </m:r>
              </m:den>
            </m:f>
          </m:num>
          <m:den>
            <m:d>
              <m:dPr>
                <m:begChr m:val="|"/>
                <m:endChr m:val="|"/>
                <m:ctrlPr>
                  <w:rPr>
                    <w:rFonts w:ascii="Cambria Math" w:hAnsi="Cambria Math"/>
                    <w:i/>
                    <w:color w:val="FF0000"/>
                  </w:rPr>
                </m:ctrlPr>
              </m:dPr>
              <m:e>
                <m:r>
                  <w:rPr>
                    <w:rFonts w:ascii="Cambria Math" w:hAnsi="Cambria Math"/>
                    <w:color w:val="FF0000"/>
                  </w:rPr>
                  <m:t>M</m:t>
                </m:r>
              </m:e>
            </m:d>
            <m:r>
              <w:rPr>
                <w:rFonts w:ascii="Cambria Math" w:hAnsi="Cambria Math"/>
                <w:color w:val="FF0000"/>
              </w:rPr>
              <m:t>-n Metriche con imp.maggiore di</m:t>
            </m:r>
            <m:sSub>
              <m:sSubPr>
                <m:ctrlPr>
                  <w:rPr>
                    <w:rFonts w:ascii="Cambria Math" w:hAnsi="Cambria Math"/>
                    <w:i/>
                    <w:color w:val="FF0000"/>
                  </w:rPr>
                </m:ctrlPr>
              </m:sSubPr>
              <m:e>
                <m:r>
                  <w:rPr>
                    <w:rFonts w:ascii="Cambria Math" w:hAnsi="Cambria Math"/>
                    <w:color w:val="FF0000"/>
                  </w:rPr>
                  <m:t xml:space="preserve"> MI</m:t>
                </m:r>
              </m:e>
              <m:sub>
                <m:r>
                  <w:rPr>
                    <w:rFonts w:ascii="Cambria Math" w:hAnsi="Cambria Math"/>
                    <w:color w:val="FF0000"/>
                  </w:rPr>
                  <m:t>n</m:t>
                </m:r>
              </m:sub>
            </m:sSub>
          </m:den>
        </m:f>
      </m:oMath>
      <w:r w:rsidR="00041417">
        <w:rPr>
          <w:color w:val="FF0000"/>
        </w:rPr>
        <w:t>;</w:t>
      </w:r>
    </w:p>
    <w:p w14:paraId="7F5AC536" w14:textId="77777777" w:rsidR="00041417" w:rsidRPr="00BF6641" w:rsidRDefault="00041417" w:rsidP="00041417">
      <w:pPr>
        <w:ind w:firstLine="0"/>
        <w:jc w:val="center"/>
        <w:rPr>
          <w:color w:val="FF0000"/>
        </w:rPr>
      </w:pPr>
      <w:r>
        <w:rPr>
          <w:color w:val="FF0000"/>
        </w:rPr>
        <w:t xml:space="preserve">IL divisore di ogni componente </w:t>
      </w:r>
      <w:proofErr w:type="spellStart"/>
      <w:r>
        <w:rPr>
          <w:color w:val="FF0000"/>
        </w:rPr>
        <w:t>puo’</w:t>
      </w:r>
      <w:proofErr w:type="spellEnd"/>
      <w:r>
        <w:rPr>
          <w:color w:val="FF0000"/>
        </w:rPr>
        <w:t xml:space="preserve"> essere anche visto come la somma delle n metriche con importanza maggiore o uguale a quella i-esima.</w:t>
      </w:r>
    </w:p>
    <w:p w14:paraId="584CAA18" w14:textId="77777777" w:rsidR="00041417" w:rsidRPr="00BF6641" w:rsidRDefault="00041417" w:rsidP="00041417">
      <w:pPr>
        <w:jc w:val="center"/>
        <w:rPr>
          <w:color w:val="FF0000"/>
        </w:rPr>
      </w:pPr>
    </w:p>
    <w:commentRangeStart w:id="282"/>
    <w:p w14:paraId="10262FC4" w14:textId="77777777" w:rsidR="00041417" w:rsidRPr="000159EB" w:rsidRDefault="00DA4B6D" w:rsidP="00041417">
      <w:pPr>
        <w:jc w:val="center"/>
        <w:rPr>
          <w:color w:val="FF0000"/>
        </w:rPr>
      </w:pPr>
      <m:oMathPara>
        <m:oMath>
          <m:sSub>
            <m:sSubPr>
              <m:ctrlPr>
                <w:rPr>
                  <w:rFonts w:ascii="Cambria Math" w:hAnsi="Cambria Math"/>
                  <w:i/>
                  <w:color w:val="FF0000"/>
                </w:rPr>
              </m:ctrlPr>
            </m:sSubPr>
            <m:e>
              <m:r>
                <w:rPr>
                  <w:rFonts w:ascii="Cambria Math" w:hAnsi="Cambria Math"/>
                  <w:color w:val="FF0000"/>
                </w:rPr>
                <m:t>WMI</m:t>
              </m:r>
            </m:e>
            <m:sub>
              <m:r>
                <w:rPr>
                  <w:rFonts w:ascii="Cambria Math" w:hAnsi="Cambria Math"/>
                  <w:color w:val="FF0000"/>
                </w:rPr>
                <m:t>i</m:t>
              </m:r>
            </m:sub>
          </m:sSub>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n=1</m:t>
              </m:r>
            </m:sub>
            <m:sup>
              <m:r>
                <w:rPr>
                  <w:rFonts w:ascii="Cambria Math" w:hAnsi="Cambria Math"/>
                  <w:color w:val="FF0000"/>
                </w:rPr>
                <m:t>n</m:t>
              </m:r>
            </m:sup>
            <m:e>
              <m:r>
                <w:rPr>
                  <w:rFonts w:ascii="Cambria Math" w:hAnsi="Cambria Math"/>
                  <w:color w:val="FF0000"/>
                </w:rPr>
                <m:t>=</m:t>
              </m:r>
            </m:e>
          </m:nary>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m:t>
                  </m:r>
                </m:sub>
              </m:sSub>
              <m:r>
                <w:rPr>
                  <w:rFonts w:ascii="Cambria Math" w:hAnsi="Cambria Math"/>
                  <w:color w:val="FF0000"/>
                </w:rPr>
                <m:t xml:space="preserve">* </m:t>
              </m:r>
              <m:f>
                <m:fPr>
                  <m:type m:val="skw"/>
                  <m:ctrlPr>
                    <w:rPr>
                      <w:rFonts w:ascii="Cambria Math" w:hAnsi="Cambria Math"/>
                      <w:i/>
                      <w:color w:val="FF0000"/>
                    </w:rPr>
                  </m:ctrlPr>
                </m:fPr>
                <m:num>
                  <m:r>
                    <w:rPr>
                      <w:rFonts w:ascii="Cambria Math" w:hAnsi="Cambria Math"/>
                      <w:color w:val="FF0000"/>
                    </w:rPr>
                    <m:t>1</m:t>
                  </m:r>
                </m:num>
                <m:den>
                  <m:r>
                    <w:rPr>
                      <w:rFonts w:ascii="Cambria Math" w:hAnsi="Cambria Math"/>
                      <w:color w:val="FF0000"/>
                    </w:rPr>
                    <m:t>|I|</m:t>
                  </m:r>
                </m:den>
              </m:f>
            </m:num>
            <m:den>
              <m:r>
                <w:rPr>
                  <w:rFonts w:ascii="Cambria Math" w:hAnsi="Cambria Math"/>
                  <w:color w:val="FF0000"/>
                </w:rPr>
                <m:t>|M ∩MI|</m:t>
              </m:r>
            </m:den>
          </m:f>
          <w:commentRangeEnd w:id="282"/>
          <m:r>
            <m:rPr>
              <m:sty m:val="p"/>
            </m:rPr>
            <w:rPr>
              <w:rStyle w:val="Rimandocommento"/>
              <w:rFonts w:ascii="Cambria Math" w:hAnsi="Cambria Math"/>
            </w:rPr>
            <w:commentReference w:id="282"/>
          </m:r>
        </m:oMath>
      </m:oMathPara>
    </w:p>
    <w:p w14:paraId="24032BE6" w14:textId="77777777" w:rsidR="00041417" w:rsidRPr="007F66D8" w:rsidRDefault="00041417" w:rsidP="00041417">
      <w:pPr>
        <w:jc w:val="center"/>
        <w:rPr>
          <w:color w:val="FF0000"/>
        </w:rPr>
      </w:pPr>
    </w:p>
    <w:p w14:paraId="28B7EB27" w14:textId="77777777" w:rsidR="00041417" w:rsidRPr="00D249B4" w:rsidRDefault="00041417" w:rsidP="00041417">
      <w:pPr>
        <w:jc w:val="center"/>
        <w:rPr>
          <w:strike/>
          <w:color w:val="FF0000"/>
        </w:rPr>
      </w:pPr>
      <w:r w:rsidRPr="00D249B4">
        <w:rPr>
          <w:strike/>
          <w:color w:val="FF0000"/>
        </w:rPr>
        <w:t xml:space="preserve">MI è l’insieme con importanza </w:t>
      </w:r>
      <w:r>
        <w:rPr>
          <w:strike/>
          <w:color w:val="FF0000"/>
        </w:rPr>
        <w:t>maggiore</w:t>
      </w:r>
      <w:r w:rsidRPr="00D249B4">
        <w:rPr>
          <w:strike/>
          <w:color w:val="FF0000"/>
        </w:rPr>
        <w:t xml:space="preserve"> a M</w:t>
      </w:r>
    </w:p>
    <w:p w14:paraId="32C4ED6B" w14:textId="77777777" w:rsidR="00041417" w:rsidRPr="009219F6" w:rsidRDefault="00041417" w:rsidP="00041417">
      <w:pPr>
        <w:jc w:val="center"/>
      </w:pPr>
    </w:p>
    <w:p w14:paraId="47D4E8D4" w14:textId="77777777" w:rsidR="00041417" w:rsidRPr="00AB38C3" w:rsidRDefault="00041417" w:rsidP="00041417">
      <w:pPr>
        <w:jc w:val="center"/>
      </w:pPr>
      <m:oMathPara>
        <m:oMath>
          <m:r>
            <w:rPr>
              <w:rFonts w:ascii="Cambria Math" w:hAnsi="Cambria Math"/>
            </w:rPr>
            <m:t xml:space="preserve">Esempio </m:t>
          </m:r>
          <m:sSub>
            <m:sSubPr>
              <m:ctrlPr>
                <w:rPr>
                  <w:rFonts w:ascii="Cambria Math" w:hAnsi="Cambria Math"/>
                  <w:i/>
                </w:rPr>
              </m:ctrlPr>
            </m:sSubPr>
            <m:e>
              <m:r>
                <w:rPr>
                  <w:rFonts w:ascii="Cambria Math" w:hAnsi="Cambria Math"/>
                </w:rPr>
                <m:t>Importanza Media=W</m:t>
              </m:r>
            </m:e>
            <m:sub>
              <m:r>
                <w:rPr>
                  <w:rFonts w:ascii="Cambria Math" w:hAnsi="Cambria Math"/>
                </w:rPr>
                <m:t>MI</m:t>
              </m:r>
            </m:sub>
          </m:sSub>
          <m:r>
            <w:rPr>
              <w:rFonts w:ascii="Cambria Math" w:hAnsi="Cambria Math"/>
            </w:rPr>
            <m:t xml:space="preserve">= </m:t>
          </m:r>
          <m:f>
            <m:fPr>
              <m:ctrlPr>
                <w:rPr>
                  <w:rFonts w:ascii="Cambria Math" w:hAnsi="Cambria Math"/>
                  <w:i/>
                </w:rPr>
              </m:ctrlPr>
            </m:fPr>
            <m:num>
              <m:r>
                <w:rPr>
                  <w:rFonts w:ascii="Cambria Math" w:hAnsi="Cambria Math"/>
                </w:rPr>
                <m:t>1*0,33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0*0,33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0*0,33</m:t>
              </m:r>
            </m:num>
            <m:den>
              <m:r>
                <w:rPr>
                  <w:rFonts w:ascii="Cambria Math" w:hAnsi="Cambria Math"/>
                </w:rPr>
                <m:t>3</m:t>
              </m:r>
            </m:den>
          </m:f>
          <m:r>
            <w:rPr>
              <w:rFonts w:ascii="Cambria Math" w:hAnsi="Cambria Math"/>
            </w:rPr>
            <m:t>=0,055</m:t>
          </m:r>
        </m:oMath>
      </m:oMathPara>
    </w:p>
    <w:p w14:paraId="4DF4E761" w14:textId="77777777" w:rsidR="00041417" w:rsidRDefault="00041417" w:rsidP="00041417">
      <w:pPr>
        <w:jc w:val="center"/>
      </w:pPr>
    </w:p>
    <w:p w14:paraId="475D5053" w14:textId="77777777" w:rsidR="00041417" w:rsidRPr="00AB38C3" w:rsidRDefault="00041417" w:rsidP="00041417">
      <w:pPr>
        <w:jc w:val="center"/>
      </w:pPr>
      <m:oMathPara>
        <m:oMath>
          <m:r>
            <w:rPr>
              <w:rFonts w:ascii="Cambria Math" w:hAnsi="Cambria Math"/>
            </w:rPr>
            <m:t xml:space="preserve">Esempio </m:t>
          </m:r>
          <m:sSub>
            <m:sSubPr>
              <m:ctrlPr>
                <w:rPr>
                  <w:rFonts w:ascii="Cambria Math" w:hAnsi="Cambria Math"/>
                  <w:i/>
                </w:rPr>
              </m:ctrlPr>
            </m:sSubPr>
            <m:e>
              <m:r>
                <w:rPr>
                  <w:rFonts w:ascii="Cambria Math" w:hAnsi="Cambria Math"/>
                </w:rPr>
                <m:t>Importanza alta=W</m:t>
              </m:r>
            </m:e>
            <m:sub>
              <m:r>
                <w:rPr>
                  <w:rFonts w:ascii="Cambria Math" w:hAnsi="Cambria Math"/>
                </w:rPr>
                <m:t>MI</m:t>
              </m:r>
            </m:sub>
          </m:sSub>
          <m:r>
            <w:rPr>
              <w:rFonts w:ascii="Cambria Math" w:hAnsi="Cambria Math"/>
            </w:rPr>
            <m:t xml:space="preserve">= </m:t>
          </m:r>
          <m:f>
            <m:fPr>
              <m:ctrlPr>
                <w:rPr>
                  <w:rFonts w:ascii="Cambria Math" w:hAnsi="Cambria Math"/>
                  <w:i/>
                </w:rPr>
              </m:ctrlPr>
            </m:fPr>
            <m:num>
              <m:r>
                <w:rPr>
                  <w:rFonts w:ascii="Cambria Math" w:hAnsi="Cambria Math"/>
                </w:rPr>
                <m:t>1*0,33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1*0,33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0*0,33</m:t>
              </m:r>
            </m:num>
            <m:den>
              <m:r>
                <w:rPr>
                  <w:rFonts w:ascii="Cambria Math" w:hAnsi="Cambria Math"/>
                </w:rPr>
                <m:t>3</m:t>
              </m:r>
            </m:den>
          </m:f>
          <m:r>
            <w:rPr>
              <w:rFonts w:ascii="Cambria Math" w:hAnsi="Cambria Math"/>
            </w:rPr>
            <m:t>=0,055+0,066=0.121</m:t>
          </m:r>
        </m:oMath>
      </m:oMathPara>
    </w:p>
    <w:p w14:paraId="61DF630E" w14:textId="77777777" w:rsidR="00041417" w:rsidRDefault="00041417" w:rsidP="00041417">
      <w:pPr>
        <w:jc w:val="center"/>
      </w:pPr>
    </w:p>
    <w:p w14:paraId="51E8074C" w14:textId="77777777" w:rsidR="00041417" w:rsidRPr="00C65879" w:rsidRDefault="00041417" w:rsidP="00041417">
      <w:pPr>
        <w:jc w:val="center"/>
      </w:pPr>
      <m:oMathPara>
        <m:oMath>
          <m:r>
            <w:rPr>
              <w:rFonts w:ascii="Cambria Math" w:hAnsi="Cambria Math"/>
            </w:rPr>
            <m:t xml:space="preserve">Esempio </m:t>
          </m:r>
          <m:sSub>
            <m:sSubPr>
              <m:ctrlPr>
                <w:rPr>
                  <w:rFonts w:ascii="Cambria Math" w:hAnsi="Cambria Math"/>
                  <w:i/>
                </w:rPr>
              </m:ctrlPr>
            </m:sSubPr>
            <m:e>
              <m:r>
                <w:rPr>
                  <w:rFonts w:ascii="Cambria Math" w:hAnsi="Cambria Math"/>
                </w:rPr>
                <m:t>Imp.  molto alta=W</m:t>
              </m:r>
            </m:e>
            <m:sub>
              <m:r>
                <w:rPr>
                  <w:rFonts w:ascii="Cambria Math" w:hAnsi="Cambria Math"/>
                </w:rPr>
                <m:t>MI</m:t>
              </m:r>
            </m:sub>
          </m:sSub>
          <m:r>
            <w:rPr>
              <w:rFonts w:ascii="Cambria Math" w:hAnsi="Cambria Math"/>
            </w:rPr>
            <m:t xml:space="preserve">= </m:t>
          </m:r>
          <m:f>
            <m:fPr>
              <m:ctrlPr>
                <w:rPr>
                  <w:rFonts w:ascii="Cambria Math" w:hAnsi="Cambria Math"/>
                  <w:i/>
                </w:rPr>
              </m:ctrlPr>
            </m:fPr>
            <m:num>
              <m:r>
                <w:rPr>
                  <w:rFonts w:ascii="Cambria Math" w:hAnsi="Cambria Math"/>
                </w:rPr>
                <m:t>1*0,33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1*0,33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1*0,34</m:t>
              </m:r>
            </m:num>
            <m:den>
              <m:r>
                <w:rPr>
                  <w:rFonts w:ascii="Cambria Math" w:hAnsi="Cambria Math"/>
                </w:rPr>
                <m:t>3</m:t>
              </m:r>
            </m:den>
          </m:f>
          <m:r>
            <w:rPr>
              <w:rFonts w:ascii="Cambria Math" w:hAnsi="Cambria Math"/>
            </w:rPr>
            <m:t>=</m:t>
          </m:r>
        </m:oMath>
      </m:oMathPara>
    </w:p>
    <w:p w14:paraId="4D6CC813" w14:textId="77777777" w:rsidR="00041417" w:rsidRPr="00674BE0" w:rsidRDefault="00041417" w:rsidP="00041417">
      <w:pPr>
        <w:jc w:val="center"/>
      </w:pPr>
      <m:oMathPara>
        <m:oMath>
          <m:r>
            <w:rPr>
              <w:rFonts w:ascii="Cambria Math" w:hAnsi="Cambria Math"/>
            </w:rPr>
            <m:t>=0,055+0,066+0,113=0,2343</m:t>
          </m:r>
        </m:oMath>
      </m:oMathPara>
    </w:p>
    <w:p w14:paraId="61445618" w14:textId="77777777" w:rsidR="00041417" w:rsidRPr="007F66D8" w:rsidRDefault="00041417" w:rsidP="00041417">
      <w:pPr>
        <w:jc w:val="center"/>
      </w:pPr>
    </w:p>
    <w:tbl>
      <w:tblPr>
        <w:tblStyle w:val="Grigliatabella"/>
        <w:tblW w:w="0" w:type="auto"/>
        <w:jc w:val="center"/>
        <w:tblLook w:val="04A0" w:firstRow="1" w:lastRow="0" w:firstColumn="1" w:lastColumn="0" w:noHBand="0" w:noVBand="1"/>
      </w:tblPr>
      <w:tblGrid>
        <w:gridCol w:w="2407"/>
        <w:gridCol w:w="2407"/>
        <w:gridCol w:w="2407"/>
      </w:tblGrid>
      <w:tr w:rsidR="00041417" w14:paraId="7570ACEF" w14:textId="77777777" w:rsidTr="00510B78">
        <w:trPr>
          <w:jc w:val="center"/>
        </w:trPr>
        <w:tc>
          <w:tcPr>
            <w:tcW w:w="2407" w:type="dxa"/>
          </w:tcPr>
          <w:p w14:paraId="15A7C4B7" w14:textId="77777777" w:rsidR="00041417" w:rsidRPr="00D747CE" w:rsidRDefault="00041417" w:rsidP="00510B78">
            <w:pPr>
              <w:pStyle w:val="Nessunaspaziatura"/>
              <w:jc w:val="center"/>
              <w:rPr>
                <w:b/>
              </w:rPr>
            </w:pPr>
            <w:r w:rsidRPr="00D747CE">
              <w:rPr>
                <w:b/>
              </w:rPr>
              <w:t>Metriche</w:t>
            </w:r>
          </w:p>
        </w:tc>
        <w:tc>
          <w:tcPr>
            <w:tcW w:w="2407" w:type="dxa"/>
          </w:tcPr>
          <w:p w14:paraId="60326CD5" w14:textId="77777777" w:rsidR="00041417" w:rsidRPr="00D747CE" w:rsidRDefault="00041417" w:rsidP="00510B78">
            <w:pPr>
              <w:pStyle w:val="Nessunaspaziatura"/>
              <w:jc w:val="center"/>
              <w:rPr>
                <w:b/>
              </w:rPr>
            </w:pPr>
            <w:r w:rsidRPr="00D747CE">
              <w:rPr>
                <w:b/>
              </w:rPr>
              <w:t>Importanza</w:t>
            </w:r>
          </w:p>
        </w:tc>
        <w:tc>
          <w:tcPr>
            <w:tcW w:w="2407" w:type="dxa"/>
          </w:tcPr>
          <w:p w14:paraId="098604BE" w14:textId="77777777" w:rsidR="00041417" w:rsidRPr="00D747CE" w:rsidRDefault="00041417" w:rsidP="00510B78">
            <w:pPr>
              <w:pStyle w:val="Nessunaspaziatura"/>
              <w:jc w:val="center"/>
              <w:rPr>
                <w:b/>
              </w:rPr>
            </w:pPr>
            <w:r w:rsidRPr="00D747CE">
              <w:rPr>
                <w:b/>
              </w:rPr>
              <w:t>Peso</w:t>
            </w:r>
          </w:p>
        </w:tc>
      </w:tr>
      <w:tr w:rsidR="00041417" w14:paraId="6E295E65" w14:textId="77777777" w:rsidTr="00510B78">
        <w:trPr>
          <w:jc w:val="center"/>
        </w:trPr>
        <w:tc>
          <w:tcPr>
            <w:tcW w:w="2407" w:type="dxa"/>
          </w:tcPr>
          <w:p w14:paraId="7EA74AB3" w14:textId="77777777" w:rsidR="00041417" w:rsidRPr="00D747CE" w:rsidRDefault="00041417" w:rsidP="00510B78">
            <w:pPr>
              <w:pStyle w:val="Nessunaspaziatura"/>
              <w:jc w:val="center"/>
              <w:rPr>
                <w:b/>
              </w:rPr>
            </w:pPr>
            <w:r w:rsidRPr="00D747CE">
              <w:rPr>
                <w:b/>
              </w:rPr>
              <w:t>MVC</w:t>
            </w:r>
          </w:p>
        </w:tc>
        <w:tc>
          <w:tcPr>
            <w:tcW w:w="2407" w:type="dxa"/>
          </w:tcPr>
          <w:p w14:paraId="72E9BB39" w14:textId="77777777" w:rsidR="00041417" w:rsidRDefault="00041417" w:rsidP="00510B78">
            <w:pPr>
              <w:pStyle w:val="Nessunaspaziatura"/>
              <w:jc w:val="center"/>
            </w:pPr>
            <w:r>
              <w:t>media</w:t>
            </w:r>
          </w:p>
        </w:tc>
        <w:tc>
          <w:tcPr>
            <w:tcW w:w="2407" w:type="dxa"/>
          </w:tcPr>
          <w:p w14:paraId="0BC05FD6" w14:textId="77777777" w:rsidR="00041417" w:rsidRDefault="00041417" w:rsidP="00510B78">
            <w:pPr>
              <w:pStyle w:val="Nessunaspaziatura"/>
              <w:jc w:val="center"/>
            </w:pPr>
            <w:r>
              <w:t>0,055</w:t>
            </w:r>
          </w:p>
        </w:tc>
      </w:tr>
      <w:tr w:rsidR="00041417" w14:paraId="159CA56C" w14:textId="77777777" w:rsidTr="00510B78">
        <w:trPr>
          <w:jc w:val="center"/>
        </w:trPr>
        <w:tc>
          <w:tcPr>
            <w:tcW w:w="2407" w:type="dxa"/>
          </w:tcPr>
          <w:p w14:paraId="441737BC" w14:textId="77777777" w:rsidR="00041417" w:rsidRPr="00D747CE" w:rsidRDefault="00041417" w:rsidP="00510B78">
            <w:pPr>
              <w:pStyle w:val="Nessunaspaziatura"/>
              <w:jc w:val="center"/>
              <w:rPr>
                <w:b/>
              </w:rPr>
            </w:pPr>
            <w:r w:rsidRPr="00D747CE">
              <w:rPr>
                <w:b/>
              </w:rPr>
              <w:t>Compatibilità DB</w:t>
            </w:r>
          </w:p>
        </w:tc>
        <w:tc>
          <w:tcPr>
            <w:tcW w:w="2407" w:type="dxa"/>
          </w:tcPr>
          <w:p w14:paraId="49C208A1" w14:textId="77777777" w:rsidR="00041417" w:rsidRDefault="00041417" w:rsidP="00510B78">
            <w:pPr>
              <w:pStyle w:val="Nessunaspaziatura"/>
              <w:jc w:val="center"/>
            </w:pPr>
            <w:r>
              <w:t>Molto Alta</w:t>
            </w:r>
          </w:p>
        </w:tc>
        <w:tc>
          <w:tcPr>
            <w:tcW w:w="2407" w:type="dxa"/>
          </w:tcPr>
          <w:p w14:paraId="33D1E075" w14:textId="77777777" w:rsidR="00041417" w:rsidRDefault="00041417" w:rsidP="00510B78">
            <w:pPr>
              <w:pStyle w:val="Nessunaspaziatura"/>
              <w:jc w:val="center"/>
            </w:pPr>
            <w:r w:rsidRPr="00674BE0">
              <w:t>0,2343</w:t>
            </w:r>
          </w:p>
        </w:tc>
      </w:tr>
      <w:tr w:rsidR="00041417" w14:paraId="0FFBA443" w14:textId="77777777" w:rsidTr="00510B78">
        <w:trPr>
          <w:jc w:val="center"/>
        </w:trPr>
        <w:tc>
          <w:tcPr>
            <w:tcW w:w="2407" w:type="dxa"/>
          </w:tcPr>
          <w:p w14:paraId="3582ED90" w14:textId="77777777" w:rsidR="00041417" w:rsidRPr="00D747CE" w:rsidRDefault="00041417" w:rsidP="00510B78">
            <w:pPr>
              <w:pStyle w:val="Nessunaspaziatura"/>
              <w:jc w:val="center"/>
              <w:rPr>
                <w:b/>
              </w:rPr>
            </w:pPr>
            <w:proofErr w:type="spellStart"/>
            <w:r w:rsidRPr="00D747CE">
              <w:rPr>
                <w:b/>
              </w:rPr>
              <w:t>Templating</w:t>
            </w:r>
            <w:proofErr w:type="spellEnd"/>
          </w:p>
        </w:tc>
        <w:tc>
          <w:tcPr>
            <w:tcW w:w="2407" w:type="dxa"/>
          </w:tcPr>
          <w:p w14:paraId="7AE0722B" w14:textId="77777777" w:rsidR="00041417" w:rsidRDefault="00041417" w:rsidP="00510B78">
            <w:pPr>
              <w:pStyle w:val="Nessunaspaziatura"/>
              <w:jc w:val="center"/>
            </w:pPr>
            <w:r>
              <w:t>Molto Alta</w:t>
            </w:r>
          </w:p>
        </w:tc>
        <w:tc>
          <w:tcPr>
            <w:tcW w:w="2407" w:type="dxa"/>
          </w:tcPr>
          <w:p w14:paraId="0F88D90E" w14:textId="77777777" w:rsidR="00041417" w:rsidRDefault="00041417" w:rsidP="00510B78">
            <w:pPr>
              <w:pStyle w:val="Nessunaspaziatura"/>
              <w:jc w:val="center"/>
            </w:pPr>
            <w:r w:rsidRPr="00674BE0">
              <w:t>0,2343</w:t>
            </w:r>
          </w:p>
        </w:tc>
      </w:tr>
      <w:tr w:rsidR="00041417" w14:paraId="53626E8B" w14:textId="77777777" w:rsidTr="00510B78">
        <w:trPr>
          <w:jc w:val="center"/>
        </w:trPr>
        <w:tc>
          <w:tcPr>
            <w:tcW w:w="2407" w:type="dxa"/>
          </w:tcPr>
          <w:p w14:paraId="43D95E54" w14:textId="77777777" w:rsidR="00041417" w:rsidRPr="00D747CE" w:rsidRDefault="00041417" w:rsidP="00510B78">
            <w:pPr>
              <w:pStyle w:val="Nessunaspaziatura"/>
              <w:jc w:val="center"/>
              <w:rPr>
                <w:b/>
              </w:rPr>
            </w:pPr>
            <w:proofErr w:type="spellStart"/>
            <w:r w:rsidRPr="00D747CE">
              <w:rPr>
                <w:b/>
              </w:rPr>
              <w:t>Testing</w:t>
            </w:r>
            <w:proofErr w:type="spellEnd"/>
          </w:p>
        </w:tc>
        <w:tc>
          <w:tcPr>
            <w:tcW w:w="2407" w:type="dxa"/>
          </w:tcPr>
          <w:p w14:paraId="05049B01" w14:textId="77777777" w:rsidR="00041417" w:rsidRDefault="00041417" w:rsidP="00510B78">
            <w:pPr>
              <w:pStyle w:val="Nessunaspaziatura"/>
              <w:jc w:val="center"/>
            </w:pPr>
            <w:r>
              <w:t>Alta</w:t>
            </w:r>
          </w:p>
        </w:tc>
        <w:tc>
          <w:tcPr>
            <w:tcW w:w="2407" w:type="dxa"/>
          </w:tcPr>
          <w:p w14:paraId="1CBB2AB7" w14:textId="77777777" w:rsidR="00041417" w:rsidRDefault="00041417" w:rsidP="00510B78">
            <w:pPr>
              <w:pStyle w:val="Nessunaspaziatura"/>
              <w:jc w:val="center"/>
            </w:pPr>
            <w:r w:rsidRPr="00674BE0">
              <w:t>0,121</w:t>
            </w:r>
          </w:p>
        </w:tc>
      </w:tr>
      <w:tr w:rsidR="00041417" w14:paraId="53BD47B6" w14:textId="77777777" w:rsidTr="00510B78">
        <w:trPr>
          <w:jc w:val="center"/>
        </w:trPr>
        <w:tc>
          <w:tcPr>
            <w:tcW w:w="2407" w:type="dxa"/>
          </w:tcPr>
          <w:p w14:paraId="0237AFF4" w14:textId="77777777" w:rsidR="00041417" w:rsidRPr="00D747CE" w:rsidRDefault="00041417" w:rsidP="00510B78">
            <w:pPr>
              <w:pStyle w:val="Nessunaspaziatura"/>
              <w:jc w:val="center"/>
              <w:rPr>
                <w:b/>
              </w:rPr>
            </w:pPr>
            <w:r w:rsidRPr="00D747CE">
              <w:rPr>
                <w:b/>
              </w:rPr>
              <w:t>Sicurezza</w:t>
            </w:r>
          </w:p>
        </w:tc>
        <w:tc>
          <w:tcPr>
            <w:tcW w:w="2407" w:type="dxa"/>
          </w:tcPr>
          <w:p w14:paraId="2D65D4DF" w14:textId="77777777" w:rsidR="00041417" w:rsidRDefault="00041417" w:rsidP="00510B78">
            <w:pPr>
              <w:pStyle w:val="Nessunaspaziatura"/>
              <w:jc w:val="center"/>
            </w:pPr>
            <w:r>
              <w:t>Molto Alta</w:t>
            </w:r>
          </w:p>
        </w:tc>
        <w:tc>
          <w:tcPr>
            <w:tcW w:w="2407" w:type="dxa"/>
          </w:tcPr>
          <w:p w14:paraId="36A42F74" w14:textId="77777777" w:rsidR="00041417" w:rsidRDefault="00041417" w:rsidP="00510B78">
            <w:pPr>
              <w:pStyle w:val="Nessunaspaziatura"/>
              <w:jc w:val="center"/>
            </w:pPr>
            <w:r w:rsidRPr="00674BE0">
              <w:t>0,2343</w:t>
            </w:r>
          </w:p>
        </w:tc>
      </w:tr>
      <w:tr w:rsidR="00041417" w14:paraId="0A972BD4" w14:textId="77777777" w:rsidTr="00510B78">
        <w:trPr>
          <w:jc w:val="center"/>
        </w:trPr>
        <w:tc>
          <w:tcPr>
            <w:tcW w:w="2407" w:type="dxa"/>
          </w:tcPr>
          <w:p w14:paraId="1F74F167" w14:textId="77777777" w:rsidR="00041417" w:rsidRPr="00D747CE" w:rsidRDefault="00041417" w:rsidP="00510B78">
            <w:pPr>
              <w:pStyle w:val="Nessunaspaziatura"/>
              <w:jc w:val="center"/>
              <w:rPr>
                <w:b/>
              </w:rPr>
            </w:pPr>
            <w:proofErr w:type="spellStart"/>
            <w:r w:rsidRPr="00D747CE">
              <w:rPr>
                <w:b/>
              </w:rPr>
              <w:t>Caching</w:t>
            </w:r>
            <w:proofErr w:type="spellEnd"/>
          </w:p>
        </w:tc>
        <w:tc>
          <w:tcPr>
            <w:tcW w:w="2407" w:type="dxa"/>
          </w:tcPr>
          <w:p w14:paraId="645DBF8D" w14:textId="77777777" w:rsidR="00041417" w:rsidRDefault="00041417" w:rsidP="00510B78">
            <w:pPr>
              <w:pStyle w:val="Nessunaspaziatura"/>
              <w:jc w:val="center"/>
            </w:pPr>
            <w:r>
              <w:t>Alta</w:t>
            </w:r>
          </w:p>
        </w:tc>
        <w:tc>
          <w:tcPr>
            <w:tcW w:w="2407" w:type="dxa"/>
          </w:tcPr>
          <w:p w14:paraId="7B8A7AD5" w14:textId="77777777" w:rsidR="00041417" w:rsidRDefault="00041417" w:rsidP="00510B78">
            <w:pPr>
              <w:pStyle w:val="Nessunaspaziatura"/>
              <w:jc w:val="center"/>
            </w:pPr>
            <w:commentRangeStart w:id="283"/>
            <w:r w:rsidRPr="00674BE0">
              <w:t>0,121</w:t>
            </w:r>
            <w:commentRangeEnd w:id="283"/>
            <w:r w:rsidR="00FC0989">
              <w:rPr>
                <w:rStyle w:val="Rimandocommento"/>
                <w:rFonts w:asciiTheme="minorHAnsi" w:hAnsiTheme="minorHAnsi"/>
              </w:rPr>
              <w:commentReference w:id="283"/>
            </w:r>
          </w:p>
        </w:tc>
      </w:tr>
    </w:tbl>
    <w:p w14:paraId="64790D99" w14:textId="77777777" w:rsidR="00041417" w:rsidRDefault="00041417" w:rsidP="00041417">
      <w:pPr>
        <w:pStyle w:val="Nessunaspaziatura"/>
      </w:pPr>
    </w:p>
    <w:p w14:paraId="130B9F85" w14:textId="77777777" w:rsidR="00041417" w:rsidRDefault="00041417" w:rsidP="00041417">
      <w:pPr>
        <w:pStyle w:val="Nessunaspaziatura"/>
      </w:pPr>
    </w:p>
    <w:p w14:paraId="3FF36B3C" w14:textId="77777777" w:rsidR="00041417" w:rsidRDefault="00041417" w:rsidP="00041417">
      <w:pPr>
        <w:pStyle w:val="Nessunaspaziatura"/>
      </w:pPr>
      <w:r>
        <w:t>somma totale dei pesi è pari a 0,9999</w:t>
      </w:r>
    </w:p>
    <w:p w14:paraId="7865C64B" w14:textId="77777777" w:rsidR="00041417" w:rsidRDefault="00041417" w:rsidP="00041417"/>
    <w:p w14:paraId="737521DB" w14:textId="77777777" w:rsidR="00041417" w:rsidRDefault="00041417" w:rsidP="00041417">
      <w:pPr>
        <w:rPr>
          <w:color w:val="FF0000"/>
        </w:rPr>
      </w:pPr>
    </w:p>
    <w:p w14:paraId="6FA0BD13" w14:textId="77777777" w:rsidR="00041417" w:rsidRDefault="00041417" w:rsidP="00041417">
      <w:pPr>
        <w:rPr>
          <w:color w:val="FF0000"/>
        </w:rPr>
      </w:pPr>
      <w:r>
        <w:rPr>
          <w:color w:val="FF0000"/>
        </w:rPr>
        <w:t>L</w:t>
      </w:r>
      <w:r w:rsidRPr="00AB38C3">
        <w:rPr>
          <w:color w:val="FF0000"/>
        </w:rPr>
        <w:t>’insieme delle importanze è cosi formato:</w:t>
      </w:r>
    </w:p>
    <w:p w14:paraId="04827F1D" w14:textId="77777777" w:rsidR="00041417" w:rsidRPr="0039073D" w:rsidRDefault="00041417" w:rsidP="00041417">
      <w:pPr>
        <w:rPr>
          <w:color w:val="FF0000"/>
        </w:rPr>
      </w:pPr>
    </w:p>
    <w:p w14:paraId="1D531CBB" w14:textId="77777777" w:rsidR="00041417" w:rsidRPr="0039073D" w:rsidRDefault="00041417" w:rsidP="00041417">
      <w:pPr>
        <w:rPr>
          <w:color w:val="FF0000"/>
        </w:rPr>
      </w:pPr>
      <w:r w:rsidRPr="0039073D">
        <w:rPr>
          <w:color w:val="FF0000"/>
        </w:rPr>
        <w:t xml:space="preserve">Attributo Tecnologie e </w:t>
      </w:r>
      <w:proofErr w:type="spellStart"/>
      <w:r w:rsidRPr="0039073D">
        <w:rPr>
          <w:color w:val="FF0000"/>
        </w:rPr>
        <w:t>Features</w:t>
      </w:r>
      <w:proofErr w:type="spellEnd"/>
    </w:p>
    <w:p w14:paraId="1881F752" w14:textId="77777777" w:rsidR="00041417" w:rsidRPr="0039073D" w:rsidRDefault="00041417" w:rsidP="00041417">
      <w:pPr>
        <w:rPr>
          <w:color w:val="FF0000"/>
        </w:rPr>
      </w:pPr>
      <w:r w:rsidRPr="0039073D">
        <w:rPr>
          <w:color w:val="FF0000"/>
        </w:rPr>
        <w:tab/>
        <w:t>MVC Media</w:t>
      </w:r>
    </w:p>
    <w:p w14:paraId="4CF9BFE8" w14:textId="77777777" w:rsidR="00041417" w:rsidRPr="0039073D" w:rsidRDefault="00041417" w:rsidP="00041417">
      <w:pPr>
        <w:rPr>
          <w:color w:val="FF0000"/>
        </w:rPr>
      </w:pPr>
      <w:r w:rsidRPr="0039073D">
        <w:rPr>
          <w:color w:val="FF0000"/>
        </w:rPr>
        <w:tab/>
        <w:t>Compatibilità DB Molto Alta</w:t>
      </w:r>
    </w:p>
    <w:p w14:paraId="24440D30" w14:textId="77777777" w:rsidR="00041417" w:rsidRPr="0039073D" w:rsidRDefault="00041417" w:rsidP="00041417">
      <w:pPr>
        <w:rPr>
          <w:color w:val="FF0000"/>
        </w:rPr>
      </w:pPr>
      <w:r w:rsidRPr="0039073D">
        <w:rPr>
          <w:color w:val="FF0000"/>
        </w:rPr>
        <w:lastRenderedPageBreak/>
        <w:tab/>
      </w:r>
      <w:proofErr w:type="spellStart"/>
      <w:r w:rsidRPr="0039073D">
        <w:rPr>
          <w:color w:val="FF0000"/>
        </w:rPr>
        <w:t>Templating</w:t>
      </w:r>
      <w:proofErr w:type="spellEnd"/>
      <w:r w:rsidRPr="0039073D">
        <w:rPr>
          <w:color w:val="FF0000"/>
        </w:rPr>
        <w:t xml:space="preserve"> Molto Alta</w:t>
      </w:r>
    </w:p>
    <w:p w14:paraId="61BA9F1C" w14:textId="77777777" w:rsidR="00041417" w:rsidRPr="0039073D" w:rsidRDefault="00041417" w:rsidP="00041417">
      <w:pPr>
        <w:rPr>
          <w:color w:val="FF0000"/>
        </w:rPr>
      </w:pPr>
      <w:r w:rsidRPr="0039073D">
        <w:rPr>
          <w:color w:val="FF0000"/>
        </w:rPr>
        <w:tab/>
        <w:t>Moduli Non Rilevante</w:t>
      </w:r>
    </w:p>
    <w:p w14:paraId="4F76E99C" w14:textId="77777777" w:rsidR="00041417" w:rsidRPr="0039073D" w:rsidRDefault="00041417" w:rsidP="00041417">
      <w:pPr>
        <w:rPr>
          <w:color w:val="FF0000"/>
        </w:rPr>
      </w:pPr>
      <w:r w:rsidRPr="0039073D">
        <w:rPr>
          <w:color w:val="FF0000"/>
        </w:rPr>
        <w:tab/>
      </w:r>
      <w:proofErr w:type="spellStart"/>
      <w:r w:rsidRPr="0039073D">
        <w:rPr>
          <w:color w:val="FF0000"/>
        </w:rPr>
        <w:t>Event</w:t>
      </w:r>
      <w:proofErr w:type="spellEnd"/>
      <w:r w:rsidRPr="0039073D">
        <w:rPr>
          <w:color w:val="FF0000"/>
        </w:rPr>
        <w:t xml:space="preserve"> </w:t>
      </w:r>
      <w:proofErr w:type="spellStart"/>
      <w:r w:rsidRPr="0039073D">
        <w:rPr>
          <w:color w:val="FF0000"/>
        </w:rPr>
        <w:t>Driven</w:t>
      </w:r>
      <w:proofErr w:type="spellEnd"/>
      <w:r w:rsidRPr="0039073D">
        <w:rPr>
          <w:color w:val="FF0000"/>
        </w:rPr>
        <w:t xml:space="preserve"> </w:t>
      </w:r>
      <w:proofErr w:type="gramStart"/>
      <w:r w:rsidRPr="0039073D">
        <w:rPr>
          <w:color w:val="FF0000"/>
        </w:rPr>
        <w:t>Programming  Non</w:t>
      </w:r>
      <w:proofErr w:type="gramEnd"/>
      <w:r w:rsidRPr="0039073D">
        <w:rPr>
          <w:color w:val="FF0000"/>
        </w:rPr>
        <w:t xml:space="preserve"> Rilevante</w:t>
      </w:r>
    </w:p>
    <w:p w14:paraId="1FECE9DA" w14:textId="77777777" w:rsidR="00041417" w:rsidRPr="0039073D" w:rsidRDefault="00041417" w:rsidP="00041417">
      <w:pPr>
        <w:rPr>
          <w:color w:val="FF0000"/>
        </w:rPr>
      </w:pPr>
      <w:r w:rsidRPr="0039073D">
        <w:rPr>
          <w:color w:val="FF0000"/>
        </w:rPr>
        <w:tab/>
      </w:r>
      <w:proofErr w:type="spellStart"/>
      <w:r w:rsidRPr="0039073D">
        <w:rPr>
          <w:color w:val="FF0000"/>
        </w:rPr>
        <w:t>Namespaces</w:t>
      </w:r>
      <w:proofErr w:type="spellEnd"/>
      <w:r w:rsidRPr="0039073D">
        <w:rPr>
          <w:color w:val="FF0000"/>
        </w:rPr>
        <w:t xml:space="preserve"> Non Rilevante</w:t>
      </w:r>
    </w:p>
    <w:p w14:paraId="5ED4246A" w14:textId="77777777" w:rsidR="00041417" w:rsidRPr="0039073D" w:rsidRDefault="00041417" w:rsidP="00041417">
      <w:pPr>
        <w:rPr>
          <w:color w:val="FF0000"/>
        </w:rPr>
      </w:pPr>
      <w:r w:rsidRPr="0039073D">
        <w:rPr>
          <w:color w:val="FF0000"/>
        </w:rPr>
        <w:tab/>
        <w:t xml:space="preserve">Test </w:t>
      </w:r>
      <w:proofErr w:type="spellStart"/>
      <w:r w:rsidRPr="0039073D">
        <w:rPr>
          <w:color w:val="FF0000"/>
        </w:rPr>
        <w:t>support</w:t>
      </w:r>
      <w:proofErr w:type="spellEnd"/>
      <w:r w:rsidRPr="0039073D">
        <w:rPr>
          <w:color w:val="FF0000"/>
        </w:rPr>
        <w:t xml:space="preserve"> Alta</w:t>
      </w:r>
    </w:p>
    <w:p w14:paraId="0B85D6A5" w14:textId="77777777" w:rsidR="00041417" w:rsidRPr="0039073D" w:rsidRDefault="00041417" w:rsidP="00041417">
      <w:pPr>
        <w:rPr>
          <w:color w:val="FF0000"/>
        </w:rPr>
      </w:pPr>
      <w:r w:rsidRPr="0039073D">
        <w:rPr>
          <w:color w:val="FF0000"/>
        </w:rPr>
        <w:tab/>
        <w:t>Sicurezza Molto Alta</w:t>
      </w:r>
    </w:p>
    <w:p w14:paraId="28882D24" w14:textId="77777777" w:rsidR="00041417" w:rsidRDefault="00041417" w:rsidP="00041417">
      <w:pPr>
        <w:rPr>
          <w:color w:val="FF0000"/>
        </w:rPr>
      </w:pPr>
      <w:r w:rsidRPr="0039073D">
        <w:rPr>
          <w:color w:val="FF0000"/>
        </w:rPr>
        <w:tab/>
      </w:r>
      <w:proofErr w:type="spellStart"/>
      <w:r w:rsidRPr="0039073D">
        <w:rPr>
          <w:color w:val="FF0000"/>
        </w:rPr>
        <w:t>Caching</w:t>
      </w:r>
      <w:proofErr w:type="spellEnd"/>
      <w:r w:rsidRPr="0039073D">
        <w:rPr>
          <w:color w:val="FF0000"/>
        </w:rPr>
        <w:t xml:space="preserve"> Alta</w:t>
      </w:r>
    </w:p>
    <w:p w14:paraId="0B389692" w14:textId="77777777" w:rsidR="00041417" w:rsidRPr="00AB38C3" w:rsidRDefault="00041417" w:rsidP="00041417">
      <w:pPr>
        <w:rPr>
          <w:color w:val="FF0000"/>
        </w:rPr>
      </w:pPr>
    </w:p>
    <w:p w14:paraId="14F52660" w14:textId="77777777" w:rsidR="00041417" w:rsidRPr="00AB38C3" w:rsidRDefault="00041417" w:rsidP="00041417">
      <w:pPr>
        <w:rPr>
          <w:color w:val="FF0000"/>
        </w:rPr>
      </w:pPr>
      <w:r w:rsidRPr="00AB38C3">
        <w:rPr>
          <w:color w:val="FF0000"/>
        </w:rPr>
        <w:t xml:space="preserve">Bassa 0 elementi </w:t>
      </w:r>
    </w:p>
    <w:p w14:paraId="1BCDE15B" w14:textId="77777777" w:rsidR="00041417" w:rsidRPr="00AB38C3" w:rsidRDefault="00041417" w:rsidP="00041417">
      <w:pPr>
        <w:rPr>
          <w:color w:val="FF0000"/>
        </w:rPr>
      </w:pPr>
      <w:r w:rsidRPr="00AB38C3">
        <w:rPr>
          <w:color w:val="FF0000"/>
        </w:rPr>
        <w:t xml:space="preserve">Media 1 elemento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MI</m:t>
            </m:r>
          </m:e>
          <m:sub>
            <m:r>
              <w:rPr>
                <w:rFonts w:ascii="Cambria Math" w:hAnsi="Cambria Math"/>
                <w:color w:val="FF0000"/>
              </w:rPr>
              <m:t xml:space="preserve">i </m:t>
            </m:r>
          </m:sub>
        </m:sSub>
        <m:r>
          <w:rPr>
            <w:rFonts w:ascii="Cambria Math" w:hAnsi="Cambria Math"/>
            <w:color w:val="FF0000"/>
          </w:rPr>
          <m:t>|=</m:t>
        </m:r>
      </m:oMath>
      <w:r w:rsidRPr="00AB38C3">
        <w:rPr>
          <w:color w:val="FF0000"/>
        </w:rPr>
        <w:t xml:space="preserve"> 1;</w:t>
      </w:r>
    </w:p>
    <w:p w14:paraId="444B278A" w14:textId="77777777" w:rsidR="00041417" w:rsidRPr="00AB38C3" w:rsidRDefault="00041417" w:rsidP="00041417">
      <w:pPr>
        <w:rPr>
          <w:color w:val="FF0000"/>
        </w:rPr>
      </w:pPr>
      <w:r w:rsidRPr="00AB38C3">
        <w:rPr>
          <w:color w:val="FF0000"/>
        </w:rPr>
        <w:t xml:space="preserve">Alta 2 elementi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MI</m:t>
            </m:r>
          </m:e>
          <m:sub>
            <m:r>
              <w:rPr>
                <w:rFonts w:ascii="Cambria Math" w:hAnsi="Cambria Math"/>
                <w:color w:val="FF0000"/>
              </w:rPr>
              <m:t xml:space="preserve">i </m:t>
            </m:r>
          </m:sub>
        </m:sSub>
        <m:r>
          <w:rPr>
            <w:rFonts w:ascii="Cambria Math" w:hAnsi="Cambria Math"/>
            <w:color w:val="FF0000"/>
          </w:rPr>
          <m:t>|=</m:t>
        </m:r>
      </m:oMath>
      <w:r w:rsidRPr="00AB38C3">
        <w:rPr>
          <w:color w:val="FF0000"/>
        </w:rPr>
        <w:t>2;</w:t>
      </w:r>
    </w:p>
    <w:p w14:paraId="1238BDEA" w14:textId="77777777" w:rsidR="00041417" w:rsidRPr="00AB38C3" w:rsidRDefault="00041417" w:rsidP="00041417">
      <w:pPr>
        <w:rPr>
          <w:color w:val="FF0000"/>
        </w:rPr>
      </w:pPr>
      <w:r w:rsidRPr="00AB38C3">
        <w:rPr>
          <w:color w:val="FF0000"/>
        </w:rPr>
        <w:t xml:space="preserve">Molto Alta 3 elementi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MI</m:t>
            </m:r>
          </m:e>
          <m:sub>
            <m:r>
              <w:rPr>
                <w:rFonts w:ascii="Cambria Math" w:hAnsi="Cambria Math"/>
                <w:color w:val="FF0000"/>
              </w:rPr>
              <m:t xml:space="preserve">i </m:t>
            </m:r>
          </m:sub>
        </m:sSub>
        <m:r>
          <w:rPr>
            <w:rFonts w:ascii="Cambria Math" w:hAnsi="Cambria Math"/>
            <w:color w:val="FF0000"/>
          </w:rPr>
          <m:t>|=</m:t>
        </m:r>
      </m:oMath>
      <w:r w:rsidRPr="00AB38C3">
        <w:rPr>
          <w:color w:val="FF0000"/>
        </w:rPr>
        <w:t>3;</w:t>
      </w:r>
    </w:p>
    <w:p w14:paraId="25DA7940" w14:textId="77777777" w:rsidR="00041417" w:rsidRPr="00AB38C3" w:rsidRDefault="00041417" w:rsidP="00041417">
      <w:pPr>
        <w:jc w:val="center"/>
        <w:rPr>
          <w:color w:val="FF0000"/>
        </w:rPr>
      </w:pPr>
      <w:r w:rsidRPr="00AB38C3">
        <w:rPr>
          <w:color w:val="FF0000"/>
        </w:rPr>
        <w:t xml:space="preserve">L’insieme delle importanze  presi in esame è </w:t>
      </w:r>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m:t>
                </m:r>
              </m:sub>
            </m:sSub>
          </m:e>
        </m:d>
        <m:r>
          <w:rPr>
            <w:rFonts w:ascii="Cambria Math" w:hAnsi="Cambria Math"/>
            <w:color w:val="FF0000"/>
          </w:rPr>
          <m:t xml:space="preserve"> tale che </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j</m:t>
            </m:r>
          </m:sub>
        </m:sSub>
        <m:r>
          <w:rPr>
            <w:rFonts w:ascii="Cambria Math" w:hAnsi="Cambria Math"/>
            <w:color w:val="FF0000"/>
          </w:rPr>
          <m:t xml:space="preserve"> ≠∅ con j={1,… , n}</m:t>
        </m:r>
      </m:oMath>
    </w:p>
    <w:p w14:paraId="496A4B6A" w14:textId="77777777" w:rsidR="00041417" w:rsidRPr="00AB38C3" w:rsidRDefault="00041417" w:rsidP="00041417">
      <w:pPr>
        <w:jc w:val="center"/>
        <w:rPr>
          <w:color w:val="FF0000"/>
        </w:rPr>
      </w:pPr>
      <w:r w:rsidRPr="00AB38C3">
        <w:rPr>
          <w:color w:val="FF0000"/>
        </w:rPr>
        <w:t>Formula di costruzione dei pesi:</w:t>
      </w:r>
    </w:p>
    <w:p w14:paraId="0DDC0012" w14:textId="77777777" w:rsidR="00041417" w:rsidRPr="00AB38C3" w:rsidRDefault="00041417" w:rsidP="00041417">
      <w:pPr>
        <w:jc w:val="center"/>
        <w:rPr>
          <w:color w:val="FF0000"/>
        </w:rPr>
      </w:pPr>
      <w:r w:rsidRPr="00AB38C3">
        <w:rPr>
          <w:color w:val="FF0000"/>
        </w:rPr>
        <w:t xml:space="preserve">peso complessivo </w:t>
      </w:r>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n</m:t>
            </m:r>
          </m:sub>
        </m:sSub>
      </m:oMath>
    </w:p>
    <w:p w14:paraId="4BFB6EDB" w14:textId="77777777" w:rsidR="00041417" w:rsidRPr="00AB38C3" w:rsidRDefault="00041417" w:rsidP="00041417">
      <w:pPr>
        <w:jc w:val="center"/>
        <w:rPr>
          <w:color w:val="FF0000"/>
        </w:rPr>
      </w:pPr>
      <w:r w:rsidRPr="00AB38C3">
        <w:rPr>
          <w:color w:val="FF0000"/>
        </w:rPr>
        <w:t xml:space="preserve">Con ogni w è calcolato nel seguente modo sia </w:t>
      </w:r>
    </w:p>
    <w:p w14:paraId="07D8A9DE" w14:textId="77777777" w:rsidR="00041417" w:rsidRPr="00AB38C3" w:rsidRDefault="00DA4B6D" w:rsidP="00041417">
      <w:pPr>
        <w:jc w:val="center"/>
        <w:rPr>
          <w:color w:val="FF0000"/>
          <w:highlight w:val="yellow"/>
        </w:rPr>
      </w:pPr>
      <m:oMathPara>
        <m:oMath>
          <m:sSub>
            <m:sSubPr>
              <m:ctrlPr>
                <w:rPr>
                  <w:rFonts w:ascii="Cambria Math" w:hAnsi="Cambria Math"/>
                  <w:i/>
                  <w:color w:val="FF0000"/>
                  <w:highlight w:val="yellow"/>
                </w:rPr>
              </m:ctrlPr>
            </m:sSubPr>
            <m:e>
              <m:r>
                <w:rPr>
                  <w:rFonts w:ascii="Cambria Math" w:hAnsi="Cambria Math"/>
                  <w:color w:val="FF0000"/>
                  <w:highlight w:val="yellow"/>
                </w:rPr>
                <m:t>w</m:t>
              </m:r>
            </m:e>
            <m:sub>
              <m:r>
                <w:rPr>
                  <w:rFonts w:ascii="Cambria Math" w:hAnsi="Cambria Math"/>
                  <w:color w:val="FF0000"/>
                  <w:highlight w:val="yellow"/>
                </w:rPr>
                <m:t>i</m:t>
              </m:r>
            </m:sub>
          </m:sSub>
          <m:r>
            <w:rPr>
              <w:rFonts w:ascii="Cambria Math" w:hAnsi="Cambria Math"/>
              <w:color w:val="FF0000"/>
              <w:highlight w:val="yellow"/>
            </w:rPr>
            <m:t>=(Yi/|</m:t>
          </m:r>
          <m:sSub>
            <m:sSubPr>
              <m:ctrlPr>
                <w:rPr>
                  <w:rFonts w:ascii="Cambria Math" w:hAnsi="Cambria Math"/>
                  <w:i/>
                  <w:color w:val="FF0000"/>
                  <w:highlight w:val="yellow"/>
                </w:rPr>
              </m:ctrlPr>
            </m:sSubPr>
            <m:e>
              <m:r>
                <w:rPr>
                  <w:rFonts w:ascii="Cambria Math" w:hAnsi="Cambria Math"/>
                  <w:color w:val="FF0000"/>
                  <w:highlight w:val="yellow"/>
                </w:rPr>
                <m:t>MI</m:t>
              </m:r>
            </m:e>
            <m:sub>
              <m:r>
                <w:rPr>
                  <w:rFonts w:ascii="Cambria Math" w:hAnsi="Cambria Math"/>
                  <w:color w:val="FF0000"/>
                  <w:highlight w:val="yellow"/>
                </w:rPr>
                <m:t>i</m:t>
              </m:r>
            </m:sub>
          </m:sSub>
          <m:r>
            <w:rPr>
              <w:rFonts w:ascii="Cambria Math" w:hAnsi="Cambria Math"/>
              <w:color w:val="FF0000"/>
              <w:highlight w:val="yellow"/>
            </w:rPr>
            <m:t>|)</m:t>
          </m:r>
        </m:oMath>
      </m:oMathPara>
    </w:p>
    <w:p w14:paraId="1DF9691D" w14:textId="77777777" w:rsidR="00041417" w:rsidRPr="00AB38C3" w:rsidRDefault="00041417" w:rsidP="00041417">
      <w:pPr>
        <w:jc w:val="center"/>
        <w:rPr>
          <w:color w:val="FF0000"/>
          <w:highlight w:val="yellow"/>
        </w:rPr>
      </w:pPr>
      <w:r w:rsidRPr="00AB38C3">
        <w:rPr>
          <w:color w:val="FF0000"/>
          <w:highlight w:val="yellow"/>
        </w:rPr>
        <w:t xml:space="preserve">Esempio </w:t>
      </w:r>
    </w:p>
    <w:p w14:paraId="0442519C" w14:textId="77777777" w:rsidR="00041417" w:rsidRPr="00AB38C3" w:rsidRDefault="00041417" w:rsidP="00041417">
      <w:pPr>
        <w:jc w:val="center"/>
        <w:rPr>
          <w:color w:val="FF0000"/>
          <w:highlight w:val="yellow"/>
        </w:rPr>
      </w:pPr>
      <w:r w:rsidRPr="00AB38C3">
        <w:rPr>
          <w:color w:val="FF0000"/>
          <w:highlight w:val="yellow"/>
        </w:rPr>
        <w:t xml:space="preserve">Peso delle metriche con importanza </w:t>
      </w:r>
      <w:proofErr w:type="gramStart"/>
      <w:r w:rsidRPr="00AB38C3">
        <w:rPr>
          <w:color w:val="FF0000"/>
          <w:highlight w:val="yellow"/>
        </w:rPr>
        <w:t>media  =</w:t>
      </w:r>
      <w:proofErr w:type="gramEnd"/>
      <w:r w:rsidRPr="00AB38C3">
        <w:rPr>
          <w:color w:val="FF0000"/>
          <w:highlight w:val="yellow"/>
        </w:rPr>
        <w:t xml:space="preserve"> 0.33 /5 =0.066 </w:t>
      </w:r>
    </w:p>
    <w:p w14:paraId="7F417980" w14:textId="77777777" w:rsidR="00041417" w:rsidRPr="00AB38C3" w:rsidRDefault="00041417" w:rsidP="00041417">
      <w:pPr>
        <w:jc w:val="center"/>
        <w:rPr>
          <w:color w:val="FF0000"/>
          <w:highlight w:val="yellow"/>
        </w:rPr>
      </w:pPr>
      <w:r w:rsidRPr="00AB38C3">
        <w:rPr>
          <w:color w:val="FF0000"/>
          <w:highlight w:val="yellow"/>
        </w:rPr>
        <w:t>Peso delle metriche con importanza media = 0.33 /5 + 0.33/4 =0.066+0.0825= 0.1485</w:t>
      </w:r>
    </w:p>
    <w:p w14:paraId="0DDF2DAC" w14:textId="77777777" w:rsidR="00041417" w:rsidRPr="00AB38C3" w:rsidRDefault="00041417" w:rsidP="00041417">
      <w:pPr>
        <w:jc w:val="center"/>
        <w:rPr>
          <w:color w:val="FF0000"/>
          <w:highlight w:val="yellow"/>
        </w:rPr>
      </w:pPr>
      <w:r w:rsidRPr="00AB38C3">
        <w:rPr>
          <w:color w:val="FF0000"/>
          <w:highlight w:val="yellow"/>
        </w:rPr>
        <w:t>Peso delle metriche con import</w:t>
      </w:r>
      <w:r>
        <w:rPr>
          <w:color w:val="FF0000"/>
          <w:highlight w:val="yellow"/>
        </w:rPr>
        <w:t>anza media = 0.33 /5 + 0.33/4</w:t>
      </w:r>
      <w:r w:rsidRPr="00AB38C3">
        <w:rPr>
          <w:color w:val="FF0000"/>
          <w:highlight w:val="yellow"/>
        </w:rPr>
        <w:t>+0.3</w:t>
      </w:r>
      <w:r>
        <w:rPr>
          <w:color w:val="FF0000"/>
          <w:highlight w:val="yellow"/>
        </w:rPr>
        <w:t>4</w:t>
      </w:r>
      <w:r w:rsidRPr="00AB38C3">
        <w:rPr>
          <w:color w:val="FF0000"/>
          <w:highlight w:val="yellow"/>
        </w:rPr>
        <w:t>/2 = 0,066+0.0825+ 0.</w:t>
      </w:r>
      <w:r>
        <w:rPr>
          <w:color w:val="FF0000"/>
          <w:highlight w:val="yellow"/>
        </w:rPr>
        <w:t>17</w:t>
      </w:r>
      <w:r w:rsidRPr="00AB38C3">
        <w:rPr>
          <w:color w:val="FF0000"/>
          <w:highlight w:val="yellow"/>
        </w:rPr>
        <w:t xml:space="preserve">= </w:t>
      </w:r>
    </w:p>
    <w:p w14:paraId="45E7D0DD" w14:textId="77777777" w:rsidR="00041417" w:rsidRPr="00AB38C3" w:rsidRDefault="00041417" w:rsidP="00041417">
      <w:pPr>
        <w:jc w:val="center"/>
        <w:rPr>
          <w:color w:val="FF0000"/>
          <w:highlight w:val="yellow"/>
        </w:rPr>
      </w:pPr>
    </w:p>
    <w:p w14:paraId="69447CA8" w14:textId="77777777" w:rsidR="00041417" w:rsidRPr="00AB38C3" w:rsidRDefault="00041417" w:rsidP="00041417">
      <w:pPr>
        <w:jc w:val="center"/>
        <w:rPr>
          <w:color w:val="FF0000"/>
          <w:highlight w:val="yellow"/>
        </w:rPr>
      </w:pPr>
      <w:r w:rsidRPr="00AB38C3">
        <w:rPr>
          <w:color w:val="FF0000"/>
          <w:highlight w:val="yellow"/>
        </w:rPr>
        <w:t xml:space="preserve">La somma per verifica deve essere uguale ad 1 </w:t>
      </w:r>
    </w:p>
    <w:p w14:paraId="036F3916" w14:textId="77777777" w:rsidR="00041417" w:rsidRPr="00AB38C3" w:rsidRDefault="00041417" w:rsidP="00041417">
      <w:pPr>
        <w:jc w:val="center"/>
        <w:rPr>
          <w:color w:val="FF0000"/>
          <w:highlight w:val="yellow"/>
        </w:rPr>
      </w:pPr>
      <w:r w:rsidRPr="00AB38C3">
        <w:rPr>
          <w:color w:val="FF0000"/>
          <w:highlight w:val="yellow"/>
        </w:rPr>
        <w:lastRenderedPageBreak/>
        <w:t>0.066+0.297+0.627= 0.99</w:t>
      </w:r>
    </w:p>
    <w:p w14:paraId="5CEDC4BA" w14:textId="77777777" w:rsidR="00041417" w:rsidRPr="00AB38C3" w:rsidRDefault="00041417" w:rsidP="00041417">
      <w:pPr>
        <w:jc w:val="center"/>
        <w:rPr>
          <w:color w:val="FF0000"/>
        </w:rPr>
      </w:pPr>
      <w:r w:rsidRPr="00AB38C3">
        <w:rPr>
          <w:color w:val="FF0000"/>
          <w:highlight w:val="yellow"/>
        </w:rPr>
        <w:t>Funziona da formalizzare!!!!</w:t>
      </w:r>
    </w:p>
    <w:p w14:paraId="28A0F534" w14:textId="77777777" w:rsidR="00041417" w:rsidRDefault="00041417" w:rsidP="00041417">
      <w:pPr>
        <w:jc w:val="center"/>
        <w:rPr>
          <w:color w:val="C00000"/>
        </w:rPr>
      </w:pPr>
    </w:p>
    <w:p w14:paraId="41EB995E" w14:textId="77777777" w:rsidR="00041417" w:rsidRDefault="00041417" w:rsidP="00041417">
      <w:pPr>
        <w:jc w:val="center"/>
        <w:rPr>
          <w:color w:val="C00000"/>
        </w:rPr>
      </w:pPr>
    </w:p>
    <w:p w14:paraId="06677DF3" w14:textId="77777777" w:rsidR="00041417" w:rsidRDefault="00041417" w:rsidP="00041417">
      <w:pPr>
        <w:jc w:val="center"/>
        <w:rPr>
          <w:color w:val="C00000"/>
        </w:rPr>
      </w:pPr>
    </w:p>
    <w:p w14:paraId="4B577BBD" w14:textId="77777777" w:rsidR="00041417" w:rsidRPr="001C4463" w:rsidRDefault="00041417" w:rsidP="00041417">
      <w:pPr>
        <w:jc w:val="center"/>
        <w:rPr>
          <w:color w:val="C00000"/>
        </w:rPr>
      </w:pPr>
    </w:p>
    <w:p w14:paraId="7632DECB" w14:textId="77777777" w:rsidR="00041417" w:rsidRDefault="00041417" w:rsidP="00041417">
      <w:r>
        <w:t>W= g * (1/(n-1));</w:t>
      </w:r>
    </w:p>
    <w:p w14:paraId="189A097C" w14:textId="77777777" w:rsidR="00041417" w:rsidRDefault="00041417" w:rsidP="00041417">
      <w:r>
        <w:t xml:space="preserve">W = peso; g= grado di importanza assegnato alla variabile linguistica; </w:t>
      </w:r>
    </w:p>
    <w:p w14:paraId="686A97B6" w14:textId="77777777" w:rsidR="00041417" w:rsidRDefault="00041417" w:rsidP="00041417">
      <w:r>
        <w:t>n = numero delle variabili linguistiche;</w:t>
      </w:r>
    </w:p>
    <w:p w14:paraId="5C4B0DC3" w14:textId="77777777" w:rsidR="00041417" w:rsidRDefault="00041417" w:rsidP="00041417">
      <w:r>
        <w:t>Di seguito la formula e la tabella con i pesi corrispondenti alle variabili linguistiche.</w:t>
      </w:r>
    </w:p>
    <w:tbl>
      <w:tblPr>
        <w:tblStyle w:val="Grigliatabella"/>
        <w:tblW w:w="0" w:type="auto"/>
        <w:jc w:val="center"/>
        <w:tblLook w:val="04A0" w:firstRow="1" w:lastRow="0" w:firstColumn="1" w:lastColumn="0" w:noHBand="0" w:noVBand="1"/>
      </w:tblPr>
      <w:tblGrid>
        <w:gridCol w:w="4814"/>
        <w:gridCol w:w="2018"/>
        <w:gridCol w:w="1379"/>
      </w:tblGrid>
      <w:tr w:rsidR="00041417" w14:paraId="7556ED55" w14:textId="77777777" w:rsidTr="00510B78">
        <w:trPr>
          <w:jc w:val="center"/>
        </w:trPr>
        <w:tc>
          <w:tcPr>
            <w:tcW w:w="4814" w:type="dxa"/>
          </w:tcPr>
          <w:p w14:paraId="465BDA37" w14:textId="77777777" w:rsidR="00041417" w:rsidRDefault="00041417" w:rsidP="00510B78">
            <w:r>
              <w:t>Nome Variabile</w:t>
            </w:r>
          </w:p>
        </w:tc>
        <w:tc>
          <w:tcPr>
            <w:tcW w:w="851" w:type="dxa"/>
          </w:tcPr>
          <w:p w14:paraId="4CCF4ACB" w14:textId="77777777" w:rsidR="00041417" w:rsidRDefault="00041417" w:rsidP="00510B78">
            <w:r>
              <w:t>Importanza</w:t>
            </w:r>
          </w:p>
        </w:tc>
        <w:tc>
          <w:tcPr>
            <w:tcW w:w="851" w:type="dxa"/>
          </w:tcPr>
          <w:p w14:paraId="47752D48" w14:textId="77777777" w:rsidR="00041417" w:rsidRPr="00354161" w:rsidRDefault="00041417" w:rsidP="00510B78">
            <w:pPr>
              <w:rPr>
                <w:color w:val="C00000"/>
                <w:highlight w:val="yellow"/>
              </w:rPr>
            </w:pPr>
            <w:r w:rsidRPr="00354161">
              <w:rPr>
                <w:color w:val="C00000"/>
                <w:highlight w:val="yellow"/>
              </w:rPr>
              <w:t>Peso</w:t>
            </w:r>
          </w:p>
        </w:tc>
      </w:tr>
      <w:tr w:rsidR="00041417" w14:paraId="787A09A6" w14:textId="77777777" w:rsidTr="00510B78">
        <w:trPr>
          <w:jc w:val="center"/>
        </w:trPr>
        <w:tc>
          <w:tcPr>
            <w:tcW w:w="4814" w:type="dxa"/>
          </w:tcPr>
          <w:p w14:paraId="22DBCF57" w14:textId="77777777" w:rsidR="00041417" w:rsidRDefault="00041417" w:rsidP="00510B78">
            <w:r>
              <w:t>Non rilevante</w:t>
            </w:r>
          </w:p>
        </w:tc>
        <w:tc>
          <w:tcPr>
            <w:tcW w:w="851" w:type="dxa"/>
          </w:tcPr>
          <w:p w14:paraId="65AE0103" w14:textId="77777777" w:rsidR="00041417" w:rsidRDefault="00041417" w:rsidP="00510B78">
            <w:r>
              <w:t>0</w:t>
            </w:r>
          </w:p>
        </w:tc>
        <w:tc>
          <w:tcPr>
            <w:tcW w:w="851" w:type="dxa"/>
          </w:tcPr>
          <w:p w14:paraId="5F69CA12" w14:textId="77777777" w:rsidR="00041417" w:rsidRPr="00354161" w:rsidRDefault="00041417" w:rsidP="00510B78">
            <w:pPr>
              <w:rPr>
                <w:color w:val="C00000"/>
                <w:highlight w:val="yellow"/>
              </w:rPr>
            </w:pPr>
            <w:r w:rsidRPr="00354161">
              <w:rPr>
                <w:color w:val="C00000"/>
                <w:highlight w:val="yellow"/>
              </w:rPr>
              <w:t>0</w:t>
            </w:r>
          </w:p>
        </w:tc>
      </w:tr>
      <w:tr w:rsidR="00041417" w14:paraId="68AAE0EE" w14:textId="77777777" w:rsidTr="00510B78">
        <w:trPr>
          <w:jc w:val="center"/>
        </w:trPr>
        <w:tc>
          <w:tcPr>
            <w:tcW w:w="4814" w:type="dxa"/>
          </w:tcPr>
          <w:p w14:paraId="7CD121D5" w14:textId="77777777" w:rsidR="00041417" w:rsidRDefault="00041417" w:rsidP="00510B78">
            <w:r>
              <w:t>Bassa</w:t>
            </w:r>
          </w:p>
        </w:tc>
        <w:tc>
          <w:tcPr>
            <w:tcW w:w="851" w:type="dxa"/>
          </w:tcPr>
          <w:p w14:paraId="7E0BE462" w14:textId="77777777" w:rsidR="00041417" w:rsidRDefault="00041417" w:rsidP="00510B78">
            <w:r>
              <w:t>1</w:t>
            </w:r>
          </w:p>
        </w:tc>
        <w:tc>
          <w:tcPr>
            <w:tcW w:w="851" w:type="dxa"/>
          </w:tcPr>
          <w:p w14:paraId="2945751F" w14:textId="77777777" w:rsidR="00041417" w:rsidRPr="00354161" w:rsidRDefault="00041417" w:rsidP="00510B78">
            <w:pPr>
              <w:rPr>
                <w:color w:val="C00000"/>
                <w:highlight w:val="yellow"/>
              </w:rPr>
            </w:pPr>
            <w:r w:rsidRPr="00354161">
              <w:rPr>
                <w:color w:val="C00000"/>
                <w:highlight w:val="yellow"/>
              </w:rPr>
              <w:t>0.25</w:t>
            </w:r>
          </w:p>
        </w:tc>
      </w:tr>
      <w:tr w:rsidR="00041417" w14:paraId="1BDEC04C" w14:textId="77777777" w:rsidTr="00510B78">
        <w:trPr>
          <w:jc w:val="center"/>
        </w:trPr>
        <w:tc>
          <w:tcPr>
            <w:tcW w:w="4814" w:type="dxa"/>
          </w:tcPr>
          <w:p w14:paraId="7E83ECEA" w14:textId="77777777" w:rsidR="00041417" w:rsidRDefault="00041417" w:rsidP="00510B78">
            <w:r>
              <w:t>Media</w:t>
            </w:r>
          </w:p>
        </w:tc>
        <w:tc>
          <w:tcPr>
            <w:tcW w:w="851" w:type="dxa"/>
          </w:tcPr>
          <w:p w14:paraId="2624C0C6" w14:textId="77777777" w:rsidR="00041417" w:rsidRDefault="00041417" w:rsidP="00510B78">
            <w:r>
              <w:t>2</w:t>
            </w:r>
          </w:p>
        </w:tc>
        <w:tc>
          <w:tcPr>
            <w:tcW w:w="851" w:type="dxa"/>
          </w:tcPr>
          <w:p w14:paraId="6B0437D4" w14:textId="77777777" w:rsidR="00041417" w:rsidRPr="00354161" w:rsidRDefault="00041417" w:rsidP="00510B78">
            <w:pPr>
              <w:rPr>
                <w:color w:val="C00000"/>
                <w:highlight w:val="yellow"/>
              </w:rPr>
            </w:pPr>
            <w:r w:rsidRPr="00354161">
              <w:rPr>
                <w:color w:val="C00000"/>
                <w:highlight w:val="yellow"/>
              </w:rPr>
              <w:t>0.50</w:t>
            </w:r>
          </w:p>
        </w:tc>
      </w:tr>
      <w:tr w:rsidR="00041417" w14:paraId="6A269BC9" w14:textId="77777777" w:rsidTr="00510B78">
        <w:trPr>
          <w:jc w:val="center"/>
        </w:trPr>
        <w:tc>
          <w:tcPr>
            <w:tcW w:w="4814" w:type="dxa"/>
          </w:tcPr>
          <w:p w14:paraId="4B83D5E3" w14:textId="77777777" w:rsidR="00041417" w:rsidRDefault="00041417" w:rsidP="00510B78">
            <w:r>
              <w:t>Alta</w:t>
            </w:r>
          </w:p>
        </w:tc>
        <w:tc>
          <w:tcPr>
            <w:tcW w:w="851" w:type="dxa"/>
          </w:tcPr>
          <w:p w14:paraId="1BB13ABC" w14:textId="77777777" w:rsidR="00041417" w:rsidRDefault="00041417" w:rsidP="00510B78">
            <w:r>
              <w:t>3</w:t>
            </w:r>
          </w:p>
        </w:tc>
        <w:tc>
          <w:tcPr>
            <w:tcW w:w="851" w:type="dxa"/>
          </w:tcPr>
          <w:p w14:paraId="79270CE5" w14:textId="77777777" w:rsidR="00041417" w:rsidRPr="00354161" w:rsidRDefault="00041417" w:rsidP="00510B78">
            <w:pPr>
              <w:rPr>
                <w:color w:val="C00000"/>
                <w:highlight w:val="yellow"/>
              </w:rPr>
            </w:pPr>
            <w:r w:rsidRPr="00354161">
              <w:rPr>
                <w:color w:val="C00000"/>
                <w:highlight w:val="yellow"/>
              </w:rPr>
              <w:t>0.75</w:t>
            </w:r>
          </w:p>
        </w:tc>
      </w:tr>
      <w:tr w:rsidR="00041417" w14:paraId="1B25CD72" w14:textId="77777777" w:rsidTr="00510B78">
        <w:trPr>
          <w:jc w:val="center"/>
        </w:trPr>
        <w:tc>
          <w:tcPr>
            <w:tcW w:w="4814" w:type="dxa"/>
          </w:tcPr>
          <w:p w14:paraId="66334BC1" w14:textId="77777777" w:rsidR="00041417" w:rsidRDefault="00041417" w:rsidP="00510B78">
            <w:r>
              <w:t>Molto Alta</w:t>
            </w:r>
          </w:p>
        </w:tc>
        <w:tc>
          <w:tcPr>
            <w:tcW w:w="851" w:type="dxa"/>
          </w:tcPr>
          <w:p w14:paraId="58EE0DDE" w14:textId="77777777" w:rsidR="00041417" w:rsidRDefault="00041417" w:rsidP="00510B78">
            <w:r>
              <w:t>4</w:t>
            </w:r>
          </w:p>
        </w:tc>
        <w:tc>
          <w:tcPr>
            <w:tcW w:w="851" w:type="dxa"/>
          </w:tcPr>
          <w:p w14:paraId="3F96E6EC" w14:textId="77777777" w:rsidR="00041417" w:rsidRPr="00354161" w:rsidRDefault="00041417" w:rsidP="00510B78">
            <w:pPr>
              <w:rPr>
                <w:color w:val="C00000"/>
                <w:highlight w:val="yellow"/>
              </w:rPr>
            </w:pPr>
            <w:r w:rsidRPr="00354161">
              <w:rPr>
                <w:color w:val="C00000"/>
                <w:highlight w:val="yellow"/>
              </w:rPr>
              <w:t>1</w:t>
            </w:r>
          </w:p>
        </w:tc>
      </w:tr>
    </w:tbl>
    <w:p w14:paraId="14473C7F" w14:textId="77777777" w:rsidR="00041417" w:rsidRDefault="00041417" w:rsidP="00041417"/>
    <w:p w14:paraId="0BE8A2D1" w14:textId="7A3035D0" w:rsidR="00510B78" w:rsidRDefault="00041417" w:rsidP="00041417">
      <w:r>
        <w:t>Questa tabella ci permette di distribuire in modo uniforme il peso delle variabili ma non è uno strumento che automatizza il processo di assegnazione dei pesi, infatti la valutazione dell’importanza di una metrica deve essere fatta dal decisore, nel nostro caso particolare l’importanza delle metriche è stata valutata in base all’esperienza ed alle conoscenze personali tenendo in considerazione gli obiettivi.</w:t>
      </w:r>
    </w:p>
    <w:p w14:paraId="268D5CBB" w14:textId="77777777" w:rsidR="00510B78" w:rsidRDefault="00510B78">
      <w:pPr>
        <w:spacing w:line="252" w:lineRule="auto"/>
        <w:ind w:firstLine="0"/>
      </w:pPr>
      <w:r>
        <w:br w:type="page"/>
      </w:r>
    </w:p>
    <w:p w14:paraId="0BC4063E" w14:textId="77777777" w:rsidR="00041417" w:rsidRPr="00D747CE" w:rsidRDefault="00041417" w:rsidP="00041417">
      <w:pPr>
        <w:rPr>
          <w:rStyle w:val="Enfasigrassetto"/>
          <w:rFonts w:asciiTheme="majorHAnsi" w:hAnsiTheme="majorHAnsi" w:cstheme="majorBidi"/>
          <w:b w:val="0"/>
          <w:bCs w:val="0"/>
          <w:sz w:val="22"/>
        </w:rPr>
      </w:pPr>
    </w:p>
    <w:p w14:paraId="76BAD4C2" w14:textId="77777777" w:rsidR="00041417" w:rsidRDefault="00041417" w:rsidP="00041417">
      <w:pPr>
        <w:pStyle w:val="Titolo2"/>
        <w:numPr>
          <w:ilvl w:val="1"/>
          <w:numId w:val="1"/>
        </w:numPr>
        <w:spacing w:before="360"/>
        <w:jc w:val="left"/>
      </w:pPr>
      <w:bookmarkStart w:id="284" w:name="_Toc17210612"/>
      <w:proofErr w:type="spellStart"/>
      <w:r w:rsidRPr="004834B7">
        <w:t>Quality</w:t>
      </w:r>
      <w:proofErr w:type="spellEnd"/>
      <w:r w:rsidRPr="004834B7">
        <w:t xml:space="preserve"> </w:t>
      </w:r>
      <w:proofErr w:type="spellStart"/>
      <w:r w:rsidRPr="004834B7">
        <w:t>Attribute</w:t>
      </w:r>
      <w:proofErr w:type="spellEnd"/>
      <w:r w:rsidRPr="004834B7">
        <w:t xml:space="preserve"> Presentazione/Generiche</w:t>
      </w:r>
      <w:bookmarkEnd w:id="284"/>
    </w:p>
    <w:p w14:paraId="78811673" w14:textId="77777777" w:rsidR="00041417" w:rsidRDefault="00041417" w:rsidP="00041417">
      <w:r>
        <w:t xml:space="preserve">Questo </w:t>
      </w:r>
      <w:proofErr w:type="spellStart"/>
      <w:r>
        <w:t>Quality</w:t>
      </w:r>
      <w:proofErr w:type="spellEnd"/>
      <w:r>
        <w:t xml:space="preserve"> </w:t>
      </w:r>
      <w:proofErr w:type="spellStart"/>
      <w:r>
        <w:t>Attribute</w:t>
      </w:r>
      <w:proofErr w:type="spellEnd"/>
      <w:r>
        <w:t xml:space="preserve"> è probabilmente il più semplice e intuitivo da valutare, infatti esso nasce dall’aggregazione di 3 metriche che servono ad inquadrare il Framework ma che saranno strumento di analisi come ad esempio la documentazione,</w:t>
      </w:r>
    </w:p>
    <w:p w14:paraId="0B474346" w14:textId="77777777" w:rsidR="00041417" w:rsidRDefault="00041417" w:rsidP="00041417"/>
    <w:p w14:paraId="47EC93E5" w14:textId="77777777" w:rsidR="00041417" w:rsidRDefault="00041417" w:rsidP="00041417">
      <w:pPr>
        <w:pStyle w:val="Nessunaspaziatura"/>
        <w:rPr>
          <w:b/>
        </w:rPr>
      </w:pPr>
      <w:r w:rsidRPr="001E3AAB">
        <w:rPr>
          <w:b/>
        </w:rPr>
        <w:t>Calcolo del Peso delle Metriche</w:t>
      </w:r>
    </w:p>
    <w:p w14:paraId="59F28C42" w14:textId="77777777" w:rsidR="00041417" w:rsidRPr="001E3AAB" w:rsidRDefault="00041417" w:rsidP="00041417">
      <w:pPr>
        <w:pStyle w:val="Nessunaspaziatura"/>
        <w:rPr>
          <w:b/>
        </w:rPr>
      </w:pPr>
    </w:p>
    <w:p w14:paraId="48FBB889" w14:textId="77777777" w:rsidR="00041417" w:rsidRPr="001E3AAB" w:rsidRDefault="00041417" w:rsidP="00041417">
      <w:pPr>
        <w:rPr>
          <w:rStyle w:val="Enfasigrassetto"/>
        </w:rPr>
      </w:pPr>
      <w:r w:rsidRPr="004834B7">
        <w:t>In questo attributo il peso è ripartito tra sole due metriche verrà quindi calcolato nel seguente modo:</w:t>
      </w:r>
    </w:p>
    <w:p w14:paraId="7BE34392" w14:textId="77777777" w:rsidR="00041417" w:rsidRPr="00DC1BDF" w:rsidRDefault="00041417" w:rsidP="00041417">
      <w:pPr>
        <w:jc w:val="center"/>
      </w:pPr>
      <m:oMathPara>
        <m:oMath>
          <m:r>
            <w:rPr>
              <w:rFonts w:ascii="Cambria Math" w:hAnsi="Cambria Math"/>
            </w:rPr>
            <m:t xml:space="preserve">Peso Imp.  Alta= </m:t>
          </m:r>
          <m:f>
            <m:fPr>
              <m:ctrlPr>
                <w:rPr>
                  <w:rFonts w:ascii="Cambria Math" w:hAnsi="Cambria Math"/>
                  <w:i/>
                </w:rPr>
              </m:ctrlPr>
            </m:fPr>
            <m:num>
              <m:r>
                <w:rPr>
                  <w:rFonts w:ascii="Cambria Math" w:hAnsi="Cambria Math"/>
                </w:rPr>
                <m:t>1*0,50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0*0,50</m:t>
              </m:r>
            </m:num>
            <m:den>
              <m:r>
                <w:rPr>
                  <w:rFonts w:ascii="Cambria Math" w:hAnsi="Cambria Math"/>
                </w:rPr>
                <m:t>1</m:t>
              </m:r>
            </m:den>
          </m:f>
          <m:r>
            <w:rPr>
              <w:rFonts w:ascii="Cambria Math" w:hAnsi="Cambria Math"/>
            </w:rPr>
            <m:t>=0,25</m:t>
          </m:r>
        </m:oMath>
      </m:oMathPara>
    </w:p>
    <w:p w14:paraId="58A43624" w14:textId="77777777" w:rsidR="00041417" w:rsidRDefault="00041417" w:rsidP="00041417">
      <w:pPr>
        <w:jc w:val="center"/>
      </w:pPr>
    </w:p>
    <w:p w14:paraId="2EBDF7E5" w14:textId="77777777" w:rsidR="00041417" w:rsidRPr="00AB38C3" w:rsidRDefault="00041417" w:rsidP="00041417">
      <w:pPr>
        <w:jc w:val="center"/>
      </w:pPr>
      <m:oMathPara>
        <m:oMath>
          <m:r>
            <w:rPr>
              <w:rFonts w:ascii="Cambria Math" w:hAnsi="Cambria Math"/>
            </w:rPr>
            <m:t xml:space="preserve">Peso Imp.  Molto Alta= </m:t>
          </m:r>
          <m:f>
            <m:fPr>
              <m:ctrlPr>
                <w:rPr>
                  <w:rFonts w:ascii="Cambria Math" w:hAnsi="Cambria Math"/>
                  <w:i/>
                </w:rPr>
              </m:ctrlPr>
            </m:fPr>
            <m:num>
              <m:r>
                <w:rPr>
                  <w:rFonts w:ascii="Cambria Math" w:hAnsi="Cambria Math"/>
                </w:rPr>
                <m:t>1*0,50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1*0,50</m:t>
              </m:r>
            </m:num>
            <m:den>
              <m:r>
                <w:rPr>
                  <w:rFonts w:ascii="Cambria Math" w:hAnsi="Cambria Math"/>
                </w:rPr>
                <m:t>1</m:t>
              </m:r>
            </m:den>
          </m:f>
          <m:r>
            <w:rPr>
              <w:rFonts w:ascii="Cambria Math" w:hAnsi="Cambria Math"/>
            </w:rPr>
            <m:t>=0,25+0,50=0,75</m:t>
          </m:r>
        </m:oMath>
      </m:oMathPara>
    </w:p>
    <w:p w14:paraId="48DBC67C" w14:textId="77777777" w:rsidR="00041417" w:rsidRDefault="00041417" w:rsidP="00041417"/>
    <w:p w14:paraId="325A6907" w14:textId="77777777" w:rsidR="00041417" w:rsidRPr="00DA4B6D" w:rsidRDefault="00041417" w:rsidP="00041417">
      <w:pPr>
        <w:rPr>
          <w:rPrChange w:id="285" w:author="Di Rocco Juri" w:date="2019-08-21T10:11:00Z">
            <w:rPr>
              <w:lang w:val="en-US"/>
            </w:rPr>
          </w:rPrChange>
        </w:rPr>
      </w:pPr>
      <w:r>
        <w:t>di seguito la tabella riassuntiva dell’attributo presentazione:</w:t>
      </w:r>
    </w:p>
    <w:p w14:paraId="517BED2F" w14:textId="77777777" w:rsidR="00041417" w:rsidRPr="001E3AAB" w:rsidRDefault="00041417" w:rsidP="00041417">
      <w:pPr>
        <w:pStyle w:val="Nessunaspaziatura"/>
      </w:pPr>
    </w:p>
    <w:tbl>
      <w:tblPr>
        <w:tblStyle w:val="Grigliatabella"/>
        <w:tblW w:w="0" w:type="auto"/>
        <w:tblLook w:val="04A0" w:firstRow="1" w:lastRow="0" w:firstColumn="1" w:lastColumn="0" w:noHBand="0" w:noVBand="1"/>
      </w:tblPr>
      <w:tblGrid>
        <w:gridCol w:w="2407"/>
        <w:gridCol w:w="2407"/>
        <w:gridCol w:w="2407"/>
        <w:gridCol w:w="2407"/>
      </w:tblGrid>
      <w:tr w:rsidR="00041417" w14:paraId="0B2F2370" w14:textId="77777777" w:rsidTr="00510B78">
        <w:tc>
          <w:tcPr>
            <w:tcW w:w="2407" w:type="dxa"/>
          </w:tcPr>
          <w:p w14:paraId="1A471465" w14:textId="77777777" w:rsidR="00041417" w:rsidRDefault="00041417" w:rsidP="00510B78">
            <w:pPr>
              <w:pStyle w:val="Nessunaspaziatura"/>
              <w:rPr>
                <w:lang w:val="en-US"/>
              </w:rPr>
            </w:pPr>
            <w:r>
              <w:rPr>
                <w:lang w:val="en-US"/>
              </w:rPr>
              <w:t>Quality Attribute</w:t>
            </w:r>
          </w:p>
        </w:tc>
        <w:tc>
          <w:tcPr>
            <w:tcW w:w="2407" w:type="dxa"/>
          </w:tcPr>
          <w:p w14:paraId="33E624E2" w14:textId="77777777" w:rsidR="00041417" w:rsidRDefault="00041417" w:rsidP="00510B78">
            <w:pPr>
              <w:pStyle w:val="Nessunaspaziatura"/>
              <w:rPr>
                <w:lang w:val="en-US"/>
              </w:rPr>
            </w:pPr>
            <w:proofErr w:type="spellStart"/>
            <w:r>
              <w:rPr>
                <w:lang w:val="en-US"/>
              </w:rPr>
              <w:t>Metriche</w:t>
            </w:r>
            <w:proofErr w:type="spellEnd"/>
          </w:p>
        </w:tc>
        <w:tc>
          <w:tcPr>
            <w:tcW w:w="2407" w:type="dxa"/>
          </w:tcPr>
          <w:p w14:paraId="1F21C2CD" w14:textId="77777777" w:rsidR="00041417" w:rsidRDefault="00041417" w:rsidP="00510B78">
            <w:pPr>
              <w:pStyle w:val="Nessunaspaziatura"/>
              <w:rPr>
                <w:lang w:val="en-US"/>
              </w:rPr>
            </w:pPr>
            <w:proofErr w:type="spellStart"/>
            <w:r>
              <w:rPr>
                <w:lang w:val="en-US"/>
              </w:rPr>
              <w:t>Importanza</w:t>
            </w:r>
            <w:proofErr w:type="spellEnd"/>
          </w:p>
        </w:tc>
        <w:tc>
          <w:tcPr>
            <w:tcW w:w="2407" w:type="dxa"/>
          </w:tcPr>
          <w:p w14:paraId="6D3AFDFF" w14:textId="77777777" w:rsidR="00041417" w:rsidRDefault="00041417" w:rsidP="00510B78">
            <w:pPr>
              <w:pStyle w:val="Nessunaspaziatura"/>
              <w:rPr>
                <w:lang w:val="en-US"/>
              </w:rPr>
            </w:pPr>
            <w:r>
              <w:rPr>
                <w:lang w:val="en-US"/>
              </w:rPr>
              <w:t>Peso</w:t>
            </w:r>
          </w:p>
        </w:tc>
      </w:tr>
      <w:tr w:rsidR="00041417" w14:paraId="284DB5ED" w14:textId="77777777" w:rsidTr="00510B78">
        <w:tc>
          <w:tcPr>
            <w:tcW w:w="2407" w:type="dxa"/>
            <w:vMerge w:val="restart"/>
          </w:tcPr>
          <w:p w14:paraId="2A6F46A5" w14:textId="77777777" w:rsidR="00041417" w:rsidRDefault="00041417" w:rsidP="00510B78">
            <w:pPr>
              <w:pStyle w:val="Nessunaspaziatura"/>
              <w:rPr>
                <w:lang w:val="en-US"/>
              </w:rPr>
            </w:pPr>
            <w:proofErr w:type="spellStart"/>
            <w:r>
              <w:rPr>
                <w:lang w:val="en-US"/>
              </w:rPr>
              <w:t>Presentazione</w:t>
            </w:r>
            <w:proofErr w:type="spellEnd"/>
          </w:p>
        </w:tc>
        <w:tc>
          <w:tcPr>
            <w:tcW w:w="2407" w:type="dxa"/>
          </w:tcPr>
          <w:p w14:paraId="09F6024F" w14:textId="77777777" w:rsidR="00041417" w:rsidRDefault="00041417" w:rsidP="00510B78">
            <w:pPr>
              <w:pStyle w:val="Nessunaspaziatura"/>
              <w:rPr>
                <w:lang w:val="en-US"/>
              </w:rPr>
            </w:pPr>
            <w:proofErr w:type="spellStart"/>
            <w:r>
              <w:rPr>
                <w:lang w:val="en-US"/>
              </w:rPr>
              <w:t>Documentazione</w:t>
            </w:r>
            <w:proofErr w:type="spellEnd"/>
          </w:p>
        </w:tc>
        <w:tc>
          <w:tcPr>
            <w:tcW w:w="2407" w:type="dxa"/>
          </w:tcPr>
          <w:p w14:paraId="3DC3466C" w14:textId="77777777" w:rsidR="00041417" w:rsidRDefault="00041417" w:rsidP="00510B78">
            <w:pPr>
              <w:pStyle w:val="Nessunaspaziatura"/>
              <w:rPr>
                <w:lang w:val="en-US"/>
              </w:rPr>
            </w:pPr>
            <w:r>
              <w:rPr>
                <w:lang w:val="en-US"/>
              </w:rPr>
              <w:t>Molto Alta</w:t>
            </w:r>
          </w:p>
        </w:tc>
        <w:tc>
          <w:tcPr>
            <w:tcW w:w="2407" w:type="dxa"/>
          </w:tcPr>
          <w:p w14:paraId="07718025" w14:textId="77777777" w:rsidR="00041417" w:rsidRDefault="00041417" w:rsidP="00510B78">
            <w:pPr>
              <w:pStyle w:val="Nessunaspaziatura"/>
              <w:rPr>
                <w:lang w:val="en-US"/>
              </w:rPr>
            </w:pPr>
            <w:r>
              <w:rPr>
                <w:lang w:val="en-US"/>
              </w:rPr>
              <w:t>0,75</w:t>
            </w:r>
          </w:p>
        </w:tc>
      </w:tr>
      <w:tr w:rsidR="00041417" w14:paraId="4454EBCA" w14:textId="77777777" w:rsidTr="00510B78">
        <w:tc>
          <w:tcPr>
            <w:tcW w:w="2407" w:type="dxa"/>
            <w:vMerge/>
          </w:tcPr>
          <w:p w14:paraId="48491E90" w14:textId="77777777" w:rsidR="00041417" w:rsidRDefault="00041417" w:rsidP="00510B78">
            <w:pPr>
              <w:pStyle w:val="Nessunaspaziatura"/>
              <w:rPr>
                <w:lang w:val="en-US"/>
              </w:rPr>
            </w:pPr>
          </w:p>
        </w:tc>
        <w:tc>
          <w:tcPr>
            <w:tcW w:w="2407" w:type="dxa"/>
          </w:tcPr>
          <w:p w14:paraId="38264F82" w14:textId="77777777" w:rsidR="00041417" w:rsidRDefault="00041417" w:rsidP="00510B78">
            <w:pPr>
              <w:pStyle w:val="Nessunaspaziatura"/>
              <w:rPr>
                <w:lang w:val="en-US"/>
              </w:rPr>
            </w:pPr>
            <w:r>
              <w:rPr>
                <w:lang w:val="en-US"/>
              </w:rPr>
              <w:t>Tipo di Framework</w:t>
            </w:r>
          </w:p>
        </w:tc>
        <w:tc>
          <w:tcPr>
            <w:tcW w:w="2407" w:type="dxa"/>
          </w:tcPr>
          <w:p w14:paraId="30C4F5DC" w14:textId="77777777" w:rsidR="00041417" w:rsidRDefault="00041417" w:rsidP="00510B78">
            <w:pPr>
              <w:pStyle w:val="Nessunaspaziatura"/>
              <w:rPr>
                <w:lang w:val="en-US"/>
              </w:rPr>
            </w:pPr>
            <w:r>
              <w:rPr>
                <w:lang w:val="en-US"/>
              </w:rPr>
              <w:t>Alta</w:t>
            </w:r>
          </w:p>
        </w:tc>
        <w:tc>
          <w:tcPr>
            <w:tcW w:w="2407" w:type="dxa"/>
          </w:tcPr>
          <w:p w14:paraId="0F18C547" w14:textId="77777777" w:rsidR="00041417" w:rsidRDefault="00041417" w:rsidP="00510B78">
            <w:pPr>
              <w:pStyle w:val="Nessunaspaziatura"/>
              <w:rPr>
                <w:lang w:val="en-US"/>
              </w:rPr>
            </w:pPr>
            <w:r>
              <w:rPr>
                <w:lang w:val="en-US"/>
              </w:rPr>
              <w:t>0,25</w:t>
            </w:r>
          </w:p>
        </w:tc>
      </w:tr>
    </w:tbl>
    <w:p w14:paraId="08E68AAA" w14:textId="77777777" w:rsidR="00041417" w:rsidRDefault="00041417" w:rsidP="00041417">
      <w:pPr>
        <w:pStyle w:val="Nessunaspaziatura"/>
        <w:rPr>
          <w:lang w:val="en-US"/>
        </w:rPr>
      </w:pPr>
    </w:p>
    <w:p w14:paraId="0F624CEA" w14:textId="77777777" w:rsidR="00041417" w:rsidRDefault="00041417" w:rsidP="00041417">
      <w:pPr>
        <w:ind w:firstLine="0"/>
        <w:rPr>
          <w:lang w:val="en-US"/>
        </w:rPr>
      </w:pPr>
    </w:p>
    <w:p w14:paraId="492D667A" w14:textId="77777777" w:rsidR="00041417" w:rsidRPr="00041417" w:rsidRDefault="00041417" w:rsidP="00041417">
      <w:pPr>
        <w:pStyle w:val="Nessunaspaziatura"/>
        <w:rPr>
          <w:b/>
        </w:rPr>
      </w:pPr>
      <w:r w:rsidRPr="00041417">
        <w:rPr>
          <w:b/>
        </w:rPr>
        <w:t>Documentazione</w:t>
      </w:r>
    </w:p>
    <w:p w14:paraId="6DC13C5F" w14:textId="77777777" w:rsidR="00041417" w:rsidRPr="00041417" w:rsidRDefault="00041417" w:rsidP="00041417"/>
    <w:p w14:paraId="2935F17D" w14:textId="77777777" w:rsidR="00041417" w:rsidRPr="00041417" w:rsidRDefault="00041417" w:rsidP="00041417">
      <w:r w:rsidRPr="00041417">
        <w:t xml:space="preserve">La documentazione ha un peso importante in questa analisi è infatti una delle metriche con il peso maggiore, perché influisce sia sulla valutazione di attributi legati a </w:t>
      </w:r>
      <w:proofErr w:type="spellStart"/>
      <w:r w:rsidRPr="00041417">
        <w:t>features</w:t>
      </w:r>
      <w:proofErr w:type="spellEnd"/>
      <w:r w:rsidRPr="00041417">
        <w:t xml:space="preserve"> </w:t>
      </w:r>
      <w:proofErr w:type="spellStart"/>
      <w:r w:rsidRPr="00041417">
        <w:t>built</w:t>
      </w:r>
      <w:proofErr w:type="spellEnd"/>
      <w:r w:rsidRPr="00041417">
        <w:t xml:space="preserve">-in del </w:t>
      </w:r>
      <w:proofErr w:type="spellStart"/>
      <w:r w:rsidRPr="00041417">
        <w:t>frameworks</w:t>
      </w:r>
      <w:proofErr w:type="spellEnd"/>
      <w:r w:rsidRPr="00041417">
        <w:t xml:space="preserve"> che sulla Usabilità del Framework parte dello sviluppatore, una documentazione incompleta o poco comprensibile potrebbe portarci ad una valutazione di qualità errata anche per </w:t>
      </w:r>
      <w:r w:rsidRPr="00041417">
        <w:lastRenderedPageBreak/>
        <w:t xml:space="preserve">quanto riguarda aspetti tecnici, questo perché la documentazione non verrà considerata solo come uno strumento per l’apprendimento ma anche di verifica di alcune caratteristiche e </w:t>
      </w:r>
      <w:proofErr w:type="spellStart"/>
      <w:r w:rsidRPr="00041417">
        <w:t>features</w:t>
      </w:r>
      <w:proofErr w:type="spellEnd"/>
      <w:r w:rsidRPr="00041417">
        <w:t xml:space="preserve"> del </w:t>
      </w:r>
      <w:proofErr w:type="spellStart"/>
      <w:r w:rsidRPr="00041417">
        <w:t>Frameworks</w:t>
      </w:r>
      <w:proofErr w:type="spellEnd"/>
      <w:r w:rsidRPr="00041417">
        <w:t xml:space="preserve"> (questo aspetto verrà ripreso in dettaglio anche nel </w:t>
      </w:r>
      <w:proofErr w:type="spellStart"/>
      <w:r w:rsidRPr="00041417">
        <w:t>quality</w:t>
      </w:r>
      <w:proofErr w:type="spellEnd"/>
      <w:r w:rsidRPr="00041417">
        <w:t xml:space="preserve"> model Tecnologie e Supporto allo Sviluppo Web). </w:t>
      </w:r>
    </w:p>
    <w:p w14:paraId="157E0E52" w14:textId="77777777" w:rsidR="00041417" w:rsidRPr="00041417" w:rsidRDefault="00041417" w:rsidP="00041417">
      <w:r w:rsidRPr="00041417">
        <w:t xml:space="preserve">Un buon Framework deve mettere a disposizione due tipi di documentazione: una d. tecnica incentrata sul codice sorgente (API Reference </w:t>
      </w:r>
      <w:proofErr w:type="spellStart"/>
      <w:r w:rsidRPr="00041417">
        <w:t>Documentation</w:t>
      </w:r>
      <w:proofErr w:type="spellEnd"/>
      <w:r w:rsidRPr="00041417">
        <w:t xml:space="preserve">), e una d. utente costituita dai </w:t>
      </w:r>
      <w:proofErr w:type="spellStart"/>
      <w:r w:rsidRPr="00041417">
        <w:t>tutorials</w:t>
      </w:r>
      <w:proofErr w:type="spellEnd"/>
      <w:r w:rsidRPr="00041417">
        <w:t>. Entrambe le documentazioni sono valutate in modo indipendente, per il materiale ufficiale fornito, non verranno quindi considerati in alcun modo articoli e tutorial su forum o blog non ufficiali, se alcuni aspetti sono poco chiari o assenti all’interno della pagina ufficiale verranno ritenuti assenti. Questo approccio potrebbe sembrare drastico ma tiene conto del tempo che un programmatore dovrebbe spendere per reperire informazioni non presenti sulla documentazione ufficiale, un fattore cruciale per mantenere bassi i costi dello sviluppo.</w:t>
      </w:r>
    </w:p>
    <w:p w14:paraId="1FF82553" w14:textId="77777777" w:rsidR="00041417" w:rsidRPr="00041417" w:rsidRDefault="00041417" w:rsidP="00041417">
      <w:r w:rsidRPr="00041417">
        <w:t>La valutazione è fatta utilizzando un approccio Knowledge-</w:t>
      </w:r>
      <w:proofErr w:type="spellStart"/>
      <w:r w:rsidRPr="00041417">
        <w:t>Based</w:t>
      </w:r>
      <w:proofErr w:type="spellEnd"/>
      <w:r w:rsidRPr="00041417">
        <w:t xml:space="preserve"> riguardante la mia esperienza nel campo di ingegneria del software e nello sviluppo software. Di seguito una tabella con i possibili punteggi ottenuti dalla documentazione.</w:t>
      </w:r>
    </w:p>
    <w:p w14:paraId="0DBCAA36" w14:textId="77777777" w:rsidR="00041417" w:rsidRPr="00DA4B6D" w:rsidRDefault="00041417" w:rsidP="00041417">
      <w:pPr>
        <w:ind w:firstLine="0"/>
        <w:rPr>
          <w:rPrChange w:id="286" w:author="Di Rocco Juri" w:date="2019-08-21T10:11:00Z">
            <w:rPr>
              <w:lang w:val="en-US"/>
            </w:rPr>
          </w:rPrChange>
        </w:rPr>
      </w:pPr>
    </w:p>
    <w:tbl>
      <w:tblPr>
        <w:tblStyle w:val="Grigliatabella"/>
        <w:tblW w:w="9765" w:type="dxa"/>
        <w:tblLook w:val="04A0" w:firstRow="1" w:lastRow="0" w:firstColumn="1" w:lastColumn="0" w:noHBand="0" w:noVBand="1"/>
      </w:tblPr>
      <w:tblGrid>
        <w:gridCol w:w="4770"/>
        <w:gridCol w:w="1842"/>
        <w:gridCol w:w="1842"/>
        <w:gridCol w:w="1311"/>
      </w:tblGrid>
      <w:tr w:rsidR="00041417" w14:paraId="36FD8874" w14:textId="77777777" w:rsidTr="00510B78">
        <w:tc>
          <w:tcPr>
            <w:tcW w:w="5914" w:type="dxa"/>
          </w:tcPr>
          <w:p w14:paraId="19DA90EB" w14:textId="77777777" w:rsidR="00041417" w:rsidRDefault="00041417" w:rsidP="00510B78">
            <w:pPr>
              <w:pStyle w:val="Nessunaspaziatura"/>
              <w:rPr>
                <w:lang w:val="en-US"/>
              </w:rPr>
            </w:pPr>
            <w:proofErr w:type="spellStart"/>
            <w:r>
              <w:rPr>
                <w:lang w:val="en-US"/>
              </w:rPr>
              <w:t>Documentazione</w:t>
            </w:r>
            <w:proofErr w:type="spellEnd"/>
          </w:p>
        </w:tc>
        <w:tc>
          <w:tcPr>
            <w:tcW w:w="236" w:type="dxa"/>
          </w:tcPr>
          <w:p w14:paraId="70F63CCB" w14:textId="77777777" w:rsidR="00041417" w:rsidRDefault="00041417" w:rsidP="00510B78">
            <w:pPr>
              <w:pStyle w:val="Nessunaspaziatura"/>
              <w:rPr>
                <w:lang w:val="en-US"/>
              </w:rPr>
            </w:pPr>
            <w:proofErr w:type="spellStart"/>
            <w:r w:rsidRPr="00383271">
              <w:rPr>
                <w:lang w:val="en-US"/>
              </w:rPr>
              <w:t>Punteggio</w:t>
            </w:r>
            <w:proofErr w:type="spellEnd"/>
            <w:r w:rsidRPr="00383271">
              <w:rPr>
                <w:lang w:val="en-US"/>
              </w:rPr>
              <w:t xml:space="preserve"> </w:t>
            </w:r>
            <w:proofErr w:type="spellStart"/>
            <w:r w:rsidRPr="00383271">
              <w:rPr>
                <w:lang w:val="en-US"/>
              </w:rPr>
              <w:t>Documentazione</w:t>
            </w:r>
            <w:proofErr w:type="spellEnd"/>
            <w:r w:rsidRPr="00383271">
              <w:rPr>
                <w:lang w:val="en-US"/>
              </w:rPr>
              <w:t xml:space="preserve"> </w:t>
            </w:r>
            <w:proofErr w:type="spellStart"/>
            <w:r w:rsidRPr="00383271">
              <w:rPr>
                <w:lang w:val="en-US"/>
              </w:rPr>
              <w:t>Utente</w:t>
            </w:r>
            <w:proofErr w:type="spellEnd"/>
          </w:p>
        </w:tc>
        <w:tc>
          <w:tcPr>
            <w:tcW w:w="1842" w:type="dxa"/>
          </w:tcPr>
          <w:p w14:paraId="31872525" w14:textId="77777777" w:rsidR="00041417" w:rsidRDefault="00041417" w:rsidP="00510B78">
            <w:pPr>
              <w:pStyle w:val="Nessunaspaziatura"/>
              <w:rPr>
                <w:lang w:val="en-US"/>
              </w:rPr>
            </w:pPr>
            <w:proofErr w:type="spellStart"/>
            <w:r w:rsidRPr="00383271">
              <w:rPr>
                <w:lang w:val="en-US"/>
              </w:rPr>
              <w:t>Punteggio</w:t>
            </w:r>
            <w:proofErr w:type="spellEnd"/>
            <w:r w:rsidRPr="00383271">
              <w:rPr>
                <w:lang w:val="en-US"/>
              </w:rPr>
              <w:t xml:space="preserve"> </w:t>
            </w:r>
            <w:proofErr w:type="spellStart"/>
            <w:r w:rsidRPr="00383271">
              <w:rPr>
                <w:lang w:val="en-US"/>
              </w:rPr>
              <w:t>Documentazione</w:t>
            </w:r>
            <w:proofErr w:type="spellEnd"/>
            <w:r w:rsidRPr="00383271">
              <w:rPr>
                <w:lang w:val="en-US"/>
              </w:rPr>
              <w:t xml:space="preserve"> </w:t>
            </w:r>
            <w:proofErr w:type="spellStart"/>
            <w:r w:rsidRPr="00383271">
              <w:rPr>
                <w:lang w:val="en-US"/>
              </w:rPr>
              <w:t>Tecnica</w:t>
            </w:r>
            <w:proofErr w:type="spellEnd"/>
          </w:p>
          <w:p w14:paraId="28A8B769" w14:textId="77777777" w:rsidR="00041417" w:rsidRPr="00383271" w:rsidRDefault="00041417" w:rsidP="00510B78">
            <w:pPr>
              <w:pStyle w:val="Nessunaspaziatura"/>
              <w:rPr>
                <w:lang w:val="en-US"/>
              </w:rPr>
            </w:pPr>
          </w:p>
        </w:tc>
        <w:tc>
          <w:tcPr>
            <w:tcW w:w="1773" w:type="dxa"/>
          </w:tcPr>
          <w:p w14:paraId="6B910F1C" w14:textId="77777777" w:rsidR="00041417" w:rsidRDefault="00041417" w:rsidP="00510B78">
            <w:pPr>
              <w:pStyle w:val="Nessunaspaziatura"/>
              <w:rPr>
                <w:lang w:val="en-US"/>
              </w:rPr>
            </w:pPr>
          </w:p>
        </w:tc>
      </w:tr>
      <w:tr w:rsidR="00041417" w14:paraId="2F50845D" w14:textId="77777777" w:rsidTr="00510B78">
        <w:tc>
          <w:tcPr>
            <w:tcW w:w="5914" w:type="dxa"/>
          </w:tcPr>
          <w:p w14:paraId="3768978B" w14:textId="77777777" w:rsidR="00041417" w:rsidRPr="00DA4B6D" w:rsidRDefault="00041417" w:rsidP="00510B78">
            <w:pPr>
              <w:pStyle w:val="Nessunaspaziatura"/>
              <w:rPr>
                <w:rPrChange w:id="287" w:author="Di Rocco Juri" w:date="2019-08-21T10:11:00Z">
                  <w:rPr>
                    <w:lang w:val="en-US"/>
                  </w:rPr>
                </w:rPrChange>
              </w:rPr>
            </w:pPr>
            <w:r w:rsidRPr="00DA4B6D">
              <w:rPr>
                <w:rPrChange w:id="288" w:author="Di Rocco Juri" w:date="2019-08-21T10:11:00Z">
                  <w:rPr>
                    <w:lang w:val="en-US"/>
                  </w:rPr>
                </w:rPrChange>
              </w:rPr>
              <w:t>Completa: Documentazione ben strutturata, comprensibile, e facile da reperire ed organizzata gerarchicamente.</w:t>
            </w:r>
          </w:p>
        </w:tc>
        <w:tc>
          <w:tcPr>
            <w:tcW w:w="236" w:type="dxa"/>
          </w:tcPr>
          <w:p w14:paraId="428A7B53" w14:textId="77777777" w:rsidR="00041417" w:rsidRDefault="00041417" w:rsidP="00510B78">
            <w:pPr>
              <w:pStyle w:val="Nessunaspaziatura"/>
              <w:rPr>
                <w:lang w:val="en-US"/>
              </w:rPr>
            </w:pPr>
            <w:r>
              <w:rPr>
                <w:lang w:val="en-US"/>
              </w:rPr>
              <w:t>1</w:t>
            </w:r>
          </w:p>
        </w:tc>
        <w:tc>
          <w:tcPr>
            <w:tcW w:w="1842" w:type="dxa"/>
          </w:tcPr>
          <w:p w14:paraId="55A9F219" w14:textId="77777777" w:rsidR="00041417" w:rsidRDefault="00041417" w:rsidP="00510B78">
            <w:pPr>
              <w:pStyle w:val="Nessunaspaziatura"/>
              <w:rPr>
                <w:lang w:val="en-US"/>
              </w:rPr>
            </w:pPr>
            <w:r>
              <w:rPr>
                <w:lang w:val="en-US"/>
              </w:rPr>
              <w:t>1</w:t>
            </w:r>
          </w:p>
        </w:tc>
        <w:tc>
          <w:tcPr>
            <w:tcW w:w="1773" w:type="dxa"/>
          </w:tcPr>
          <w:p w14:paraId="73B985D7" w14:textId="77777777" w:rsidR="00041417" w:rsidRDefault="00041417" w:rsidP="00510B78">
            <w:pPr>
              <w:pStyle w:val="Nessunaspaziatura"/>
              <w:rPr>
                <w:lang w:val="en-US"/>
              </w:rPr>
            </w:pPr>
          </w:p>
        </w:tc>
      </w:tr>
      <w:tr w:rsidR="00041417" w14:paraId="0EB6BD13" w14:textId="77777777" w:rsidTr="00510B78">
        <w:tc>
          <w:tcPr>
            <w:tcW w:w="5914" w:type="dxa"/>
          </w:tcPr>
          <w:p w14:paraId="3EF2B5FB" w14:textId="77777777" w:rsidR="00041417" w:rsidRPr="00DA4B6D" w:rsidRDefault="00041417" w:rsidP="00510B78">
            <w:pPr>
              <w:pStyle w:val="Nessunaspaziatura"/>
              <w:rPr>
                <w:rPrChange w:id="289" w:author="Di Rocco Juri" w:date="2019-08-21T10:11:00Z">
                  <w:rPr>
                    <w:lang w:val="en-US"/>
                  </w:rPr>
                </w:rPrChange>
              </w:rPr>
            </w:pPr>
            <w:r w:rsidRPr="00DA4B6D">
              <w:rPr>
                <w:rPrChange w:id="290" w:author="Di Rocco Juri" w:date="2019-08-21T10:11:00Z">
                  <w:rPr>
                    <w:lang w:val="en-US"/>
                  </w:rPr>
                </w:rPrChange>
              </w:rPr>
              <w:t xml:space="preserve">Sufficiente: Documentazione ben strutturata, con piccole mancanze su </w:t>
            </w:r>
            <w:proofErr w:type="spellStart"/>
            <w:r w:rsidRPr="00DA4B6D">
              <w:rPr>
                <w:rPrChange w:id="291" w:author="Di Rocco Juri" w:date="2019-08-21T10:11:00Z">
                  <w:rPr>
                    <w:lang w:val="en-US"/>
                  </w:rPr>
                </w:rPrChange>
              </w:rPr>
              <w:t>features</w:t>
            </w:r>
            <w:proofErr w:type="spellEnd"/>
            <w:r w:rsidRPr="00DA4B6D">
              <w:rPr>
                <w:rPrChange w:id="292" w:author="Di Rocco Juri" w:date="2019-08-21T10:11:00Z">
                  <w:rPr>
                    <w:lang w:val="en-US"/>
                  </w:rPr>
                </w:rPrChange>
              </w:rPr>
              <w:t xml:space="preserve"> o pochi commenti su alcune API </w:t>
            </w:r>
            <w:proofErr w:type="spellStart"/>
            <w:r w:rsidRPr="00DA4B6D">
              <w:rPr>
                <w:rPrChange w:id="293" w:author="Di Rocco Juri" w:date="2019-08-21T10:11:00Z">
                  <w:rPr>
                    <w:lang w:val="en-US"/>
                  </w:rPr>
                </w:rPrChange>
              </w:rPr>
              <w:t>Ref</w:t>
            </w:r>
            <w:proofErr w:type="spellEnd"/>
            <w:r w:rsidRPr="00DA4B6D">
              <w:rPr>
                <w:rPrChange w:id="294" w:author="Di Rocco Juri" w:date="2019-08-21T10:11:00Z">
                  <w:rPr>
                    <w:lang w:val="en-US"/>
                  </w:rPr>
                </w:rPrChange>
              </w:rPr>
              <w:t>. Doc.</w:t>
            </w:r>
          </w:p>
        </w:tc>
        <w:tc>
          <w:tcPr>
            <w:tcW w:w="236" w:type="dxa"/>
          </w:tcPr>
          <w:p w14:paraId="003C41FE" w14:textId="77777777" w:rsidR="00041417" w:rsidRDefault="00041417" w:rsidP="00510B78">
            <w:pPr>
              <w:pStyle w:val="Nessunaspaziatura"/>
              <w:rPr>
                <w:lang w:val="en-US"/>
              </w:rPr>
            </w:pPr>
            <w:r>
              <w:rPr>
                <w:lang w:val="en-US"/>
              </w:rPr>
              <w:t>0,67</w:t>
            </w:r>
          </w:p>
        </w:tc>
        <w:tc>
          <w:tcPr>
            <w:tcW w:w="1842" w:type="dxa"/>
          </w:tcPr>
          <w:p w14:paraId="22BC5EA7" w14:textId="77777777" w:rsidR="00041417" w:rsidRDefault="00041417" w:rsidP="00510B78">
            <w:pPr>
              <w:pStyle w:val="Nessunaspaziatura"/>
              <w:rPr>
                <w:lang w:val="en-US"/>
              </w:rPr>
            </w:pPr>
            <w:r>
              <w:rPr>
                <w:lang w:val="en-US"/>
              </w:rPr>
              <w:t>0,67</w:t>
            </w:r>
          </w:p>
        </w:tc>
        <w:tc>
          <w:tcPr>
            <w:tcW w:w="1773" w:type="dxa"/>
          </w:tcPr>
          <w:p w14:paraId="2F87FB0C" w14:textId="77777777" w:rsidR="00041417" w:rsidRDefault="00041417" w:rsidP="00510B78">
            <w:pPr>
              <w:pStyle w:val="Nessunaspaziatura"/>
              <w:rPr>
                <w:lang w:val="en-US"/>
              </w:rPr>
            </w:pPr>
          </w:p>
        </w:tc>
      </w:tr>
      <w:tr w:rsidR="00041417" w14:paraId="0C3AA16D" w14:textId="77777777" w:rsidTr="00510B78">
        <w:tc>
          <w:tcPr>
            <w:tcW w:w="5914" w:type="dxa"/>
          </w:tcPr>
          <w:p w14:paraId="138040D8" w14:textId="77777777" w:rsidR="00041417" w:rsidRPr="00DA4B6D" w:rsidRDefault="00041417" w:rsidP="00510B78">
            <w:pPr>
              <w:pStyle w:val="Nessunaspaziatura"/>
              <w:rPr>
                <w:rPrChange w:id="295" w:author="Di Rocco Juri" w:date="2019-08-21T10:11:00Z">
                  <w:rPr>
                    <w:lang w:val="en-US"/>
                  </w:rPr>
                </w:rPrChange>
              </w:rPr>
            </w:pPr>
            <w:r w:rsidRPr="00DA4B6D">
              <w:rPr>
                <w:rPrChange w:id="296" w:author="Di Rocco Juri" w:date="2019-08-21T10:11:00Z">
                  <w:rPr>
                    <w:lang w:val="en-US"/>
                  </w:rPr>
                </w:rPrChange>
              </w:rPr>
              <w:tab/>
              <w:t xml:space="preserve">Incompleta: Presenza di metodi o </w:t>
            </w:r>
            <w:proofErr w:type="spellStart"/>
            <w:r w:rsidRPr="00DA4B6D">
              <w:rPr>
                <w:rPrChange w:id="297" w:author="Di Rocco Juri" w:date="2019-08-21T10:11:00Z">
                  <w:rPr>
                    <w:lang w:val="en-US"/>
                  </w:rPr>
                </w:rPrChange>
              </w:rPr>
              <w:t>features</w:t>
            </w:r>
            <w:proofErr w:type="spellEnd"/>
            <w:r w:rsidRPr="00DA4B6D">
              <w:rPr>
                <w:rPrChange w:id="298" w:author="Di Rocco Juri" w:date="2019-08-21T10:11:00Z">
                  <w:rPr>
                    <w:lang w:val="en-US"/>
                  </w:rPr>
                </w:rPrChange>
              </w:rPr>
              <w:t xml:space="preserve"> non commentati o documentati</w:t>
            </w:r>
          </w:p>
        </w:tc>
        <w:tc>
          <w:tcPr>
            <w:tcW w:w="236" w:type="dxa"/>
          </w:tcPr>
          <w:p w14:paraId="3A446820" w14:textId="77777777" w:rsidR="00041417" w:rsidRDefault="00041417" w:rsidP="00510B78">
            <w:pPr>
              <w:pStyle w:val="Nessunaspaziatura"/>
              <w:rPr>
                <w:lang w:val="en-US"/>
              </w:rPr>
            </w:pPr>
            <w:r>
              <w:rPr>
                <w:lang w:val="en-US"/>
              </w:rPr>
              <w:t>0,33</w:t>
            </w:r>
          </w:p>
        </w:tc>
        <w:tc>
          <w:tcPr>
            <w:tcW w:w="1842" w:type="dxa"/>
          </w:tcPr>
          <w:p w14:paraId="6D5B5C4E" w14:textId="77777777" w:rsidR="00041417" w:rsidRDefault="00041417" w:rsidP="00510B78">
            <w:pPr>
              <w:pStyle w:val="Nessunaspaziatura"/>
              <w:rPr>
                <w:lang w:val="en-US"/>
              </w:rPr>
            </w:pPr>
            <w:r>
              <w:rPr>
                <w:lang w:val="en-US"/>
              </w:rPr>
              <w:t>0,33</w:t>
            </w:r>
          </w:p>
        </w:tc>
        <w:tc>
          <w:tcPr>
            <w:tcW w:w="1773" w:type="dxa"/>
          </w:tcPr>
          <w:p w14:paraId="64F0FD84" w14:textId="77777777" w:rsidR="00041417" w:rsidRDefault="00041417" w:rsidP="00510B78">
            <w:pPr>
              <w:pStyle w:val="Nessunaspaziatura"/>
              <w:rPr>
                <w:lang w:val="en-US"/>
              </w:rPr>
            </w:pPr>
          </w:p>
        </w:tc>
      </w:tr>
      <w:tr w:rsidR="00041417" w14:paraId="771874AE" w14:textId="77777777" w:rsidTr="00510B78">
        <w:tc>
          <w:tcPr>
            <w:tcW w:w="5914" w:type="dxa"/>
          </w:tcPr>
          <w:p w14:paraId="404F785D" w14:textId="77777777" w:rsidR="00041417" w:rsidRPr="00DA4B6D" w:rsidRDefault="00041417" w:rsidP="00510B78">
            <w:pPr>
              <w:pStyle w:val="Nessunaspaziatura"/>
              <w:rPr>
                <w:rPrChange w:id="299" w:author="Di Rocco Juri" w:date="2019-08-21T10:11:00Z">
                  <w:rPr>
                    <w:lang w:val="en-US"/>
                  </w:rPr>
                </w:rPrChange>
              </w:rPr>
            </w:pPr>
            <w:r w:rsidRPr="00DA4B6D">
              <w:rPr>
                <w:rPrChange w:id="300" w:author="Di Rocco Juri" w:date="2019-08-21T10:11:00Z">
                  <w:rPr>
                    <w:lang w:val="en-US"/>
                  </w:rPr>
                </w:rPrChange>
              </w:rPr>
              <w:t xml:space="preserve">Assente: mancanza della lingua inglese, API </w:t>
            </w:r>
            <w:proofErr w:type="spellStart"/>
            <w:r w:rsidRPr="00DA4B6D">
              <w:rPr>
                <w:rPrChange w:id="301" w:author="Di Rocco Juri" w:date="2019-08-21T10:11:00Z">
                  <w:rPr>
                    <w:lang w:val="en-US"/>
                  </w:rPr>
                </w:rPrChange>
              </w:rPr>
              <w:t>reference</w:t>
            </w:r>
            <w:proofErr w:type="spellEnd"/>
            <w:r w:rsidRPr="00DA4B6D">
              <w:rPr>
                <w:rPrChange w:id="302" w:author="Di Rocco Juri" w:date="2019-08-21T10:11:00Z">
                  <w:rPr>
                    <w:lang w:val="en-US"/>
                  </w:rPr>
                </w:rPrChange>
              </w:rPr>
              <w:t xml:space="preserve"> Doc. senza commenti</w:t>
            </w:r>
          </w:p>
        </w:tc>
        <w:tc>
          <w:tcPr>
            <w:tcW w:w="236" w:type="dxa"/>
          </w:tcPr>
          <w:p w14:paraId="43C9503E" w14:textId="77777777" w:rsidR="00041417" w:rsidRDefault="00041417" w:rsidP="00510B78">
            <w:pPr>
              <w:pStyle w:val="Nessunaspaziatura"/>
              <w:rPr>
                <w:lang w:val="en-US"/>
              </w:rPr>
            </w:pPr>
            <w:r>
              <w:rPr>
                <w:lang w:val="en-US"/>
              </w:rPr>
              <w:t>0</w:t>
            </w:r>
          </w:p>
        </w:tc>
        <w:tc>
          <w:tcPr>
            <w:tcW w:w="1842" w:type="dxa"/>
          </w:tcPr>
          <w:p w14:paraId="1D1826CE" w14:textId="77777777" w:rsidR="00041417" w:rsidRDefault="00041417" w:rsidP="00510B78">
            <w:pPr>
              <w:pStyle w:val="Nessunaspaziatura"/>
              <w:rPr>
                <w:lang w:val="en-US"/>
              </w:rPr>
            </w:pPr>
            <w:r>
              <w:rPr>
                <w:lang w:val="en-US"/>
              </w:rPr>
              <w:t>0</w:t>
            </w:r>
          </w:p>
        </w:tc>
        <w:tc>
          <w:tcPr>
            <w:tcW w:w="1773" w:type="dxa"/>
          </w:tcPr>
          <w:p w14:paraId="42955CDD" w14:textId="77777777" w:rsidR="00041417" w:rsidRDefault="00041417" w:rsidP="00510B78">
            <w:pPr>
              <w:pStyle w:val="Nessunaspaziatura"/>
              <w:rPr>
                <w:lang w:val="en-US"/>
              </w:rPr>
            </w:pPr>
          </w:p>
        </w:tc>
      </w:tr>
    </w:tbl>
    <w:p w14:paraId="004134B8" w14:textId="77777777" w:rsidR="00041417" w:rsidRDefault="00041417" w:rsidP="00041417">
      <w:pPr>
        <w:ind w:firstLine="0"/>
        <w:rPr>
          <w:lang w:val="en-US"/>
        </w:rPr>
      </w:pPr>
    </w:p>
    <w:p w14:paraId="609033E9" w14:textId="77777777" w:rsidR="00041417" w:rsidRPr="004C3904" w:rsidRDefault="00041417" w:rsidP="00041417">
      <w:pPr>
        <w:ind w:firstLine="0"/>
        <w:rPr>
          <w:lang w:val="en-US"/>
        </w:rPr>
      </w:pPr>
      <w:r w:rsidRPr="00D747CE">
        <w:rPr>
          <w:b/>
        </w:rPr>
        <w:lastRenderedPageBreak/>
        <w:t>Tipo di Framework</w:t>
      </w:r>
    </w:p>
    <w:p w14:paraId="17244CE9" w14:textId="1223AEAE" w:rsidR="00041417" w:rsidRDefault="00041417" w:rsidP="00041417">
      <w:r>
        <w:t xml:space="preserve">La tipologia di </w:t>
      </w:r>
      <w:proofErr w:type="spellStart"/>
      <w:r>
        <w:t>framework</w:t>
      </w:r>
      <w:proofErr w:type="spellEnd"/>
      <w:r>
        <w:t xml:space="preserve"> analizzato è una delle caratteristiche più importanti da tenere in considerazione possiamo infatti trovare </w:t>
      </w:r>
      <w:proofErr w:type="spellStart"/>
      <w:r>
        <w:t>frameworks</w:t>
      </w:r>
      <w:proofErr w:type="spellEnd"/>
      <w:r>
        <w:t xml:space="preserve"> </w:t>
      </w:r>
      <w:proofErr w:type="spellStart"/>
      <w:r>
        <w:t>FullStack</w:t>
      </w:r>
      <w:proofErr w:type="spellEnd"/>
      <w:r>
        <w:t xml:space="preserve"> che ci permettono di sviluppare l’intera applicazione senza ricorrere a librerie esterne o </w:t>
      </w:r>
      <w:proofErr w:type="spellStart"/>
      <w:r>
        <w:t>Backend</w:t>
      </w:r>
      <w:proofErr w:type="spellEnd"/>
      <w:r>
        <w:t>/</w:t>
      </w:r>
      <w:proofErr w:type="spellStart"/>
      <w:r>
        <w:t>Frontend</w:t>
      </w:r>
      <w:proofErr w:type="spellEnd"/>
      <w:r>
        <w:t xml:space="preserve"> che ci permettono di sviluppare solo alcune componenti dell’applicazione web. Nella nostra analisi diamo un peso maggiore ai </w:t>
      </w:r>
      <w:proofErr w:type="spellStart"/>
      <w:r>
        <w:t>framework</w:t>
      </w:r>
      <w:proofErr w:type="spellEnd"/>
      <w:r>
        <w:t xml:space="preserve"> </w:t>
      </w:r>
      <w:proofErr w:type="spellStart"/>
      <w:r>
        <w:t>FullStack</w:t>
      </w:r>
      <w:proofErr w:type="spellEnd"/>
      <w:r>
        <w:t xml:space="preserve"> in quanto ci forniscono un ambiente di sviluppo completo. Nel Caso particolare dei </w:t>
      </w:r>
      <w:proofErr w:type="spellStart"/>
      <w:r>
        <w:t>FullStack</w:t>
      </w:r>
      <w:proofErr w:type="spellEnd"/>
      <w:r>
        <w:t xml:space="preserve"> </w:t>
      </w:r>
      <w:proofErr w:type="spellStart"/>
      <w:r>
        <w:t>Javascript</w:t>
      </w:r>
      <w:proofErr w:type="spellEnd"/>
      <w:r>
        <w:t xml:space="preserve"> Framework si prende in considerazione il modello di Framework MEAN considerando l’intercambiabilità della componente ‘</w:t>
      </w:r>
      <w:proofErr w:type="spellStart"/>
      <w:r>
        <w:t>Angular</w:t>
      </w:r>
      <w:proofErr w:type="spellEnd"/>
      <w:r>
        <w:t xml:space="preserve">’ come descritto da </w:t>
      </w:r>
      <w:proofErr w:type="spellStart"/>
      <w:r>
        <w:t>Adhikari</w:t>
      </w:r>
      <w:proofErr w:type="spellEnd"/>
      <w:r>
        <w:t xml:space="preserve"> in </w:t>
      </w:r>
      <w:sdt>
        <w:sdtPr>
          <w:id w:val="-631178571"/>
          <w:citation/>
        </w:sdtPr>
        <w:sdtContent>
          <w:r>
            <w:fldChar w:fldCharType="begin"/>
          </w:r>
          <w:r>
            <w:instrText xml:space="preserve"> CITATION Anu16 \l 1040 </w:instrText>
          </w:r>
          <w:r>
            <w:fldChar w:fldCharType="separate"/>
          </w:r>
          <w:r w:rsidR="007830F4" w:rsidRPr="007830F4">
            <w:rPr>
              <w:noProof/>
            </w:rPr>
            <w:t>[7]</w:t>
          </w:r>
          <w:r>
            <w:fldChar w:fldCharType="end"/>
          </w:r>
        </w:sdtContent>
      </w:sdt>
      <w:r>
        <w:t>.</w:t>
      </w:r>
    </w:p>
    <w:p w14:paraId="66A751A5" w14:textId="77777777" w:rsidR="00041417" w:rsidRDefault="00041417" w:rsidP="00041417">
      <w:r>
        <w:t>Il tipo di Framework può essere di 3 tipologie ed assume i valori come nella seguente tabella:</w:t>
      </w:r>
    </w:p>
    <w:tbl>
      <w:tblPr>
        <w:tblStyle w:val="Grigliatabella"/>
        <w:tblW w:w="0" w:type="auto"/>
        <w:tblLook w:val="04A0" w:firstRow="1" w:lastRow="0" w:firstColumn="1" w:lastColumn="0" w:noHBand="0" w:noVBand="1"/>
      </w:tblPr>
      <w:tblGrid>
        <w:gridCol w:w="4814"/>
        <w:gridCol w:w="4814"/>
      </w:tblGrid>
      <w:tr w:rsidR="00041417" w14:paraId="6400F5DF" w14:textId="77777777" w:rsidTr="00510B78">
        <w:tc>
          <w:tcPr>
            <w:tcW w:w="4814" w:type="dxa"/>
          </w:tcPr>
          <w:p w14:paraId="3BF42053" w14:textId="77777777" w:rsidR="00041417" w:rsidRDefault="00041417" w:rsidP="00510B78">
            <w:pPr>
              <w:ind w:firstLine="0"/>
            </w:pPr>
            <w:r>
              <w:t>Tipo di Framework</w:t>
            </w:r>
          </w:p>
        </w:tc>
        <w:tc>
          <w:tcPr>
            <w:tcW w:w="4814" w:type="dxa"/>
          </w:tcPr>
          <w:p w14:paraId="1F88F3E2" w14:textId="77777777" w:rsidR="00041417" w:rsidRDefault="00041417" w:rsidP="00510B78">
            <w:pPr>
              <w:ind w:firstLine="0"/>
            </w:pPr>
            <w:r>
              <w:t xml:space="preserve">Punteggio </w:t>
            </w:r>
          </w:p>
        </w:tc>
      </w:tr>
      <w:tr w:rsidR="00041417" w14:paraId="6EEF95C5" w14:textId="77777777" w:rsidTr="00510B78">
        <w:tc>
          <w:tcPr>
            <w:tcW w:w="4814" w:type="dxa"/>
          </w:tcPr>
          <w:p w14:paraId="13E564E0" w14:textId="77777777" w:rsidR="00041417" w:rsidRDefault="00041417" w:rsidP="00510B78">
            <w:pPr>
              <w:ind w:firstLine="0"/>
            </w:pPr>
            <w:proofErr w:type="spellStart"/>
            <w:r>
              <w:t>Fullstack</w:t>
            </w:r>
            <w:proofErr w:type="spellEnd"/>
          </w:p>
        </w:tc>
        <w:tc>
          <w:tcPr>
            <w:tcW w:w="4814" w:type="dxa"/>
          </w:tcPr>
          <w:p w14:paraId="625B9853" w14:textId="77777777" w:rsidR="00041417" w:rsidRDefault="00041417" w:rsidP="00510B78">
            <w:pPr>
              <w:ind w:firstLine="0"/>
            </w:pPr>
            <w:r>
              <w:t>1</w:t>
            </w:r>
          </w:p>
        </w:tc>
      </w:tr>
      <w:tr w:rsidR="00041417" w14:paraId="117BAAE9" w14:textId="77777777" w:rsidTr="00510B78">
        <w:tc>
          <w:tcPr>
            <w:tcW w:w="4814" w:type="dxa"/>
          </w:tcPr>
          <w:p w14:paraId="78519CCD" w14:textId="77777777" w:rsidR="00041417" w:rsidRDefault="00041417" w:rsidP="00510B78">
            <w:pPr>
              <w:ind w:firstLine="0"/>
            </w:pPr>
            <w:proofErr w:type="spellStart"/>
            <w:r>
              <w:t>Frontend</w:t>
            </w:r>
            <w:proofErr w:type="spellEnd"/>
          </w:p>
        </w:tc>
        <w:tc>
          <w:tcPr>
            <w:tcW w:w="4814" w:type="dxa"/>
          </w:tcPr>
          <w:p w14:paraId="6DF95696" w14:textId="77777777" w:rsidR="00041417" w:rsidRDefault="00041417" w:rsidP="00510B78">
            <w:pPr>
              <w:ind w:firstLine="0"/>
            </w:pPr>
            <w:r>
              <w:t>0</w:t>
            </w:r>
          </w:p>
        </w:tc>
      </w:tr>
      <w:tr w:rsidR="00041417" w14:paraId="7805ABA8" w14:textId="77777777" w:rsidTr="00510B78">
        <w:tc>
          <w:tcPr>
            <w:tcW w:w="4814" w:type="dxa"/>
          </w:tcPr>
          <w:p w14:paraId="50586E35" w14:textId="77777777" w:rsidR="00041417" w:rsidRDefault="00041417" w:rsidP="00510B78">
            <w:pPr>
              <w:ind w:firstLine="0"/>
            </w:pPr>
            <w:proofErr w:type="spellStart"/>
            <w:r>
              <w:t>Backend</w:t>
            </w:r>
            <w:proofErr w:type="spellEnd"/>
          </w:p>
        </w:tc>
        <w:tc>
          <w:tcPr>
            <w:tcW w:w="4814" w:type="dxa"/>
          </w:tcPr>
          <w:p w14:paraId="6B88BE9E" w14:textId="77777777" w:rsidR="00041417" w:rsidRDefault="00041417" w:rsidP="00510B78">
            <w:pPr>
              <w:ind w:firstLine="0"/>
            </w:pPr>
            <w:r>
              <w:t>0</w:t>
            </w:r>
          </w:p>
        </w:tc>
      </w:tr>
    </w:tbl>
    <w:p w14:paraId="0C973A67" w14:textId="77777777" w:rsidR="00041417" w:rsidRDefault="00041417" w:rsidP="00041417"/>
    <w:p w14:paraId="20A84A53" w14:textId="77777777" w:rsidR="00041417" w:rsidRDefault="00041417" w:rsidP="00041417">
      <w:pPr>
        <w:spacing w:line="259" w:lineRule="auto"/>
        <w:ind w:firstLine="0"/>
      </w:pPr>
      <w:r>
        <w:br w:type="page"/>
      </w:r>
    </w:p>
    <w:p w14:paraId="733821E0" w14:textId="77777777" w:rsidR="00041417" w:rsidRDefault="00041417" w:rsidP="00041417"/>
    <w:p w14:paraId="4B787267" w14:textId="77777777" w:rsidR="00041417" w:rsidRDefault="00041417" w:rsidP="00041417">
      <w:pPr>
        <w:pStyle w:val="Titolo2"/>
        <w:numPr>
          <w:ilvl w:val="1"/>
          <w:numId w:val="1"/>
        </w:numPr>
        <w:spacing w:before="360"/>
        <w:jc w:val="left"/>
      </w:pPr>
      <w:bookmarkStart w:id="303" w:name="_Toc17210613"/>
      <w:commentRangeStart w:id="304"/>
      <w:proofErr w:type="spellStart"/>
      <w:r>
        <w:t>Quality</w:t>
      </w:r>
      <w:proofErr w:type="spellEnd"/>
      <w:r>
        <w:t xml:space="preserve"> </w:t>
      </w:r>
      <w:proofErr w:type="spellStart"/>
      <w:r>
        <w:t>Attribute</w:t>
      </w:r>
      <w:proofErr w:type="spellEnd"/>
      <w:r>
        <w:t xml:space="preserve"> Trends</w:t>
      </w:r>
      <w:commentRangeEnd w:id="304"/>
      <w:r w:rsidR="00510B78">
        <w:rPr>
          <w:rStyle w:val="Rimandocommento"/>
          <w:rFonts w:asciiTheme="minorHAnsi" w:eastAsiaTheme="minorEastAsia" w:hAnsiTheme="minorHAnsi" w:cstheme="minorBidi"/>
          <w:b w:val="0"/>
          <w:bCs w:val="0"/>
        </w:rPr>
        <w:commentReference w:id="304"/>
      </w:r>
      <w:bookmarkEnd w:id="303"/>
    </w:p>
    <w:p w14:paraId="66C9C623" w14:textId="77777777" w:rsidR="00041417" w:rsidRDefault="00041417" w:rsidP="00041417">
      <w:r>
        <w:t xml:space="preserve">Questo attributo raggruppa le metriche relative al trend di utilizzo del </w:t>
      </w:r>
      <w:proofErr w:type="spellStart"/>
      <w:r>
        <w:t>framework</w:t>
      </w:r>
      <w:proofErr w:type="spellEnd"/>
      <w:r>
        <w:t xml:space="preserve">, ovvero metriche relativi alla community, al supporto, ed all’utilizzo, queste ci permetteranno ipotizzare uno scenario futuro per i </w:t>
      </w:r>
      <w:proofErr w:type="spellStart"/>
      <w:r>
        <w:t>Frameworks</w:t>
      </w:r>
      <w:proofErr w:type="spellEnd"/>
      <w:r>
        <w:t xml:space="preserve">, con lo scopo di capire in che fase del ciclo di vita del software ci troviamo, un </w:t>
      </w:r>
      <w:proofErr w:type="spellStart"/>
      <w:r>
        <w:t>framework</w:t>
      </w:r>
      <w:proofErr w:type="spellEnd"/>
      <w:r>
        <w:t xml:space="preserve"> che è al tramonto sarà sicuramente meno appetibile di un </w:t>
      </w:r>
      <w:proofErr w:type="spellStart"/>
      <w:r>
        <w:t>framework</w:t>
      </w:r>
      <w:proofErr w:type="spellEnd"/>
      <w:r>
        <w:t xml:space="preserve"> all’apice del suo ‘ciclo’. La maggioranza delle informazioni relative a questo attributo sono reperite sulle pagine delle </w:t>
      </w:r>
      <w:proofErr w:type="spellStart"/>
      <w:r>
        <w:t>repository</w:t>
      </w:r>
      <w:proofErr w:type="spellEnd"/>
      <w:r>
        <w:t xml:space="preserve"> tenendo in considerazione gli attributi presenti nella seguente tabella, questo attributo può essere molto soggettivo, ma attraverso l’analisi sistematica ed una adeguata assegnazione dei punteggi in base a semplici regole è stato formalizzato, la il processo di valutazione è riproducibile applicando le regole definite ad Hoc per il nostro attributo.</w:t>
      </w:r>
    </w:p>
    <w:p w14:paraId="65C31C0E" w14:textId="77777777" w:rsidR="00041417" w:rsidRDefault="00041417" w:rsidP="00041417"/>
    <w:p w14:paraId="09184225" w14:textId="77777777" w:rsidR="00041417" w:rsidRPr="00F23F84" w:rsidRDefault="00041417" w:rsidP="00041417">
      <w:pPr>
        <w:pStyle w:val="Nessunaspaziatura"/>
        <w:rPr>
          <w:b/>
        </w:rPr>
      </w:pPr>
      <w:r w:rsidRPr="00F23F84">
        <w:rPr>
          <w:b/>
        </w:rPr>
        <w:t>Calcolo del Peso delle Metriche</w:t>
      </w:r>
    </w:p>
    <w:p w14:paraId="02AE3EFE" w14:textId="77777777" w:rsidR="00041417" w:rsidRDefault="00041417" w:rsidP="00041417">
      <w:r>
        <w:t>In questo attributo il peso è ripartito tra sole due metriche verrà quindi calcolato nel seguente modo:</w:t>
      </w:r>
    </w:p>
    <w:p w14:paraId="71B33691" w14:textId="77777777" w:rsidR="00041417" w:rsidRPr="00DC1BDF" w:rsidRDefault="00041417" w:rsidP="00041417">
      <w:pPr>
        <w:jc w:val="center"/>
      </w:pPr>
      <m:oMathPara>
        <m:oMath>
          <m:r>
            <w:rPr>
              <w:rFonts w:ascii="Cambria Math" w:hAnsi="Cambria Math"/>
            </w:rPr>
            <m:t xml:space="preserve">Peso Imp.  Media= </m:t>
          </m:r>
          <m:f>
            <m:fPr>
              <m:ctrlPr>
                <w:rPr>
                  <w:rFonts w:ascii="Cambria Math" w:hAnsi="Cambria Math"/>
                  <w:i/>
                </w:rPr>
              </m:ctrlPr>
            </m:fPr>
            <m:num>
              <m:r>
                <w:rPr>
                  <w:rFonts w:ascii="Cambria Math" w:hAnsi="Cambria Math"/>
                </w:rPr>
                <m:t>1*0.33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0*0,33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0*0,34</m:t>
              </m:r>
            </m:num>
            <m:den>
              <m:r>
                <w:rPr>
                  <w:rFonts w:ascii="Cambria Math" w:hAnsi="Cambria Math"/>
                </w:rPr>
                <m:t>2</m:t>
              </m:r>
            </m:den>
          </m:f>
          <m:r>
            <w:rPr>
              <w:rFonts w:ascii="Cambria Math" w:hAnsi="Cambria Math"/>
            </w:rPr>
            <m:t>=0,047</m:t>
          </m:r>
        </m:oMath>
      </m:oMathPara>
    </w:p>
    <w:p w14:paraId="03413D89" w14:textId="77777777" w:rsidR="00041417" w:rsidRPr="00DC1BDF" w:rsidRDefault="00041417" w:rsidP="00041417">
      <w:pPr>
        <w:jc w:val="center"/>
      </w:pPr>
      <m:oMathPara>
        <m:oMath>
          <m:r>
            <w:rPr>
              <w:rFonts w:ascii="Cambria Math" w:hAnsi="Cambria Math"/>
            </w:rPr>
            <m:t xml:space="preserve">Peso Imp.  Alta= </m:t>
          </m:r>
          <m:f>
            <m:fPr>
              <m:ctrlPr>
                <w:rPr>
                  <w:rFonts w:ascii="Cambria Math" w:hAnsi="Cambria Math"/>
                  <w:i/>
                </w:rPr>
              </m:ctrlPr>
            </m:fPr>
            <m:num>
              <m:r>
                <w:rPr>
                  <w:rFonts w:ascii="Cambria Math" w:hAnsi="Cambria Math"/>
                </w:rPr>
                <m:t>1*0.33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1*0,33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0*0,34</m:t>
              </m:r>
            </m:num>
            <m:den>
              <m:r>
                <w:rPr>
                  <w:rFonts w:ascii="Cambria Math" w:hAnsi="Cambria Math"/>
                </w:rPr>
                <m:t>2</m:t>
              </m:r>
            </m:den>
          </m:f>
          <m:r>
            <w:rPr>
              <w:rFonts w:ascii="Cambria Math" w:hAnsi="Cambria Math"/>
            </w:rPr>
            <m:t>=0,047+0,066=0,113</m:t>
          </m:r>
        </m:oMath>
      </m:oMathPara>
    </w:p>
    <w:p w14:paraId="78E267B0" w14:textId="77777777" w:rsidR="00041417" w:rsidRPr="00900985" w:rsidRDefault="00041417" w:rsidP="00041417">
      <w:pPr>
        <w:jc w:val="center"/>
      </w:pPr>
      <m:oMathPara>
        <m:oMath>
          <m:r>
            <w:rPr>
              <w:rFonts w:ascii="Cambria Math" w:hAnsi="Cambria Math"/>
            </w:rPr>
            <m:t xml:space="preserve">Peso Imp.  Molto Alta= </m:t>
          </m:r>
          <m:f>
            <m:fPr>
              <m:ctrlPr>
                <w:rPr>
                  <w:rFonts w:ascii="Cambria Math" w:hAnsi="Cambria Math"/>
                  <w:i/>
                </w:rPr>
              </m:ctrlPr>
            </m:fPr>
            <m:num>
              <m:r>
                <w:rPr>
                  <w:rFonts w:ascii="Cambria Math" w:hAnsi="Cambria Math"/>
                </w:rPr>
                <m:t>1*0.33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1*0,33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1*0,34</m:t>
              </m:r>
            </m:num>
            <m:den>
              <m:r>
                <w:rPr>
                  <w:rFonts w:ascii="Cambria Math" w:hAnsi="Cambria Math"/>
                </w:rPr>
                <m:t>2</m:t>
              </m:r>
            </m:den>
          </m:f>
          <m:r>
            <w:rPr>
              <w:rFonts w:ascii="Cambria Math" w:hAnsi="Cambria Math"/>
            </w:rPr>
            <m:t>=</m:t>
          </m:r>
        </m:oMath>
      </m:oMathPara>
    </w:p>
    <w:p w14:paraId="20B0D09D" w14:textId="77777777" w:rsidR="00041417" w:rsidRPr="00900985" w:rsidRDefault="00041417" w:rsidP="00041417">
      <w:pPr>
        <w:jc w:val="center"/>
      </w:pPr>
      <m:oMathPara>
        <m:oMath>
          <m:r>
            <w:rPr>
              <w:rFonts w:ascii="Cambria Math" w:hAnsi="Cambria Math"/>
            </w:rPr>
            <m:t>0,047+0,066+0,17=0,283</m:t>
          </m:r>
        </m:oMath>
      </m:oMathPara>
    </w:p>
    <w:p w14:paraId="3A3FE363" w14:textId="77777777" w:rsidR="00041417" w:rsidRDefault="00041417" w:rsidP="00041417">
      <w:pPr>
        <w:jc w:val="center"/>
      </w:pPr>
    </w:p>
    <w:p w14:paraId="40032A53" w14:textId="77777777" w:rsidR="00041417" w:rsidRPr="00900985" w:rsidRDefault="00041417" w:rsidP="00041417">
      <w:pPr>
        <w:jc w:val="center"/>
      </w:pPr>
      <w:r>
        <w:t>Verifica 0,094+0,339+0,566=1</w:t>
      </w:r>
    </w:p>
    <w:p w14:paraId="547B986E" w14:textId="77777777" w:rsidR="00041417" w:rsidRDefault="00041417" w:rsidP="00041417"/>
    <w:p w14:paraId="24938B7B" w14:textId="77777777" w:rsidR="00041417" w:rsidRPr="00F23F84" w:rsidRDefault="00041417" w:rsidP="00041417">
      <w:pPr>
        <w:rPr>
          <w:rStyle w:val="Enfasigrassetto"/>
          <w:b w:val="0"/>
          <w:bCs w:val="0"/>
        </w:rPr>
      </w:pPr>
      <w:r>
        <w:t>di seguito la tabella riassuntiva dell’attributo presentazione:</w:t>
      </w:r>
    </w:p>
    <w:p w14:paraId="4B5AA727" w14:textId="77777777" w:rsidR="00041417" w:rsidRDefault="00041417" w:rsidP="00041417">
      <w:pPr>
        <w:pStyle w:val="Nessunaspaziatura"/>
        <w:rPr>
          <w:highlight w:val="yellow"/>
        </w:rPr>
      </w:pPr>
    </w:p>
    <w:p w14:paraId="6FCB6938" w14:textId="77777777" w:rsidR="00041417" w:rsidRDefault="00041417" w:rsidP="00041417">
      <w:pPr>
        <w:pStyle w:val="Nessunaspaziatura"/>
        <w:rPr>
          <w:highlight w:val="yellow"/>
        </w:rPr>
      </w:pPr>
    </w:p>
    <w:p w14:paraId="69907251" w14:textId="77777777" w:rsidR="00041417" w:rsidRPr="00F23F84" w:rsidRDefault="00041417" w:rsidP="00041417">
      <w:pPr>
        <w:pStyle w:val="Nessunaspaziatura"/>
        <w:rPr>
          <w:highlight w:val="yellow"/>
        </w:rPr>
      </w:pPr>
    </w:p>
    <w:tbl>
      <w:tblPr>
        <w:tblStyle w:val="Grigliatabella"/>
        <w:tblW w:w="0" w:type="auto"/>
        <w:tblLook w:val="04A0" w:firstRow="1" w:lastRow="0" w:firstColumn="1" w:lastColumn="0" w:noHBand="0" w:noVBand="1"/>
      </w:tblPr>
      <w:tblGrid>
        <w:gridCol w:w="2832"/>
        <w:gridCol w:w="3952"/>
        <w:gridCol w:w="852"/>
      </w:tblGrid>
      <w:tr w:rsidR="00041417" w:rsidRPr="00F23F84" w14:paraId="0AB371D0" w14:textId="77777777" w:rsidTr="00510B78">
        <w:tc>
          <w:tcPr>
            <w:tcW w:w="2832" w:type="dxa"/>
            <w:shd w:val="pct20" w:color="auto" w:fill="auto"/>
            <w:vAlign w:val="center"/>
          </w:tcPr>
          <w:p w14:paraId="657E79B2" w14:textId="77777777" w:rsidR="00041417" w:rsidRPr="00F23F84" w:rsidRDefault="00041417" w:rsidP="00510B78">
            <w:pPr>
              <w:pStyle w:val="Nessunaspaziatura"/>
            </w:pPr>
            <w:proofErr w:type="spellStart"/>
            <w:r w:rsidRPr="00F23F84">
              <w:lastRenderedPageBreak/>
              <w:t>Git</w:t>
            </w:r>
            <w:proofErr w:type="spellEnd"/>
            <w:r w:rsidRPr="00F23F84">
              <w:t xml:space="preserve"> </w:t>
            </w:r>
            <w:proofErr w:type="spellStart"/>
            <w:r w:rsidRPr="00F23F84">
              <w:t>Hub</w:t>
            </w:r>
            <w:proofErr w:type="spellEnd"/>
            <w:r w:rsidRPr="00F23F84">
              <w:t xml:space="preserve"> </w:t>
            </w:r>
            <w:proofErr w:type="spellStart"/>
            <w:r w:rsidRPr="00F23F84">
              <w:t>Contributors</w:t>
            </w:r>
            <w:proofErr w:type="spellEnd"/>
          </w:p>
        </w:tc>
        <w:tc>
          <w:tcPr>
            <w:tcW w:w="3952" w:type="dxa"/>
            <w:vAlign w:val="center"/>
          </w:tcPr>
          <w:p w14:paraId="400F8D90" w14:textId="77777777" w:rsidR="00041417" w:rsidRPr="00F23F84" w:rsidRDefault="00041417" w:rsidP="00510B78">
            <w:pPr>
              <w:pStyle w:val="Nessunaspaziatura"/>
            </w:pPr>
            <w:r w:rsidRPr="00F23F84">
              <w:t>Media</w:t>
            </w:r>
          </w:p>
        </w:tc>
        <w:tc>
          <w:tcPr>
            <w:tcW w:w="852" w:type="dxa"/>
            <w:vAlign w:val="center"/>
          </w:tcPr>
          <w:p w14:paraId="2FB6965E" w14:textId="77777777" w:rsidR="00041417" w:rsidRPr="00F23F84" w:rsidRDefault="00041417" w:rsidP="00510B78">
            <w:pPr>
              <w:pStyle w:val="Nessunaspaziatura"/>
            </w:pPr>
            <w:r w:rsidRPr="00F23F84">
              <w:t>0.047</w:t>
            </w:r>
          </w:p>
        </w:tc>
      </w:tr>
      <w:tr w:rsidR="00041417" w:rsidRPr="008B2BB4" w14:paraId="563CCD11" w14:textId="77777777" w:rsidTr="00510B78">
        <w:tc>
          <w:tcPr>
            <w:tcW w:w="2832" w:type="dxa"/>
            <w:shd w:val="pct20" w:color="auto" w:fill="auto"/>
            <w:vAlign w:val="center"/>
          </w:tcPr>
          <w:p w14:paraId="2121EDFD" w14:textId="77777777" w:rsidR="00041417" w:rsidRPr="005143AD" w:rsidRDefault="00041417" w:rsidP="00510B78">
            <w:pPr>
              <w:pStyle w:val="Nessunaspaziatura"/>
            </w:pPr>
            <w:proofErr w:type="spellStart"/>
            <w:r w:rsidRPr="00D747CE">
              <w:t>GitHub</w:t>
            </w:r>
            <w:proofErr w:type="spellEnd"/>
            <w:r w:rsidRPr="00D747CE">
              <w:t xml:space="preserve"> Stars</w:t>
            </w:r>
          </w:p>
        </w:tc>
        <w:tc>
          <w:tcPr>
            <w:tcW w:w="3952" w:type="dxa"/>
            <w:vAlign w:val="center"/>
          </w:tcPr>
          <w:p w14:paraId="2DB3C9F2" w14:textId="77777777" w:rsidR="00041417" w:rsidRPr="00D81DA1" w:rsidRDefault="00041417" w:rsidP="00510B78">
            <w:pPr>
              <w:pStyle w:val="Nessunaspaziatura"/>
            </w:pPr>
            <w:r w:rsidRPr="00D81DA1">
              <w:t>Alta</w:t>
            </w:r>
          </w:p>
        </w:tc>
        <w:tc>
          <w:tcPr>
            <w:tcW w:w="852" w:type="dxa"/>
            <w:vAlign w:val="center"/>
          </w:tcPr>
          <w:p w14:paraId="655703E1" w14:textId="77777777" w:rsidR="00041417" w:rsidRPr="005143AD" w:rsidRDefault="00041417" w:rsidP="00510B78">
            <w:pPr>
              <w:pStyle w:val="Nessunaspaziatura"/>
            </w:pPr>
            <w:r w:rsidRPr="005143AD">
              <w:t>0,113</w:t>
            </w:r>
          </w:p>
        </w:tc>
      </w:tr>
      <w:tr w:rsidR="00041417" w:rsidRPr="008B2BB4" w14:paraId="4827303A" w14:textId="77777777" w:rsidTr="00510B78">
        <w:tc>
          <w:tcPr>
            <w:tcW w:w="2832" w:type="dxa"/>
            <w:shd w:val="pct20" w:color="auto" w:fill="auto"/>
            <w:vAlign w:val="center"/>
          </w:tcPr>
          <w:p w14:paraId="7593E874" w14:textId="77777777" w:rsidR="00041417" w:rsidRPr="005143AD" w:rsidRDefault="00041417" w:rsidP="00510B78">
            <w:pPr>
              <w:pStyle w:val="Nessunaspaziatura"/>
            </w:pPr>
            <w:proofErr w:type="spellStart"/>
            <w:r w:rsidRPr="00D747CE">
              <w:t>GitHub</w:t>
            </w:r>
            <w:proofErr w:type="spellEnd"/>
            <w:r w:rsidRPr="00D747CE">
              <w:t xml:space="preserve"> Pull </w:t>
            </w:r>
            <w:proofErr w:type="spellStart"/>
            <w:r w:rsidRPr="00D747CE">
              <w:t>Request</w:t>
            </w:r>
            <w:proofErr w:type="spellEnd"/>
          </w:p>
        </w:tc>
        <w:tc>
          <w:tcPr>
            <w:tcW w:w="3952" w:type="dxa"/>
            <w:vAlign w:val="center"/>
          </w:tcPr>
          <w:p w14:paraId="46499DD4" w14:textId="77777777" w:rsidR="00041417" w:rsidRPr="00D81DA1" w:rsidRDefault="00041417" w:rsidP="00510B78">
            <w:pPr>
              <w:pStyle w:val="Nessunaspaziatura"/>
            </w:pPr>
            <w:r w:rsidRPr="00D81DA1">
              <w:t>Molto Alta</w:t>
            </w:r>
          </w:p>
        </w:tc>
        <w:tc>
          <w:tcPr>
            <w:tcW w:w="852" w:type="dxa"/>
            <w:vAlign w:val="center"/>
          </w:tcPr>
          <w:p w14:paraId="1138B93E" w14:textId="77777777" w:rsidR="00041417" w:rsidRPr="005143AD" w:rsidRDefault="00041417" w:rsidP="00510B78">
            <w:pPr>
              <w:pStyle w:val="Nessunaspaziatura"/>
            </w:pPr>
            <w:r w:rsidRPr="005143AD">
              <w:t>0,283</w:t>
            </w:r>
          </w:p>
        </w:tc>
      </w:tr>
      <w:tr w:rsidR="00041417" w:rsidRPr="008B2BB4" w14:paraId="389AD10C" w14:textId="77777777" w:rsidTr="00510B78">
        <w:tc>
          <w:tcPr>
            <w:tcW w:w="2832" w:type="dxa"/>
            <w:shd w:val="pct20" w:color="auto" w:fill="auto"/>
            <w:vAlign w:val="center"/>
          </w:tcPr>
          <w:p w14:paraId="2271FD76" w14:textId="77777777" w:rsidR="00041417" w:rsidRPr="005143AD" w:rsidRDefault="00041417" w:rsidP="00510B78">
            <w:pPr>
              <w:pStyle w:val="Nessunaspaziatura"/>
            </w:pPr>
            <w:r w:rsidRPr="00D747CE">
              <w:t>Forks</w:t>
            </w:r>
          </w:p>
        </w:tc>
        <w:tc>
          <w:tcPr>
            <w:tcW w:w="3952" w:type="dxa"/>
            <w:vAlign w:val="center"/>
          </w:tcPr>
          <w:p w14:paraId="0A1549EC" w14:textId="77777777" w:rsidR="00041417" w:rsidRPr="00D81DA1" w:rsidRDefault="00041417" w:rsidP="00510B78">
            <w:pPr>
              <w:pStyle w:val="Nessunaspaziatura"/>
            </w:pPr>
            <w:r w:rsidRPr="00D81DA1">
              <w:t>Alta</w:t>
            </w:r>
          </w:p>
        </w:tc>
        <w:tc>
          <w:tcPr>
            <w:tcW w:w="852" w:type="dxa"/>
            <w:vAlign w:val="center"/>
          </w:tcPr>
          <w:p w14:paraId="6DC1A318" w14:textId="77777777" w:rsidR="00041417" w:rsidRPr="005143AD" w:rsidRDefault="00041417" w:rsidP="00510B78">
            <w:pPr>
              <w:pStyle w:val="Nessunaspaziatura"/>
            </w:pPr>
            <w:r w:rsidRPr="005143AD">
              <w:t>0,113</w:t>
            </w:r>
          </w:p>
        </w:tc>
      </w:tr>
      <w:tr w:rsidR="00041417" w:rsidRPr="008B2BB4" w14:paraId="1DE54150" w14:textId="77777777" w:rsidTr="00510B78">
        <w:tc>
          <w:tcPr>
            <w:tcW w:w="2832" w:type="dxa"/>
            <w:shd w:val="pct20" w:color="auto" w:fill="auto"/>
            <w:vAlign w:val="center"/>
          </w:tcPr>
          <w:p w14:paraId="2652809E" w14:textId="77777777" w:rsidR="00041417" w:rsidRPr="005143AD" w:rsidRDefault="00041417" w:rsidP="00510B78">
            <w:pPr>
              <w:pStyle w:val="Nessunaspaziatura"/>
            </w:pPr>
            <w:r w:rsidRPr="00D747CE">
              <w:t>Release per Anno</w:t>
            </w:r>
          </w:p>
        </w:tc>
        <w:tc>
          <w:tcPr>
            <w:tcW w:w="3952" w:type="dxa"/>
            <w:vAlign w:val="center"/>
          </w:tcPr>
          <w:p w14:paraId="461CFD46" w14:textId="77777777" w:rsidR="00041417" w:rsidRPr="00D81DA1" w:rsidRDefault="00041417" w:rsidP="00510B78">
            <w:pPr>
              <w:pStyle w:val="Nessunaspaziatura"/>
            </w:pPr>
            <w:r w:rsidRPr="00D81DA1">
              <w:t>Media</w:t>
            </w:r>
          </w:p>
        </w:tc>
        <w:tc>
          <w:tcPr>
            <w:tcW w:w="852" w:type="dxa"/>
            <w:vAlign w:val="center"/>
          </w:tcPr>
          <w:p w14:paraId="612D3208" w14:textId="77777777" w:rsidR="00041417" w:rsidRPr="005143AD" w:rsidRDefault="00041417" w:rsidP="00510B78">
            <w:pPr>
              <w:pStyle w:val="Nessunaspaziatura"/>
            </w:pPr>
            <w:r w:rsidRPr="005143AD">
              <w:t>0.047</w:t>
            </w:r>
          </w:p>
        </w:tc>
      </w:tr>
      <w:tr w:rsidR="00041417" w:rsidRPr="008B2BB4" w14:paraId="07793868" w14:textId="77777777" w:rsidTr="00510B78">
        <w:tc>
          <w:tcPr>
            <w:tcW w:w="2832" w:type="dxa"/>
            <w:shd w:val="pct20" w:color="auto" w:fill="auto"/>
            <w:vAlign w:val="center"/>
          </w:tcPr>
          <w:p w14:paraId="7F075CD2" w14:textId="77777777" w:rsidR="00041417" w:rsidRPr="005143AD" w:rsidRDefault="00041417" w:rsidP="00510B78">
            <w:pPr>
              <w:pStyle w:val="Nessunaspaziatura"/>
            </w:pPr>
            <w:r w:rsidRPr="00D747CE">
              <w:t>Trend Linguaggio</w:t>
            </w:r>
          </w:p>
        </w:tc>
        <w:tc>
          <w:tcPr>
            <w:tcW w:w="3952" w:type="dxa"/>
            <w:vAlign w:val="center"/>
          </w:tcPr>
          <w:p w14:paraId="5880DE6C" w14:textId="77777777" w:rsidR="00041417" w:rsidRPr="00D81DA1" w:rsidRDefault="00041417" w:rsidP="00510B78">
            <w:pPr>
              <w:pStyle w:val="Nessunaspaziatura"/>
            </w:pPr>
            <w:r w:rsidRPr="00D81DA1">
              <w:t>Molto Alta</w:t>
            </w:r>
          </w:p>
        </w:tc>
        <w:tc>
          <w:tcPr>
            <w:tcW w:w="852" w:type="dxa"/>
            <w:vAlign w:val="center"/>
          </w:tcPr>
          <w:p w14:paraId="62E1B212" w14:textId="77777777" w:rsidR="00041417" w:rsidRPr="005143AD" w:rsidRDefault="00041417" w:rsidP="00510B78">
            <w:pPr>
              <w:pStyle w:val="Nessunaspaziatura"/>
            </w:pPr>
            <w:r w:rsidRPr="005143AD">
              <w:t>0,283</w:t>
            </w:r>
          </w:p>
        </w:tc>
      </w:tr>
      <w:tr w:rsidR="00041417" w:rsidRPr="008B2BB4" w14:paraId="46C171DA" w14:textId="77777777" w:rsidTr="00510B78">
        <w:tc>
          <w:tcPr>
            <w:tcW w:w="2832" w:type="dxa"/>
            <w:shd w:val="pct20" w:color="auto" w:fill="auto"/>
            <w:vAlign w:val="center"/>
          </w:tcPr>
          <w:p w14:paraId="5075956B" w14:textId="77777777" w:rsidR="00041417" w:rsidRPr="005143AD" w:rsidRDefault="00041417" w:rsidP="00510B78">
            <w:pPr>
              <w:pStyle w:val="Nessunaspaziatura"/>
            </w:pPr>
            <w:proofErr w:type="spellStart"/>
            <w:r w:rsidRPr="00D747CE">
              <w:t>Dependency</w:t>
            </w:r>
            <w:proofErr w:type="spellEnd"/>
          </w:p>
        </w:tc>
        <w:tc>
          <w:tcPr>
            <w:tcW w:w="3952" w:type="dxa"/>
            <w:vAlign w:val="center"/>
          </w:tcPr>
          <w:p w14:paraId="49F20715" w14:textId="77777777" w:rsidR="00041417" w:rsidRPr="00D81DA1" w:rsidRDefault="00041417" w:rsidP="00510B78">
            <w:pPr>
              <w:pStyle w:val="Nessunaspaziatura"/>
            </w:pPr>
            <w:r w:rsidRPr="00D81DA1">
              <w:t>Alta</w:t>
            </w:r>
          </w:p>
        </w:tc>
        <w:tc>
          <w:tcPr>
            <w:tcW w:w="852" w:type="dxa"/>
            <w:vAlign w:val="center"/>
          </w:tcPr>
          <w:p w14:paraId="650688F8" w14:textId="77777777" w:rsidR="00041417" w:rsidRPr="005143AD" w:rsidRDefault="00041417" w:rsidP="00510B78">
            <w:pPr>
              <w:pStyle w:val="Nessunaspaziatura"/>
            </w:pPr>
            <w:r w:rsidRPr="005143AD">
              <w:t>0,113</w:t>
            </w:r>
          </w:p>
        </w:tc>
      </w:tr>
    </w:tbl>
    <w:p w14:paraId="06399748" w14:textId="77777777" w:rsidR="00041417" w:rsidRDefault="00041417" w:rsidP="00041417">
      <w:pPr>
        <w:pStyle w:val="Nessunaspaziatura"/>
      </w:pPr>
    </w:p>
    <w:p w14:paraId="6A6D6BE3" w14:textId="77777777" w:rsidR="00041417" w:rsidRPr="004C3904" w:rsidRDefault="00041417" w:rsidP="00041417">
      <w:pPr>
        <w:pStyle w:val="Nessunaspaziatura"/>
        <w:rPr>
          <w:b/>
        </w:rPr>
      </w:pPr>
      <w:proofErr w:type="spellStart"/>
      <w:r w:rsidRPr="004C3904">
        <w:rPr>
          <w:b/>
        </w:rPr>
        <w:t>Perche</w:t>
      </w:r>
      <w:proofErr w:type="spellEnd"/>
      <w:r w:rsidRPr="004C3904">
        <w:rPr>
          <w:b/>
        </w:rPr>
        <w:t xml:space="preserve"> </w:t>
      </w:r>
      <w:proofErr w:type="spellStart"/>
      <w:r w:rsidRPr="004C3904">
        <w:rPr>
          <w:b/>
        </w:rPr>
        <w:t>GitHub</w:t>
      </w:r>
      <w:proofErr w:type="spellEnd"/>
      <w:r w:rsidRPr="004C3904">
        <w:rPr>
          <w:b/>
        </w:rPr>
        <w:t>?</w:t>
      </w:r>
    </w:p>
    <w:p w14:paraId="02D0CF4A" w14:textId="77777777" w:rsidR="00041417" w:rsidRDefault="00041417" w:rsidP="00041417">
      <w:r>
        <w:t xml:space="preserve">Nella valutazione di questo attributo è stato fortemente utilizzato il riscontro di utilizzo della community presente su </w:t>
      </w:r>
      <w:proofErr w:type="spellStart"/>
      <w:r>
        <w:t>GitHub</w:t>
      </w:r>
      <w:proofErr w:type="spellEnd"/>
      <w:r>
        <w:t xml:space="preserve">, perché è il </w:t>
      </w:r>
      <w:proofErr w:type="spellStart"/>
      <w:r>
        <w:t>repository</w:t>
      </w:r>
      <w:proofErr w:type="spellEnd"/>
      <w:r>
        <w:t xml:space="preserve"> più utilizzato al mondo dove possiamo accedere non solo al codice sorgente ma possiamo estrapolare anche molti dati interessanti che possono   essere utilizzati come indici di qualità come già visto in [8].   I dati presi in considerazione sono riguardanti gli la community, tra questi troviamo:</w:t>
      </w:r>
    </w:p>
    <w:p w14:paraId="1FAD0BF9" w14:textId="77777777" w:rsidR="00041417" w:rsidRDefault="00041417" w:rsidP="00041417">
      <w:proofErr w:type="spellStart"/>
      <w:r w:rsidRPr="004C3904">
        <w:rPr>
          <w:b/>
        </w:rPr>
        <w:t>GitHub</w:t>
      </w:r>
      <w:proofErr w:type="spellEnd"/>
      <w:r w:rsidRPr="004C3904">
        <w:rPr>
          <w:b/>
        </w:rPr>
        <w:t xml:space="preserve"> </w:t>
      </w:r>
      <w:proofErr w:type="spellStart"/>
      <w:r w:rsidRPr="004C3904">
        <w:rPr>
          <w:b/>
        </w:rPr>
        <w:t>Contributors</w:t>
      </w:r>
      <w:proofErr w:type="spellEnd"/>
      <w:r w:rsidRPr="004C3904">
        <w:rPr>
          <w:b/>
        </w:rPr>
        <w:t>:</w:t>
      </w:r>
      <w:r>
        <w:t xml:space="preserve"> Il numero di </w:t>
      </w:r>
      <w:proofErr w:type="spellStart"/>
      <w:r>
        <w:t>Contributors</w:t>
      </w:r>
      <w:proofErr w:type="spellEnd"/>
      <w:r>
        <w:t xml:space="preserve"> per il Framework, ci permette di capire quanti sviluppatori attivi contribuiscono al progetto.</w:t>
      </w:r>
    </w:p>
    <w:p w14:paraId="4CB10AE1" w14:textId="77777777" w:rsidR="00041417" w:rsidRDefault="00041417" w:rsidP="00041417">
      <w:proofErr w:type="spellStart"/>
      <w:r w:rsidRPr="004C3904">
        <w:rPr>
          <w:b/>
          <w:i/>
        </w:rPr>
        <w:t>GitHub</w:t>
      </w:r>
      <w:proofErr w:type="spellEnd"/>
      <w:r w:rsidRPr="004C3904">
        <w:rPr>
          <w:b/>
          <w:i/>
        </w:rPr>
        <w:t xml:space="preserve"> Stars: </w:t>
      </w:r>
      <w:r>
        <w:t xml:space="preserve">è una metrica di gradimento del </w:t>
      </w:r>
      <w:proofErr w:type="spellStart"/>
      <w:r>
        <w:t>framework</w:t>
      </w:r>
      <w:proofErr w:type="spellEnd"/>
      <w:r>
        <w:t>.</w:t>
      </w:r>
    </w:p>
    <w:p w14:paraId="3EFB25CA" w14:textId="77777777" w:rsidR="00041417" w:rsidRDefault="00041417" w:rsidP="00041417">
      <w:proofErr w:type="spellStart"/>
      <w:r w:rsidRPr="004C3904">
        <w:rPr>
          <w:b/>
          <w:i/>
        </w:rPr>
        <w:t>GitHub</w:t>
      </w:r>
      <w:proofErr w:type="spellEnd"/>
      <w:r w:rsidRPr="004C3904">
        <w:rPr>
          <w:b/>
          <w:i/>
        </w:rPr>
        <w:t xml:space="preserve"> Pull-</w:t>
      </w:r>
      <w:proofErr w:type="spellStart"/>
      <w:r w:rsidRPr="004C3904">
        <w:rPr>
          <w:b/>
          <w:i/>
        </w:rPr>
        <w:t>Request</w:t>
      </w:r>
      <w:proofErr w:type="spellEnd"/>
      <w:r w:rsidRPr="004C3904">
        <w:rPr>
          <w:b/>
          <w:i/>
        </w:rPr>
        <w:t>:</w:t>
      </w:r>
      <w:r>
        <w:t xml:space="preserve"> le pull-</w:t>
      </w:r>
      <w:proofErr w:type="spellStart"/>
      <w:r>
        <w:t>request</w:t>
      </w:r>
      <w:proofErr w:type="spellEnd"/>
      <w:r>
        <w:t xml:space="preserve"> ci indicando quanto sono attivi i </w:t>
      </w:r>
      <w:proofErr w:type="spellStart"/>
      <w:r>
        <w:t>contributors</w:t>
      </w:r>
      <w:proofErr w:type="spellEnd"/>
      <w:r>
        <w:t xml:space="preserve"> su un determinato </w:t>
      </w:r>
      <w:proofErr w:type="spellStart"/>
      <w:r>
        <w:t>repository</w:t>
      </w:r>
      <w:proofErr w:type="spellEnd"/>
      <w:r>
        <w:t>.</w:t>
      </w:r>
    </w:p>
    <w:p w14:paraId="43E59E3C" w14:textId="77777777" w:rsidR="00041417" w:rsidRDefault="00041417" w:rsidP="00041417">
      <w:proofErr w:type="spellStart"/>
      <w:r w:rsidRPr="004C3904">
        <w:rPr>
          <w:b/>
          <w:i/>
        </w:rPr>
        <w:t>GitHub</w:t>
      </w:r>
      <w:proofErr w:type="spellEnd"/>
      <w:r w:rsidRPr="004C3904">
        <w:rPr>
          <w:b/>
          <w:i/>
        </w:rPr>
        <w:t xml:space="preserve"> Forks:</w:t>
      </w:r>
      <w:r>
        <w:t xml:space="preserve"> le </w:t>
      </w:r>
      <w:proofErr w:type="spellStart"/>
      <w:r>
        <w:t>forks</w:t>
      </w:r>
      <w:proofErr w:type="spellEnd"/>
      <w:r>
        <w:t xml:space="preserve"> ci indicano quanti nuovi progetti sono nati dal codice sorgente di un </w:t>
      </w:r>
      <w:proofErr w:type="spellStart"/>
      <w:r>
        <w:t>repository</w:t>
      </w:r>
      <w:proofErr w:type="spellEnd"/>
      <w:r>
        <w:t xml:space="preserve">, questo dato </w:t>
      </w:r>
      <w:proofErr w:type="spellStart"/>
      <w:r>
        <w:t>puo’</w:t>
      </w:r>
      <w:proofErr w:type="spellEnd"/>
      <w:r>
        <w:t xml:space="preserve"> essere considerato come una metrica per l’adozione del </w:t>
      </w:r>
      <w:proofErr w:type="spellStart"/>
      <w:r>
        <w:t>framework</w:t>
      </w:r>
      <w:proofErr w:type="spellEnd"/>
      <w:r>
        <w:t>.</w:t>
      </w:r>
    </w:p>
    <w:p w14:paraId="5AF43432" w14:textId="77777777" w:rsidR="00041417" w:rsidRDefault="00041417" w:rsidP="00041417">
      <w:proofErr w:type="spellStart"/>
      <w:r w:rsidRPr="004C3904">
        <w:rPr>
          <w:b/>
          <w:i/>
        </w:rPr>
        <w:t>GitHub</w:t>
      </w:r>
      <w:proofErr w:type="spellEnd"/>
      <w:r w:rsidRPr="004C3904">
        <w:rPr>
          <w:b/>
          <w:i/>
        </w:rPr>
        <w:t xml:space="preserve"> Release Per Anno:</w:t>
      </w:r>
      <w:r>
        <w:t xml:space="preserve"> è una metrica personalizzata questo rapporto può essere utilizzato per monitorare i cambiamenti significativi durante la storia di un </w:t>
      </w:r>
      <w:proofErr w:type="spellStart"/>
      <w:r>
        <w:t>frameworks</w:t>
      </w:r>
      <w:proofErr w:type="spellEnd"/>
      <w:r>
        <w:t xml:space="preserve"> e con che frequenza sono avvenuti</w:t>
      </w:r>
    </w:p>
    <w:p w14:paraId="6583382E" w14:textId="77777777" w:rsidR="00041417" w:rsidRDefault="00041417" w:rsidP="00041417">
      <w:proofErr w:type="spellStart"/>
      <w:r w:rsidRPr="004C3904">
        <w:rPr>
          <w:b/>
        </w:rPr>
        <w:t>GitHub</w:t>
      </w:r>
      <w:proofErr w:type="spellEnd"/>
      <w:r w:rsidRPr="004C3904">
        <w:rPr>
          <w:b/>
        </w:rPr>
        <w:t xml:space="preserve"> </w:t>
      </w:r>
      <w:proofErr w:type="spellStart"/>
      <w:r w:rsidRPr="004C3904">
        <w:rPr>
          <w:b/>
        </w:rPr>
        <w:t>Reposity</w:t>
      </w:r>
      <w:proofErr w:type="spellEnd"/>
      <w:r w:rsidRPr="004C3904">
        <w:rPr>
          <w:b/>
        </w:rPr>
        <w:t>:</w:t>
      </w:r>
      <w:r>
        <w:t xml:space="preserve"> per Linguaggio questa metrica è stata presa in considerazione per fare un confronto con il trend del linguaggio di programmazione preso da </w:t>
      </w:r>
      <w:proofErr w:type="spellStart"/>
      <w:r>
        <w:t>Stackoverflow</w:t>
      </w:r>
      <w:proofErr w:type="spellEnd"/>
      <w:r>
        <w:t>.</w:t>
      </w:r>
    </w:p>
    <w:p w14:paraId="760F2AA1" w14:textId="77777777" w:rsidR="00041417" w:rsidRDefault="00041417" w:rsidP="00041417">
      <w:proofErr w:type="spellStart"/>
      <w:r w:rsidRPr="004C3904">
        <w:rPr>
          <w:b/>
        </w:rPr>
        <w:t>GitHub</w:t>
      </w:r>
      <w:proofErr w:type="spellEnd"/>
      <w:r w:rsidRPr="004C3904">
        <w:rPr>
          <w:b/>
        </w:rPr>
        <w:t xml:space="preserve"> Dipendenze:</w:t>
      </w:r>
      <w:r>
        <w:t xml:space="preserve"> le dipendenze sono una metrica di Adozione del Software, molti </w:t>
      </w:r>
      <w:proofErr w:type="spellStart"/>
      <w:r>
        <w:t>repositorydipendenti</w:t>
      </w:r>
      <w:proofErr w:type="spellEnd"/>
      <w:r>
        <w:t xml:space="preserve"> da </w:t>
      </w:r>
      <w:proofErr w:type="spellStart"/>
      <w:r>
        <w:t>frameworks</w:t>
      </w:r>
      <w:proofErr w:type="spellEnd"/>
      <w:r>
        <w:t xml:space="preserve"> analizzato </w:t>
      </w:r>
    </w:p>
    <w:p w14:paraId="3EE34E3C" w14:textId="77777777" w:rsidR="00041417" w:rsidRDefault="00041417" w:rsidP="00041417">
      <w:proofErr w:type="spellStart"/>
      <w:r w:rsidRPr="004C3904">
        <w:rPr>
          <w:b/>
        </w:rPr>
        <w:t>GitHub</w:t>
      </w:r>
      <w:proofErr w:type="spellEnd"/>
      <w:r w:rsidRPr="004C3904">
        <w:rPr>
          <w:b/>
        </w:rPr>
        <w:t xml:space="preserve"> </w:t>
      </w:r>
      <w:proofErr w:type="spellStart"/>
      <w:r w:rsidRPr="004C3904">
        <w:rPr>
          <w:b/>
        </w:rPr>
        <w:t>Peak</w:t>
      </w:r>
      <w:proofErr w:type="spellEnd"/>
      <w:r w:rsidRPr="004C3904">
        <w:rPr>
          <w:b/>
        </w:rPr>
        <w:t xml:space="preserve"> </w:t>
      </w:r>
      <w:proofErr w:type="spellStart"/>
      <w:r w:rsidRPr="004C3904">
        <w:rPr>
          <w:b/>
        </w:rPr>
        <w:t>Coding</w:t>
      </w:r>
      <w:proofErr w:type="spellEnd"/>
      <w:r w:rsidRPr="004C3904">
        <w:rPr>
          <w:b/>
        </w:rPr>
        <w:t>:</w:t>
      </w:r>
      <w:r>
        <w:t xml:space="preserve"> è un valore che possiamo ottenere dall’</w:t>
      </w:r>
      <w:proofErr w:type="spellStart"/>
      <w:r>
        <w:t>infografica</w:t>
      </w:r>
      <w:proofErr w:type="spellEnd"/>
      <w:r>
        <w:t xml:space="preserve"> del </w:t>
      </w:r>
      <w:proofErr w:type="spellStart"/>
      <w:r>
        <w:t>repository</w:t>
      </w:r>
      <w:proofErr w:type="spellEnd"/>
      <w:r>
        <w:t xml:space="preserve">, possiamo relazionarlo con la Stabilità del software, in quanto un software che ha avuto un picco di </w:t>
      </w:r>
      <w:r>
        <w:lastRenderedPageBreak/>
        <w:t xml:space="preserve">codice in passato difficilmente un nuovo picco, un </w:t>
      </w:r>
      <w:proofErr w:type="spellStart"/>
      <w:r>
        <w:t>framework</w:t>
      </w:r>
      <w:proofErr w:type="spellEnd"/>
      <w:r>
        <w:t xml:space="preserve"> giovane invece potrebbe essere ancora in fase di sviluppo e quindi subire cambiamenti consistenti, questo può avvenire se ad esempio il picco corrisponde all’anno corrente, o ad esempio se negli ultimi 2 o 3 anni vi è una code </w:t>
      </w:r>
      <w:proofErr w:type="spellStart"/>
      <w:r>
        <w:t>frequency</w:t>
      </w:r>
      <w:proofErr w:type="spellEnd"/>
      <w:r>
        <w:t xml:space="preserve"> costante, influendo negativamente sulla stabilità.</w:t>
      </w:r>
    </w:p>
    <w:p w14:paraId="313D356E" w14:textId="77777777" w:rsidR="00041417" w:rsidRDefault="00041417" w:rsidP="00041417"/>
    <w:p w14:paraId="14378A71" w14:textId="77777777" w:rsidR="00041417" w:rsidRPr="004C3904" w:rsidRDefault="00041417" w:rsidP="00041417">
      <w:pPr>
        <w:rPr>
          <w:b/>
        </w:rPr>
      </w:pPr>
      <w:proofErr w:type="spellStart"/>
      <w:r w:rsidRPr="004C3904">
        <w:rPr>
          <w:b/>
        </w:rPr>
        <w:t>Repository</w:t>
      </w:r>
      <w:proofErr w:type="spellEnd"/>
      <w:r w:rsidRPr="004C3904">
        <w:rPr>
          <w:b/>
        </w:rPr>
        <w:t xml:space="preserve"> relative ai Linguaggi (</w:t>
      </w:r>
      <w:proofErr w:type="spellStart"/>
      <w:r w:rsidRPr="004C3904">
        <w:rPr>
          <w:b/>
        </w:rPr>
        <w:t>GitHub</w:t>
      </w:r>
      <w:proofErr w:type="spellEnd"/>
      <w:r w:rsidRPr="004C3904">
        <w:rPr>
          <w:b/>
        </w:rPr>
        <w:t>)</w:t>
      </w:r>
    </w:p>
    <w:p w14:paraId="31C6BD7C" w14:textId="77777777" w:rsidR="00041417" w:rsidRPr="00DA4B6D" w:rsidRDefault="00041417" w:rsidP="00041417">
      <w:pPr>
        <w:rPr>
          <w:lang w:val="en-US"/>
          <w:rPrChange w:id="305" w:author="Di Rocco Juri" w:date="2019-08-21T10:11:00Z">
            <w:rPr/>
          </w:rPrChange>
        </w:rPr>
      </w:pPr>
      <w:r w:rsidRPr="00DA4B6D">
        <w:rPr>
          <w:lang w:val="en-US"/>
          <w:rPrChange w:id="306" w:author="Di Rocco Juri" w:date="2019-08-21T10:11:00Z">
            <w:rPr/>
          </w:rPrChange>
        </w:rPr>
        <w:t>JavaScript: 3,848,957 Repositories Rank 1</w:t>
      </w:r>
    </w:p>
    <w:p w14:paraId="30600CDF" w14:textId="77777777" w:rsidR="00041417" w:rsidRPr="00DA4B6D" w:rsidRDefault="00041417" w:rsidP="00041417">
      <w:pPr>
        <w:rPr>
          <w:lang w:val="en-US"/>
          <w:rPrChange w:id="307" w:author="Di Rocco Juri" w:date="2019-08-21T10:11:00Z">
            <w:rPr/>
          </w:rPrChange>
        </w:rPr>
      </w:pPr>
      <w:r w:rsidRPr="00DA4B6D">
        <w:rPr>
          <w:lang w:val="en-US"/>
          <w:rPrChange w:id="308" w:author="Di Rocco Juri" w:date="2019-08-21T10:11:00Z">
            <w:rPr/>
          </w:rPrChange>
        </w:rPr>
        <w:t>Java: 3,577,564 Repositories Rank 2</w:t>
      </w:r>
    </w:p>
    <w:p w14:paraId="6FDAA425" w14:textId="77777777" w:rsidR="00041417" w:rsidRPr="00DA4B6D" w:rsidRDefault="00041417" w:rsidP="00041417">
      <w:pPr>
        <w:rPr>
          <w:lang w:val="en-US"/>
          <w:rPrChange w:id="309" w:author="Di Rocco Juri" w:date="2019-08-21T10:11:00Z">
            <w:rPr/>
          </w:rPrChange>
        </w:rPr>
      </w:pPr>
      <w:r w:rsidRPr="00DA4B6D">
        <w:rPr>
          <w:lang w:val="en-US"/>
          <w:rPrChange w:id="310" w:author="Di Rocco Juri" w:date="2019-08-21T10:11:00Z">
            <w:rPr/>
          </w:rPrChange>
        </w:rPr>
        <w:t>Python 1,874,470 Repositories Rank 3</w:t>
      </w:r>
    </w:p>
    <w:p w14:paraId="31D8172E" w14:textId="77777777" w:rsidR="00041417" w:rsidRPr="00DA4B6D" w:rsidRDefault="00041417" w:rsidP="00041417">
      <w:pPr>
        <w:rPr>
          <w:lang w:val="en-US"/>
          <w:rPrChange w:id="311" w:author="Di Rocco Juri" w:date="2019-08-21T10:11:00Z">
            <w:rPr/>
          </w:rPrChange>
        </w:rPr>
      </w:pPr>
      <w:r w:rsidRPr="00DA4B6D">
        <w:rPr>
          <w:lang w:val="en-US"/>
          <w:rPrChange w:id="312" w:author="Di Rocco Juri" w:date="2019-08-21T10:11:00Z">
            <w:rPr/>
          </w:rPrChange>
        </w:rPr>
        <w:t>PHP 1,229,110 Repositories Rank 4</w:t>
      </w:r>
    </w:p>
    <w:p w14:paraId="49FDFD60" w14:textId="77777777" w:rsidR="00041417" w:rsidRPr="00DA4B6D" w:rsidRDefault="00041417" w:rsidP="00041417">
      <w:pPr>
        <w:rPr>
          <w:lang w:val="en-US"/>
          <w:rPrChange w:id="313" w:author="Di Rocco Juri" w:date="2019-08-21T10:11:00Z">
            <w:rPr/>
          </w:rPrChange>
        </w:rPr>
      </w:pPr>
      <w:r w:rsidRPr="00DA4B6D">
        <w:rPr>
          <w:lang w:val="en-US"/>
          <w:rPrChange w:id="314" w:author="Di Rocco Juri" w:date="2019-08-21T10:11:00Z">
            <w:rPr/>
          </w:rPrChange>
        </w:rPr>
        <w:t>Ruby 1,168,778 Repositories Rank 5</w:t>
      </w:r>
    </w:p>
    <w:p w14:paraId="2FEE3886" w14:textId="77777777" w:rsidR="00041417" w:rsidRPr="00DA4B6D" w:rsidRDefault="00041417" w:rsidP="00041417">
      <w:pPr>
        <w:rPr>
          <w:lang w:val="en-US"/>
          <w:rPrChange w:id="315" w:author="Di Rocco Juri" w:date="2019-08-21T10:11:00Z">
            <w:rPr/>
          </w:rPrChange>
        </w:rPr>
      </w:pPr>
      <w:r w:rsidRPr="00DA4B6D">
        <w:rPr>
          <w:lang w:val="en-US"/>
          <w:rPrChange w:id="316" w:author="Di Rocco Juri" w:date="2019-08-21T10:11:00Z">
            <w:rPr/>
          </w:rPrChange>
        </w:rPr>
        <w:t>C# 858,778 Repositories Rank 6</w:t>
      </w:r>
    </w:p>
    <w:p w14:paraId="60FB2EB1" w14:textId="77777777" w:rsidR="00041417" w:rsidRDefault="00041417" w:rsidP="00041417">
      <w:r>
        <w:t>Statistiche online anche su https://madnight.github.io da controllare!!!</w:t>
      </w:r>
    </w:p>
    <w:p w14:paraId="1F3B171E" w14:textId="77777777" w:rsidR="00041417" w:rsidRDefault="00DA4B6D" w:rsidP="00041417">
      <w:hyperlink r:id="rId34" w:history="1">
        <w:r w:rsidR="00041417" w:rsidRPr="00DF089C">
          <w:rPr>
            <w:rStyle w:val="Collegamentoipertestuale"/>
          </w:rPr>
          <w:t>https://pypl.github.io/IDE.html</w:t>
        </w:r>
      </w:hyperlink>
    </w:p>
    <w:p w14:paraId="38F29312" w14:textId="77777777" w:rsidR="00041417" w:rsidRDefault="00041417" w:rsidP="00041417">
      <w:pPr>
        <w:pStyle w:val="Nessunaspaziatura"/>
      </w:pPr>
    </w:p>
    <w:p w14:paraId="4D00E3B8" w14:textId="185F5B6E" w:rsidR="00041417" w:rsidRPr="00C55F92" w:rsidRDefault="00CB662A" w:rsidP="00041417">
      <w:pPr>
        <w:pStyle w:val="Nessunaspaziatura"/>
        <w:rPr>
          <w:b/>
        </w:rPr>
      </w:pPr>
      <w:r>
        <w:rPr>
          <w:b/>
        </w:rPr>
        <w:t xml:space="preserve">Trend di utilizzo del </w:t>
      </w:r>
      <w:r w:rsidR="00041417" w:rsidRPr="00C55F92">
        <w:rPr>
          <w:b/>
        </w:rPr>
        <w:t>Linguaggio</w:t>
      </w:r>
    </w:p>
    <w:p w14:paraId="362CDCF1" w14:textId="77777777" w:rsidR="00041417" w:rsidRDefault="00041417" w:rsidP="00041417">
      <w:r>
        <w:t xml:space="preserve">In seguito ad una ricerca più approfondita ho trovato più attendibile il sondaggio annuale di </w:t>
      </w:r>
      <w:proofErr w:type="spellStart"/>
      <w:r>
        <w:t>Stackoverflow</w:t>
      </w:r>
      <w:proofErr w:type="spellEnd"/>
      <w:r>
        <w:t xml:space="preserve"> effettuato su un campione di 100.000 sviluppatori in particolare la domanda relativa alla popolarità dei linguaggi di programmazione che vede come linguaggi più popolari i seguenti.</w:t>
      </w:r>
    </w:p>
    <w:p w14:paraId="7224CDE2" w14:textId="77777777" w:rsidR="00041417" w:rsidRDefault="00041417" w:rsidP="00041417">
      <w:pPr>
        <w:pStyle w:val="Nessunaspaziatura"/>
      </w:pPr>
    </w:p>
    <w:p w14:paraId="08FB4A1F" w14:textId="77777777" w:rsidR="00041417" w:rsidRDefault="00041417" w:rsidP="00041417">
      <w:pPr>
        <w:pStyle w:val="Nessunaspaziatura"/>
      </w:pPr>
    </w:p>
    <w:p w14:paraId="2B5733D8" w14:textId="77777777" w:rsidR="00041417" w:rsidRDefault="00041417" w:rsidP="00041417">
      <w:pPr>
        <w:pStyle w:val="Nessunaspaziatura"/>
      </w:pPr>
      <w:r>
        <w:t>Fig. 5 Trend di utilizzo dei linguaggi di programmazione secondo il sondaggio di stackoverflow.com</w:t>
      </w:r>
    </w:p>
    <w:p w14:paraId="4B6CC23B" w14:textId="77777777" w:rsidR="00041417" w:rsidRDefault="00041417" w:rsidP="00041417">
      <w:pPr>
        <w:pStyle w:val="Nessunaspaziatura"/>
      </w:pPr>
      <w:r>
        <w:rPr>
          <w:noProof/>
          <w:lang w:eastAsia="it-IT"/>
        </w:rPr>
        <w:lastRenderedPageBreak/>
        <w:drawing>
          <wp:inline distT="0" distB="0" distL="0" distR="0" wp14:anchorId="491562FE" wp14:editId="54838BC1">
            <wp:extent cx="6120130" cy="31051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overflow_linguaggi.jpg"/>
                    <pic:cNvPicPr/>
                  </pic:nvPicPr>
                  <pic:blipFill rotWithShape="1">
                    <a:blip r:embed="rId35">
                      <a:extLst>
                        <a:ext uri="{28A0092B-C50C-407E-A947-70E740481C1C}">
                          <a14:useLocalDpi xmlns:a14="http://schemas.microsoft.com/office/drawing/2010/main" val="0"/>
                        </a:ext>
                      </a:extLst>
                    </a:blip>
                    <a:srcRect b="51969"/>
                    <a:stretch/>
                  </pic:blipFill>
                  <pic:spPr bwMode="auto">
                    <a:xfrm>
                      <a:off x="0" y="0"/>
                      <a:ext cx="6120130" cy="3105150"/>
                    </a:xfrm>
                    <a:prstGeom prst="rect">
                      <a:avLst/>
                    </a:prstGeom>
                    <a:ln>
                      <a:noFill/>
                    </a:ln>
                    <a:extLst>
                      <a:ext uri="{53640926-AAD7-44D8-BBD7-CCE9431645EC}">
                        <a14:shadowObscured xmlns:a14="http://schemas.microsoft.com/office/drawing/2010/main"/>
                      </a:ext>
                    </a:extLst>
                  </pic:spPr>
                </pic:pic>
              </a:graphicData>
            </a:graphic>
          </wp:inline>
        </w:drawing>
      </w:r>
    </w:p>
    <w:p w14:paraId="26642654" w14:textId="77777777" w:rsidR="00041417" w:rsidRDefault="00041417" w:rsidP="00041417">
      <w:pPr>
        <w:pStyle w:val="Nessunaspaziatura"/>
      </w:pPr>
    </w:p>
    <w:p w14:paraId="6B1F36A2" w14:textId="77777777" w:rsidR="00041417" w:rsidRDefault="00041417" w:rsidP="00041417">
      <w:r>
        <w:t xml:space="preserve"> Con questo sondaggio possiamo quindi costruire una classifica per i linguaggi di programmazione presi in esame ai quali assegniamo un ranking ‘relativo’ attraverso la normalizzazione otteniamo un punteggio che viene utilizzato per valutarne il trend di utilizzo del linguaggio. Questa metriche è un esempio nel quale il valore minore indica una migliore qualità, si utilizzerà quindi la formula Z=1-Z.</w:t>
      </w:r>
    </w:p>
    <w:p w14:paraId="277FE80E" w14:textId="5F352309" w:rsidR="00CB662A" w:rsidRDefault="00041417" w:rsidP="00041417">
      <w:r>
        <w:t xml:space="preserve">In questa tabella notiamo in particolare 2, il linguaggio attualmente più utilizzato è il </w:t>
      </w:r>
      <w:proofErr w:type="spellStart"/>
      <w:r>
        <w:t>Javascript</w:t>
      </w:r>
      <w:proofErr w:type="spellEnd"/>
      <w:r>
        <w:t xml:space="preserve">, ed il PHP in penultima posizione ormai in calo, questi valori sono effettivamente in linea con le metriche prese in esame nel </w:t>
      </w:r>
      <w:proofErr w:type="spellStart"/>
      <w:r>
        <w:t>repository</w:t>
      </w:r>
      <w:proofErr w:type="spellEnd"/>
      <w:r>
        <w:t xml:space="preserve"> </w:t>
      </w:r>
      <w:proofErr w:type="spellStart"/>
      <w:r>
        <w:t>Github</w:t>
      </w:r>
      <w:proofErr w:type="spellEnd"/>
      <w:r>
        <w:t xml:space="preserve"> dove ormai predominano i </w:t>
      </w:r>
      <w:proofErr w:type="spellStart"/>
      <w:r>
        <w:t>framework</w:t>
      </w:r>
      <w:proofErr w:type="spellEnd"/>
      <w:r>
        <w:t xml:space="preserve"> scritti in </w:t>
      </w:r>
      <w:proofErr w:type="spellStart"/>
      <w:r>
        <w:t>Javascript</w:t>
      </w:r>
      <w:proofErr w:type="spellEnd"/>
      <w:r>
        <w:t>.</w:t>
      </w:r>
    </w:p>
    <w:p w14:paraId="148DFF77" w14:textId="77777777" w:rsidR="00CB662A" w:rsidRDefault="00CB662A">
      <w:pPr>
        <w:spacing w:line="252" w:lineRule="auto"/>
        <w:ind w:firstLine="0"/>
      </w:pPr>
      <w:r>
        <w:br w:type="page"/>
      </w:r>
    </w:p>
    <w:p w14:paraId="2B3D06A8" w14:textId="77777777" w:rsidR="00041417" w:rsidRDefault="00041417" w:rsidP="00041417"/>
    <w:p w14:paraId="70F616A8" w14:textId="77777777" w:rsidR="00041417" w:rsidRDefault="00041417" w:rsidP="00041417">
      <w:pPr>
        <w:pStyle w:val="Titolo2"/>
        <w:numPr>
          <w:ilvl w:val="1"/>
          <w:numId w:val="1"/>
        </w:numPr>
        <w:spacing w:before="360"/>
        <w:jc w:val="left"/>
      </w:pPr>
      <w:bookmarkStart w:id="317" w:name="_Toc17210614"/>
      <w:proofErr w:type="spellStart"/>
      <w:r>
        <w:t>Quality</w:t>
      </w:r>
      <w:proofErr w:type="spellEnd"/>
      <w:r>
        <w:t xml:space="preserve"> </w:t>
      </w:r>
      <w:proofErr w:type="spellStart"/>
      <w:r>
        <w:t>Attribute</w:t>
      </w:r>
      <w:proofErr w:type="spellEnd"/>
      <w:r>
        <w:t xml:space="preserve"> Tecnologie &amp; </w:t>
      </w:r>
      <w:proofErr w:type="spellStart"/>
      <w:r>
        <w:t>Features</w:t>
      </w:r>
      <w:bookmarkEnd w:id="317"/>
      <w:proofErr w:type="spellEnd"/>
    </w:p>
    <w:p w14:paraId="2BD0265D" w14:textId="77777777" w:rsidR="00041417" w:rsidRDefault="00041417" w:rsidP="00041417">
      <w:r w:rsidRPr="005C1B51">
        <w:t xml:space="preserve">È </w:t>
      </w:r>
      <w:r w:rsidRPr="001E3AAB">
        <w:t xml:space="preserve">il </w:t>
      </w:r>
      <w:proofErr w:type="spellStart"/>
      <w:r w:rsidRPr="001E3AAB">
        <w:t>Quality</w:t>
      </w:r>
      <w:proofErr w:type="spellEnd"/>
      <w:r w:rsidRPr="001E3AAB">
        <w:t xml:space="preserve"> </w:t>
      </w:r>
      <w:proofErr w:type="spellStart"/>
      <w:r w:rsidRPr="001E3AAB">
        <w:t>Attribute</w:t>
      </w:r>
      <w:proofErr w:type="spellEnd"/>
      <w:r w:rsidRPr="001E3AAB">
        <w:t xml:space="preserve"> che pesa di più sulla nostra analisi, in quanto tutti i sui attributi sono dipendenti da tecnologie e tecniche messe a disposizione dal Framework, può essere visto come il </w:t>
      </w:r>
      <w:proofErr w:type="spellStart"/>
      <w:r w:rsidRPr="001E3AAB">
        <w:t>Quality</w:t>
      </w:r>
      <w:proofErr w:type="spellEnd"/>
      <w:r w:rsidRPr="001E3AAB">
        <w:t xml:space="preserve"> </w:t>
      </w:r>
      <w:proofErr w:type="spellStart"/>
      <w:r w:rsidRPr="00D747CE">
        <w:t>Attribute</w:t>
      </w:r>
      <w:proofErr w:type="spellEnd"/>
      <w:r w:rsidRPr="00D747CE">
        <w:t xml:space="preserve"> delle </w:t>
      </w:r>
      <w:proofErr w:type="spellStart"/>
      <w:r w:rsidRPr="00D747CE">
        <w:t>Features</w:t>
      </w:r>
      <w:proofErr w:type="spellEnd"/>
      <w:r w:rsidRPr="00D747CE">
        <w:t xml:space="preserve"> del Framework, ma sarebbe riduttivo chiamarlo così in quanto aggrega anche metriche che non sono </w:t>
      </w:r>
      <w:proofErr w:type="spellStart"/>
      <w:r w:rsidRPr="00D747CE">
        <w:t>Features</w:t>
      </w:r>
      <w:proofErr w:type="spellEnd"/>
      <w:r w:rsidRPr="00D747CE">
        <w:t xml:space="preserve"> come ad esempio meccanismi di supporto architetturali come il pattern MVC. Di seguito le metriche individuate:</w:t>
      </w:r>
    </w:p>
    <w:p w14:paraId="6B5C9706" w14:textId="77777777" w:rsidR="00041417" w:rsidRPr="004C3904" w:rsidRDefault="00041417" w:rsidP="00041417">
      <w:pPr>
        <w:pStyle w:val="Nessunaspaziatura"/>
      </w:pPr>
    </w:p>
    <w:p w14:paraId="5A1AA7D5" w14:textId="77777777" w:rsidR="00041417" w:rsidRPr="00870C56" w:rsidRDefault="00041417" w:rsidP="00041417">
      <w:pPr>
        <w:pStyle w:val="Nessunaspaziatura"/>
        <w:rPr>
          <w:b/>
        </w:rPr>
      </w:pPr>
      <w:r w:rsidRPr="00870C56">
        <w:rPr>
          <w:b/>
        </w:rPr>
        <w:t>Calcolo del Peso delle Metriche</w:t>
      </w:r>
    </w:p>
    <w:p w14:paraId="4BA56A86" w14:textId="77777777" w:rsidR="00041417" w:rsidRPr="00F17DB6" w:rsidRDefault="00041417" w:rsidP="00041417">
      <w:pPr>
        <w:rPr>
          <w:rFonts w:asciiTheme="majorHAnsi" w:hAnsiTheme="majorHAnsi"/>
        </w:rPr>
      </w:pPr>
      <w:r w:rsidRPr="00F17DB6">
        <w:rPr>
          <w:rFonts w:asciiTheme="majorHAnsi" w:hAnsiTheme="majorHAnsi"/>
        </w:rPr>
        <w:t>MVC: possibilità di strutturare l’applicazione secondo il pattern di design MVC.</w:t>
      </w:r>
    </w:p>
    <w:p w14:paraId="23F46FD9" w14:textId="77777777" w:rsidR="00041417" w:rsidRPr="00F17DB6" w:rsidRDefault="00041417" w:rsidP="00041417">
      <w:pPr>
        <w:rPr>
          <w:rFonts w:asciiTheme="majorHAnsi" w:hAnsiTheme="majorHAnsi"/>
        </w:rPr>
      </w:pPr>
      <w:proofErr w:type="spellStart"/>
      <w:r w:rsidRPr="00F17DB6">
        <w:rPr>
          <w:rFonts w:asciiTheme="majorHAnsi" w:hAnsiTheme="majorHAnsi"/>
        </w:rPr>
        <w:t>Testing</w:t>
      </w:r>
      <w:proofErr w:type="spellEnd"/>
      <w:r w:rsidRPr="00F17DB6">
        <w:rPr>
          <w:rFonts w:asciiTheme="majorHAnsi" w:hAnsiTheme="majorHAnsi"/>
        </w:rPr>
        <w:t xml:space="preserve"> Tools: Presenza di strumenti per effettuare i test sull’applicazione.</w:t>
      </w:r>
    </w:p>
    <w:p w14:paraId="73739126" w14:textId="77777777" w:rsidR="00041417" w:rsidRPr="00F17DB6" w:rsidRDefault="00041417" w:rsidP="00041417">
      <w:pPr>
        <w:rPr>
          <w:rFonts w:asciiTheme="majorHAnsi" w:hAnsiTheme="majorHAnsi"/>
        </w:rPr>
      </w:pPr>
      <w:proofErr w:type="spellStart"/>
      <w:r w:rsidRPr="00F17DB6">
        <w:rPr>
          <w:rFonts w:asciiTheme="majorHAnsi" w:hAnsiTheme="majorHAnsi"/>
        </w:rPr>
        <w:t>Caching</w:t>
      </w:r>
      <w:proofErr w:type="spellEnd"/>
    </w:p>
    <w:p w14:paraId="33945D49" w14:textId="77777777" w:rsidR="00041417" w:rsidRPr="00F17DB6" w:rsidRDefault="00041417" w:rsidP="00041417">
      <w:pPr>
        <w:rPr>
          <w:rFonts w:asciiTheme="majorHAnsi" w:hAnsiTheme="majorHAnsi"/>
        </w:rPr>
      </w:pPr>
      <w:proofErr w:type="spellStart"/>
      <w:r w:rsidRPr="00F17DB6">
        <w:rPr>
          <w:rFonts w:asciiTheme="majorHAnsi" w:hAnsiTheme="majorHAnsi"/>
        </w:rPr>
        <w:t>Template</w:t>
      </w:r>
      <w:proofErr w:type="spellEnd"/>
      <w:r w:rsidRPr="00F17DB6">
        <w:rPr>
          <w:rFonts w:asciiTheme="majorHAnsi" w:hAnsiTheme="majorHAnsi"/>
        </w:rPr>
        <w:t xml:space="preserve"> Engine</w:t>
      </w:r>
    </w:p>
    <w:p w14:paraId="5DCB845F" w14:textId="77777777" w:rsidR="00041417" w:rsidRPr="00F17DB6" w:rsidRDefault="00041417" w:rsidP="00041417">
      <w:pPr>
        <w:rPr>
          <w:rFonts w:asciiTheme="majorHAnsi" w:hAnsiTheme="majorHAnsi"/>
        </w:rPr>
      </w:pPr>
      <w:r w:rsidRPr="00F17DB6">
        <w:rPr>
          <w:rFonts w:asciiTheme="majorHAnsi" w:hAnsiTheme="majorHAnsi"/>
        </w:rPr>
        <w:t xml:space="preserve">Form </w:t>
      </w:r>
      <w:proofErr w:type="spellStart"/>
      <w:r w:rsidRPr="00F17DB6">
        <w:rPr>
          <w:rFonts w:asciiTheme="majorHAnsi" w:hAnsiTheme="majorHAnsi"/>
        </w:rPr>
        <w:t>Validation</w:t>
      </w:r>
      <w:proofErr w:type="spellEnd"/>
    </w:p>
    <w:p w14:paraId="63A21BF5" w14:textId="77777777" w:rsidR="00041417" w:rsidRPr="00F17DB6" w:rsidRDefault="00041417" w:rsidP="00041417">
      <w:pPr>
        <w:rPr>
          <w:rFonts w:asciiTheme="majorHAnsi" w:hAnsiTheme="majorHAnsi"/>
        </w:rPr>
      </w:pPr>
      <w:r w:rsidRPr="00F17DB6">
        <w:rPr>
          <w:rFonts w:asciiTheme="majorHAnsi" w:hAnsiTheme="majorHAnsi"/>
        </w:rPr>
        <w:t>Compatibilità Database</w:t>
      </w:r>
    </w:p>
    <w:p w14:paraId="5D1771F9" w14:textId="77777777" w:rsidR="00041417" w:rsidRPr="00F17DB6" w:rsidRDefault="00041417" w:rsidP="00041417">
      <w:pPr>
        <w:rPr>
          <w:rFonts w:asciiTheme="majorHAnsi" w:hAnsiTheme="majorHAnsi"/>
        </w:rPr>
      </w:pPr>
      <w:r w:rsidRPr="00F17DB6">
        <w:rPr>
          <w:rFonts w:asciiTheme="majorHAnsi" w:hAnsiTheme="majorHAnsi"/>
        </w:rPr>
        <w:t>Sicurezza</w:t>
      </w:r>
    </w:p>
    <w:p w14:paraId="677C53D7" w14:textId="77777777" w:rsidR="00041417" w:rsidRPr="00E876AC" w:rsidRDefault="00041417" w:rsidP="00041417">
      <w:r w:rsidRPr="008B1ED9">
        <w:t>In questo attributo il peso è ripartito tra ben 7 metriche, è stata assegnata l’importanza in base all’esperienza personale, un decisore con esperienza diversa può quindi assegnare le metriche in modo differente, e ricalcolare i pesi. In questo caso troviamo 1 sola metrica con importanza ‘media’, 2 con importanza ‘alta’, e 3 con importanza ‘molto alta’</w:t>
      </w:r>
      <w:r>
        <w:t>.</w:t>
      </w:r>
    </w:p>
    <w:p w14:paraId="27A95F03" w14:textId="77777777" w:rsidR="00041417" w:rsidRPr="001E3AAB" w:rsidRDefault="00041417" w:rsidP="00041417">
      <w:pPr>
        <w:pStyle w:val="Nessunaspaziatura"/>
      </w:pPr>
    </w:p>
    <w:p w14:paraId="27AEABE4" w14:textId="77777777" w:rsidR="00041417" w:rsidRPr="00E876AC" w:rsidRDefault="00041417" w:rsidP="00041417">
      <w:pPr>
        <w:rPr>
          <w:color w:val="C00000"/>
        </w:rPr>
      </w:pPr>
      <m:oMathPara>
        <m:oMath>
          <m:r>
            <w:rPr>
              <w:rFonts w:ascii="Cambria Math" w:hAnsi="Cambria Math"/>
              <w:color w:val="C00000"/>
            </w:rPr>
            <m:t xml:space="preserve">Esempio </m:t>
          </m:r>
          <m:sSub>
            <m:sSubPr>
              <m:ctrlPr>
                <w:rPr>
                  <w:rFonts w:ascii="Cambria Math" w:hAnsi="Cambria Math"/>
                  <w:i/>
                  <w:color w:val="C00000"/>
                </w:rPr>
              </m:ctrlPr>
            </m:sSubPr>
            <m:e>
              <m:r>
                <w:rPr>
                  <w:rFonts w:ascii="Cambria Math" w:hAnsi="Cambria Math"/>
                  <w:color w:val="C00000"/>
                </w:rPr>
                <m:t>Importanza Media=W</m:t>
              </m:r>
            </m:e>
            <m:sub>
              <m:r>
                <w:rPr>
                  <w:rFonts w:ascii="Cambria Math" w:hAnsi="Cambria Math"/>
                  <w:color w:val="C00000"/>
                </w:rPr>
                <m:t>MI</m:t>
              </m:r>
            </m:sub>
          </m:sSub>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1*0,33</m:t>
              </m:r>
            </m:num>
            <m:den>
              <m:r>
                <w:rPr>
                  <w:rFonts w:ascii="Cambria Math" w:hAnsi="Cambria Math"/>
                  <w:color w:val="C00000"/>
                </w:rPr>
                <m:t>6</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0*0,33</m:t>
              </m:r>
            </m:num>
            <m:den>
              <m:r>
                <w:rPr>
                  <w:rFonts w:ascii="Cambria Math" w:hAnsi="Cambria Math"/>
                  <w:color w:val="C00000"/>
                </w:rPr>
                <m:t>5</m:t>
              </m:r>
            </m:den>
          </m:f>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0*0,33</m:t>
              </m:r>
            </m:num>
            <m:den>
              <m:r>
                <w:rPr>
                  <w:rFonts w:ascii="Cambria Math" w:hAnsi="Cambria Math"/>
                  <w:color w:val="C00000"/>
                </w:rPr>
                <m:t>3</m:t>
              </m:r>
            </m:den>
          </m:f>
          <m:r>
            <w:rPr>
              <w:rFonts w:ascii="Cambria Math" w:hAnsi="Cambria Math"/>
              <w:color w:val="C00000"/>
            </w:rPr>
            <m:t>=0,055</m:t>
          </m:r>
        </m:oMath>
      </m:oMathPara>
    </w:p>
    <w:p w14:paraId="73050D56" w14:textId="77777777" w:rsidR="00041417" w:rsidRPr="00E876AC" w:rsidRDefault="00041417" w:rsidP="00041417">
      <w:pPr>
        <w:rPr>
          <w:color w:val="C00000"/>
        </w:rPr>
      </w:pPr>
    </w:p>
    <w:p w14:paraId="23DD8F56" w14:textId="77777777" w:rsidR="00041417" w:rsidRPr="00E876AC" w:rsidRDefault="00041417" w:rsidP="00041417">
      <w:pPr>
        <w:rPr>
          <w:color w:val="C00000"/>
        </w:rPr>
      </w:pPr>
      <m:oMathPara>
        <m:oMath>
          <m:r>
            <w:rPr>
              <w:rFonts w:ascii="Cambria Math" w:hAnsi="Cambria Math"/>
              <w:color w:val="C00000"/>
            </w:rPr>
            <m:t xml:space="preserve">Esempio </m:t>
          </m:r>
          <m:sSub>
            <m:sSubPr>
              <m:ctrlPr>
                <w:rPr>
                  <w:rFonts w:ascii="Cambria Math" w:hAnsi="Cambria Math"/>
                  <w:i/>
                  <w:color w:val="C00000"/>
                </w:rPr>
              </m:ctrlPr>
            </m:sSubPr>
            <m:e>
              <m:r>
                <w:rPr>
                  <w:rFonts w:ascii="Cambria Math" w:hAnsi="Cambria Math"/>
                  <w:color w:val="C00000"/>
                </w:rPr>
                <m:t>Importanza alta=W</m:t>
              </m:r>
            </m:e>
            <m:sub>
              <m:r>
                <w:rPr>
                  <w:rFonts w:ascii="Cambria Math" w:hAnsi="Cambria Math"/>
                  <w:color w:val="C00000"/>
                </w:rPr>
                <m:t>MI</m:t>
              </m:r>
            </m:sub>
          </m:sSub>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1*0,33</m:t>
              </m:r>
            </m:num>
            <m:den>
              <m:r>
                <w:rPr>
                  <w:rFonts w:ascii="Cambria Math" w:hAnsi="Cambria Math"/>
                  <w:color w:val="C00000"/>
                </w:rPr>
                <m:t>6</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1*0,33</m:t>
              </m:r>
            </m:num>
            <m:den>
              <m:r>
                <w:rPr>
                  <w:rFonts w:ascii="Cambria Math" w:hAnsi="Cambria Math"/>
                  <w:color w:val="C00000"/>
                </w:rPr>
                <m:t>5</m:t>
              </m:r>
            </m:den>
          </m:f>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0*0,33</m:t>
              </m:r>
            </m:num>
            <m:den>
              <m:r>
                <w:rPr>
                  <w:rFonts w:ascii="Cambria Math" w:hAnsi="Cambria Math"/>
                  <w:color w:val="C00000"/>
                </w:rPr>
                <m:t>3</m:t>
              </m:r>
            </m:den>
          </m:f>
          <m:r>
            <w:rPr>
              <w:rFonts w:ascii="Cambria Math" w:hAnsi="Cambria Math"/>
              <w:color w:val="C00000"/>
            </w:rPr>
            <m:t>=0,055+0,066=0.121</m:t>
          </m:r>
        </m:oMath>
      </m:oMathPara>
    </w:p>
    <w:p w14:paraId="05D089B9" w14:textId="77777777" w:rsidR="00041417" w:rsidRPr="00E876AC" w:rsidRDefault="00041417" w:rsidP="00041417">
      <w:pPr>
        <w:rPr>
          <w:color w:val="C00000"/>
        </w:rPr>
      </w:pPr>
    </w:p>
    <w:p w14:paraId="2C402984" w14:textId="77777777" w:rsidR="00041417" w:rsidRPr="00E876AC" w:rsidRDefault="00041417" w:rsidP="00041417">
      <w:pPr>
        <w:rPr>
          <w:color w:val="C00000"/>
        </w:rPr>
      </w:pPr>
      <m:oMathPara>
        <m:oMath>
          <m:r>
            <w:rPr>
              <w:rFonts w:ascii="Cambria Math" w:hAnsi="Cambria Math"/>
              <w:color w:val="C00000"/>
            </w:rPr>
            <w:lastRenderedPageBreak/>
            <m:t xml:space="preserve">Esempio </m:t>
          </m:r>
          <m:sSub>
            <m:sSubPr>
              <m:ctrlPr>
                <w:rPr>
                  <w:rFonts w:ascii="Cambria Math" w:hAnsi="Cambria Math"/>
                  <w:i/>
                  <w:color w:val="C00000"/>
                </w:rPr>
              </m:ctrlPr>
            </m:sSubPr>
            <m:e>
              <m:r>
                <w:rPr>
                  <w:rFonts w:ascii="Cambria Math" w:hAnsi="Cambria Math"/>
                  <w:color w:val="C00000"/>
                </w:rPr>
                <m:t>Imp.  molto alta=W</m:t>
              </m:r>
            </m:e>
            <m:sub>
              <m:r>
                <w:rPr>
                  <w:rFonts w:ascii="Cambria Math" w:hAnsi="Cambria Math"/>
                  <w:color w:val="C00000"/>
                </w:rPr>
                <m:t>MI</m:t>
              </m:r>
            </m:sub>
          </m:sSub>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1*0,33</m:t>
              </m:r>
            </m:num>
            <m:den>
              <m:r>
                <w:rPr>
                  <w:rFonts w:ascii="Cambria Math" w:hAnsi="Cambria Math"/>
                  <w:color w:val="C00000"/>
                </w:rPr>
                <m:t>6</m:t>
              </m:r>
            </m:den>
          </m:f>
          <m:r>
            <w:rPr>
              <w:rFonts w:ascii="Cambria Math" w:hAnsi="Cambria Math"/>
              <w:color w:val="C00000"/>
            </w:rPr>
            <m:t>+</m:t>
          </m:r>
          <m:f>
            <m:fPr>
              <m:ctrlPr>
                <w:rPr>
                  <w:rFonts w:ascii="Cambria Math" w:hAnsi="Cambria Math"/>
                  <w:i/>
                  <w:color w:val="C00000"/>
                </w:rPr>
              </m:ctrlPr>
            </m:fPr>
            <m:num>
              <m:r>
                <w:rPr>
                  <w:rFonts w:ascii="Cambria Math" w:hAnsi="Cambria Math"/>
                  <w:color w:val="C00000"/>
                </w:rPr>
                <m:t>1*0,33</m:t>
              </m:r>
            </m:num>
            <m:den>
              <m:r>
                <w:rPr>
                  <w:rFonts w:ascii="Cambria Math" w:hAnsi="Cambria Math"/>
                  <w:color w:val="C00000"/>
                </w:rPr>
                <m:t>5</m:t>
              </m:r>
            </m:den>
          </m:f>
          <m:r>
            <w:rPr>
              <w:rFonts w:ascii="Cambria Math" w:hAnsi="Cambria Math"/>
              <w:color w:val="C00000"/>
            </w:rPr>
            <m:t xml:space="preserve">+ </m:t>
          </m:r>
          <m:f>
            <m:fPr>
              <m:ctrlPr>
                <w:rPr>
                  <w:rFonts w:ascii="Cambria Math" w:hAnsi="Cambria Math"/>
                  <w:i/>
                  <w:color w:val="C00000"/>
                </w:rPr>
              </m:ctrlPr>
            </m:fPr>
            <m:num>
              <m:r>
                <w:rPr>
                  <w:rFonts w:ascii="Cambria Math" w:hAnsi="Cambria Math"/>
                  <w:color w:val="C00000"/>
                </w:rPr>
                <m:t>1*0,34</m:t>
              </m:r>
            </m:num>
            <m:den>
              <m:r>
                <w:rPr>
                  <w:rFonts w:ascii="Cambria Math" w:hAnsi="Cambria Math"/>
                  <w:color w:val="C00000"/>
                </w:rPr>
                <m:t>3</m:t>
              </m:r>
            </m:den>
          </m:f>
          <m:r>
            <w:rPr>
              <w:rFonts w:ascii="Cambria Math" w:hAnsi="Cambria Math"/>
              <w:color w:val="C00000"/>
            </w:rPr>
            <m:t>=</m:t>
          </m:r>
        </m:oMath>
      </m:oMathPara>
    </w:p>
    <w:p w14:paraId="34858658" w14:textId="77777777" w:rsidR="00041417" w:rsidRPr="00E876AC" w:rsidRDefault="00041417" w:rsidP="00041417">
      <w:pPr>
        <w:rPr>
          <w:color w:val="C00000"/>
        </w:rPr>
      </w:pPr>
      <m:oMathPara>
        <m:oMath>
          <m:r>
            <w:rPr>
              <w:rFonts w:ascii="Cambria Math" w:hAnsi="Cambria Math"/>
              <w:color w:val="C00000"/>
            </w:rPr>
            <m:t>=0,055+0,066+0,113=0,2343</m:t>
          </m:r>
        </m:oMath>
      </m:oMathPara>
    </w:p>
    <w:p w14:paraId="017FAC33" w14:textId="77777777" w:rsidR="00041417" w:rsidRPr="00E876AC" w:rsidRDefault="00041417" w:rsidP="00041417">
      <w:pPr>
        <w:pStyle w:val="Nessunaspaziatura"/>
      </w:pPr>
    </w:p>
    <w:tbl>
      <w:tblPr>
        <w:tblStyle w:val="Grigliatabella"/>
        <w:tblW w:w="0" w:type="auto"/>
        <w:jc w:val="center"/>
        <w:tblLook w:val="04A0" w:firstRow="1" w:lastRow="0" w:firstColumn="1" w:lastColumn="0" w:noHBand="0" w:noVBand="1"/>
      </w:tblPr>
      <w:tblGrid>
        <w:gridCol w:w="1925"/>
        <w:gridCol w:w="2039"/>
        <w:gridCol w:w="1985"/>
        <w:gridCol w:w="1753"/>
      </w:tblGrid>
      <w:tr w:rsidR="00CB662A" w14:paraId="3A3CBA8C" w14:textId="77777777" w:rsidTr="00CB662A">
        <w:trPr>
          <w:jc w:val="center"/>
        </w:trPr>
        <w:tc>
          <w:tcPr>
            <w:tcW w:w="1925" w:type="dxa"/>
            <w:vAlign w:val="center"/>
          </w:tcPr>
          <w:p w14:paraId="19FDC5EB" w14:textId="77777777" w:rsidR="00CB662A" w:rsidRDefault="00CB662A" w:rsidP="00CB662A">
            <w:pPr>
              <w:pStyle w:val="Nessunaspaziatura"/>
              <w:jc w:val="center"/>
            </w:pPr>
            <w:proofErr w:type="spellStart"/>
            <w:r w:rsidRPr="00EA40FB">
              <w:t>Quality</w:t>
            </w:r>
            <w:proofErr w:type="spellEnd"/>
            <w:r w:rsidRPr="00EA40FB">
              <w:t xml:space="preserve"> </w:t>
            </w:r>
            <w:proofErr w:type="spellStart"/>
            <w:r w:rsidRPr="00EA40FB">
              <w:t>Attribute</w:t>
            </w:r>
            <w:proofErr w:type="spellEnd"/>
          </w:p>
        </w:tc>
        <w:tc>
          <w:tcPr>
            <w:tcW w:w="2039" w:type="dxa"/>
            <w:vAlign w:val="center"/>
          </w:tcPr>
          <w:p w14:paraId="379E945A" w14:textId="77777777" w:rsidR="00CB662A" w:rsidRDefault="00CB662A" w:rsidP="00CB662A">
            <w:pPr>
              <w:pStyle w:val="Nessunaspaziatura"/>
              <w:jc w:val="center"/>
            </w:pPr>
            <w:r w:rsidRPr="00EA40FB">
              <w:t>Metriche</w:t>
            </w:r>
          </w:p>
        </w:tc>
        <w:tc>
          <w:tcPr>
            <w:tcW w:w="1985" w:type="dxa"/>
            <w:vAlign w:val="center"/>
          </w:tcPr>
          <w:p w14:paraId="59AE06B7" w14:textId="77777777" w:rsidR="00CB662A" w:rsidRDefault="00CB662A" w:rsidP="00CB662A">
            <w:pPr>
              <w:pStyle w:val="Nessunaspaziatura"/>
              <w:jc w:val="center"/>
            </w:pPr>
            <w:r w:rsidRPr="00EA40FB">
              <w:t>Importanza</w:t>
            </w:r>
          </w:p>
        </w:tc>
        <w:tc>
          <w:tcPr>
            <w:tcW w:w="1753" w:type="dxa"/>
            <w:vAlign w:val="center"/>
          </w:tcPr>
          <w:p w14:paraId="04447DB1" w14:textId="77777777" w:rsidR="00CB662A" w:rsidRDefault="00CB662A" w:rsidP="00CB662A">
            <w:pPr>
              <w:pStyle w:val="Nessunaspaziatura"/>
              <w:jc w:val="center"/>
            </w:pPr>
            <w:r>
              <w:t>PESO</w:t>
            </w:r>
          </w:p>
          <w:p w14:paraId="52968F4B" w14:textId="77777777" w:rsidR="00CB662A" w:rsidRDefault="00CB662A" w:rsidP="00CB662A">
            <w:pPr>
              <w:pStyle w:val="Nessunaspaziatura"/>
              <w:jc w:val="center"/>
            </w:pPr>
            <w:r>
              <w:t>Tecnologie</w:t>
            </w:r>
          </w:p>
        </w:tc>
      </w:tr>
      <w:tr w:rsidR="00CB662A" w14:paraId="2A3897EC" w14:textId="77777777" w:rsidTr="00CB662A">
        <w:trPr>
          <w:jc w:val="center"/>
        </w:trPr>
        <w:tc>
          <w:tcPr>
            <w:tcW w:w="1925" w:type="dxa"/>
            <w:vMerge w:val="restart"/>
            <w:vAlign w:val="center"/>
          </w:tcPr>
          <w:p w14:paraId="46CD6CD8" w14:textId="77777777" w:rsidR="00CB662A" w:rsidRDefault="00CB662A" w:rsidP="00CB662A">
            <w:pPr>
              <w:pStyle w:val="Nessunaspaziatura"/>
              <w:jc w:val="center"/>
            </w:pPr>
            <w:r>
              <w:t>Tecnologie</w:t>
            </w:r>
          </w:p>
          <w:p w14:paraId="51D56818" w14:textId="77777777" w:rsidR="00CB662A" w:rsidRDefault="00CB662A" w:rsidP="00CB662A">
            <w:pPr>
              <w:pStyle w:val="Nessunaspaziatura"/>
              <w:jc w:val="center"/>
            </w:pPr>
            <w:r>
              <w:t>&amp;</w:t>
            </w:r>
          </w:p>
          <w:p w14:paraId="03074175" w14:textId="77777777" w:rsidR="00CB662A" w:rsidRDefault="00CB662A" w:rsidP="00CB662A">
            <w:pPr>
              <w:pStyle w:val="Nessunaspaziatura"/>
              <w:jc w:val="center"/>
            </w:pPr>
            <w:proofErr w:type="spellStart"/>
            <w:r>
              <w:t>Features</w:t>
            </w:r>
            <w:proofErr w:type="spellEnd"/>
          </w:p>
        </w:tc>
        <w:tc>
          <w:tcPr>
            <w:tcW w:w="2039" w:type="dxa"/>
            <w:vAlign w:val="center"/>
          </w:tcPr>
          <w:p w14:paraId="6F9E8757" w14:textId="28EB55C6" w:rsidR="00CB662A" w:rsidRDefault="00CB662A" w:rsidP="00CB662A">
            <w:pPr>
              <w:pStyle w:val="Nessunaspaziatura"/>
              <w:jc w:val="center"/>
            </w:pPr>
            <w:r>
              <w:t>MVC</w:t>
            </w:r>
          </w:p>
        </w:tc>
        <w:tc>
          <w:tcPr>
            <w:tcW w:w="1985" w:type="dxa"/>
            <w:vAlign w:val="center"/>
          </w:tcPr>
          <w:p w14:paraId="2FBB1209" w14:textId="5DAFAB13" w:rsidR="00CB662A" w:rsidRDefault="00CB662A" w:rsidP="00CB662A">
            <w:pPr>
              <w:pStyle w:val="Nessunaspaziatura"/>
              <w:jc w:val="center"/>
            </w:pPr>
            <w:r>
              <w:t>Media</w:t>
            </w:r>
          </w:p>
        </w:tc>
        <w:tc>
          <w:tcPr>
            <w:tcW w:w="1753" w:type="dxa"/>
            <w:vAlign w:val="center"/>
          </w:tcPr>
          <w:p w14:paraId="36AFBFCF" w14:textId="2DE19B45" w:rsidR="00CB662A" w:rsidRDefault="00CB662A" w:rsidP="00CB662A">
            <w:pPr>
              <w:pStyle w:val="Nessunaspaziatura"/>
              <w:jc w:val="center"/>
            </w:pPr>
            <w:r>
              <w:t>0,055</w:t>
            </w:r>
          </w:p>
        </w:tc>
      </w:tr>
      <w:tr w:rsidR="00CB662A" w14:paraId="29ECA3C2" w14:textId="77777777" w:rsidTr="00CB662A">
        <w:trPr>
          <w:jc w:val="center"/>
        </w:trPr>
        <w:tc>
          <w:tcPr>
            <w:tcW w:w="1925" w:type="dxa"/>
            <w:vMerge/>
            <w:vAlign w:val="center"/>
          </w:tcPr>
          <w:p w14:paraId="58291472" w14:textId="77777777" w:rsidR="00CB662A" w:rsidRDefault="00CB662A" w:rsidP="00CB662A">
            <w:pPr>
              <w:pStyle w:val="Nessunaspaziatura"/>
              <w:jc w:val="center"/>
            </w:pPr>
          </w:p>
        </w:tc>
        <w:tc>
          <w:tcPr>
            <w:tcW w:w="2039" w:type="dxa"/>
            <w:vAlign w:val="center"/>
          </w:tcPr>
          <w:p w14:paraId="3B023FD7" w14:textId="309125D7" w:rsidR="00CB662A" w:rsidRDefault="00CB662A" w:rsidP="00CB662A">
            <w:pPr>
              <w:pStyle w:val="Nessunaspaziatura"/>
              <w:jc w:val="center"/>
            </w:pPr>
            <w:r>
              <w:t>Compatibilità DB</w:t>
            </w:r>
          </w:p>
        </w:tc>
        <w:tc>
          <w:tcPr>
            <w:tcW w:w="1985" w:type="dxa"/>
            <w:vAlign w:val="center"/>
          </w:tcPr>
          <w:p w14:paraId="6058008F" w14:textId="7C9B0599" w:rsidR="00CB662A" w:rsidRDefault="00CB662A" w:rsidP="00CB662A">
            <w:pPr>
              <w:pStyle w:val="Nessunaspaziatura"/>
              <w:jc w:val="center"/>
            </w:pPr>
            <w:r>
              <w:t>Molto Alta</w:t>
            </w:r>
          </w:p>
        </w:tc>
        <w:tc>
          <w:tcPr>
            <w:tcW w:w="1753" w:type="dxa"/>
            <w:vAlign w:val="center"/>
          </w:tcPr>
          <w:p w14:paraId="2B1A458B" w14:textId="212EC2F9" w:rsidR="00CB662A" w:rsidRDefault="00CB662A" w:rsidP="00CB662A">
            <w:pPr>
              <w:pStyle w:val="Nessunaspaziatura"/>
              <w:jc w:val="center"/>
            </w:pPr>
            <w:r>
              <w:t>0,2343</w:t>
            </w:r>
          </w:p>
        </w:tc>
      </w:tr>
      <w:tr w:rsidR="00CB662A" w14:paraId="066951F1" w14:textId="77777777" w:rsidTr="00CB662A">
        <w:trPr>
          <w:jc w:val="center"/>
        </w:trPr>
        <w:tc>
          <w:tcPr>
            <w:tcW w:w="1925" w:type="dxa"/>
            <w:vMerge/>
            <w:vAlign w:val="center"/>
          </w:tcPr>
          <w:p w14:paraId="180411DC" w14:textId="77777777" w:rsidR="00CB662A" w:rsidRDefault="00CB662A" w:rsidP="00CB662A">
            <w:pPr>
              <w:pStyle w:val="Nessunaspaziatura"/>
              <w:jc w:val="center"/>
            </w:pPr>
          </w:p>
        </w:tc>
        <w:tc>
          <w:tcPr>
            <w:tcW w:w="2039" w:type="dxa"/>
            <w:vAlign w:val="center"/>
          </w:tcPr>
          <w:p w14:paraId="6F2DE25C" w14:textId="6A16EA21" w:rsidR="00CB662A" w:rsidRDefault="00CB662A" w:rsidP="00CB662A">
            <w:pPr>
              <w:pStyle w:val="Nessunaspaziatura"/>
              <w:jc w:val="center"/>
            </w:pPr>
            <w:proofErr w:type="spellStart"/>
            <w:r>
              <w:t>Templating</w:t>
            </w:r>
            <w:proofErr w:type="spellEnd"/>
          </w:p>
        </w:tc>
        <w:tc>
          <w:tcPr>
            <w:tcW w:w="1985" w:type="dxa"/>
            <w:vAlign w:val="center"/>
          </w:tcPr>
          <w:p w14:paraId="4E51E187" w14:textId="4F7DC42E" w:rsidR="00CB662A" w:rsidRDefault="00CB662A" w:rsidP="00CB662A">
            <w:pPr>
              <w:pStyle w:val="Nessunaspaziatura"/>
              <w:jc w:val="center"/>
            </w:pPr>
            <w:r>
              <w:t>Molto Alta</w:t>
            </w:r>
          </w:p>
        </w:tc>
        <w:tc>
          <w:tcPr>
            <w:tcW w:w="1753" w:type="dxa"/>
            <w:vAlign w:val="center"/>
          </w:tcPr>
          <w:p w14:paraId="3645C67E" w14:textId="3804B2F1" w:rsidR="00CB662A" w:rsidRDefault="00CB662A" w:rsidP="00CB662A">
            <w:pPr>
              <w:pStyle w:val="Nessunaspaziatura"/>
              <w:jc w:val="center"/>
            </w:pPr>
            <w:r>
              <w:t>0,2343</w:t>
            </w:r>
          </w:p>
        </w:tc>
      </w:tr>
      <w:tr w:rsidR="00CB662A" w14:paraId="7A6B67BC" w14:textId="77777777" w:rsidTr="00CB662A">
        <w:trPr>
          <w:jc w:val="center"/>
        </w:trPr>
        <w:tc>
          <w:tcPr>
            <w:tcW w:w="1925" w:type="dxa"/>
            <w:vMerge/>
            <w:vAlign w:val="center"/>
          </w:tcPr>
          <w:p w14:paraId="60D18494" w14:textId="77777777" w:rsidR="00CB662A" w:rsidRDefault="00CB662A" w:rsidP="00CB662A">
            <w:pPr>
              <w:pStyle w:val="Nessunaspaziatura"/>
              <w:jc w:val="center"/>
            </w:pPr>
          </w:p>
        </w:tc>
        <w:tc>
          <w:tcPr>
            <w:tcW w:w="2039" w:type="dxa"/>
            <w:vAlign w:val="center"/>
          </w:tcPr>
          <w:p w14:paraId="60D8130E" w14:textId="4B6569EB" w:rsidR="00CB662A" w:rsidRDefault="00CB662A" w:rsidP="00CB662A">
            <w:pPr>
              <w:pStyle w:val="Nessunaspaziatura"/>
              <w:jc w:val="center"/>
            </w:pPr>
            <w:proofErr w:type="spellStart"/>
            <w:r>
              <w:t>Testing</w:t>
            </w:r>
            <w:proofErr w:type="spellEnd"/>
          </w:p>
        </w:tc>
        <w:tc>
          <w:tcPr>
            <w:tcW w:w="1985" w:type="dxa"/>
            <w:vAlign w:val="center"/>
          </w:tcPr>
          <w:p w14:paraId="5C5FF280" w14:textId="0C9D3AC9" w:rsidR="00CB662A" w:rsidRDefault="00CB662A" w:rsidP="00CB662A">
            <w:pPr>
              <w:pStyle w:val="Nessunaspaziatura"/>
              <w:jc w:val="center"/>
            </w:pPr>
            <w:r>
              <w:t>Alta</w:t>
            </w:r>
          </w:p>
        </w:tc>
        <w:tc>
          <w:tcPr>
            <w:tcW w:w="1753" w:type="dxa"/>
            <w:vAlign w:val="center"/>
          </w:tcPr>
          <w:p w14:paraId="67E70059" w14:textId="6C71F375" w:rsidR="00CB662A" w:rsidRDefault="00CB662A" w:rsidP="00CB662A">
            <w:pPr>
              <w:pStyle w:val="Nessunaspaziatura"/>
              <w:jc w:val="center"/>
            </w:pPr>
            <w:r>
              <w:t>0,121</w:t>
            </w:r>
          </w:p>
        </w:tc>
      </w:tr>
      <w:tr w:rsidR="00CB662A" w14:paraId="2F193D62" w14:textId="77777777" w:rsidTr="00CB662A">
        <w:trPr>
          <w:jc w:val="center"/>
        </w:trPr>
        <w:tc>
          <w:tcPr>
            <w:tcW w:w="1925" w:type="dxa"/>
            <w:vMerge/>
            <w:vAlign w:val="center"/>
          </w:tcPr>
          <w:p w14:paraId="2BA8F434" w14:textId="77777777" w:rsidR="00CB662A" w:rsidRDefault="00CB662A" w:rsidP="00CB662A">
            <w:pPr>
              <w:pStyle w:val="Nessunaspaziatura"/>
              <w:jc w:val="center"/>
            </w:pPr>
          </w:p>
        </w:tc>
        <w:tc>
          <w:tcPr>
            <w:tcW w:w="2039" w:type="dxa"/>
            <w:vAlign w:val="center"/>
          </w:tcPr>
          <w:p w14:paraId="0BAD43DD" w14:textId="06E4DF67" w:rsidR="00CB662A" w:rsidRDefault="00CB662A" w:rsidP="00CB662A">
            <w:pPr>
              <w:pStyle w:val="Nessunaspaziatura"/>
              <w:jc w:val="center"/>
            </w:pPr>
            <w:r>
              <w:t>Sicurezza</w:t>
            </w:r>
          </w:p>
        </w:tc>
        <w:tc>
          <w:tcPr>
            <w:tcW w:w="1985" w:type="dxa"/>
            <w:vAlign w:val="center"/>
          </w:tcPr>
          <w:p w14:paraId="11112804" w14:textId="155B369B" w:rsidR="00CB662A" w:rsidRDefault="00CB662A" w:rsidP="00CB662A">
            <w:pPr>
              <w:pStyle w:val="Nessunaspaziatura"/>
              <w:jc w:val="center"/>
            </w:pPr>
            <w:r>
              <w:t>Molto Alta</w:t>
            </w:r>
          </w:p>
        </w:tc>
        <w:tc>
          <w:tcPr>
            <w:tcW w:w="1753" w:type="dxa"/>
            <w:vAlign w:val="center"/>
          </w:tcPr>
          <w:p w14:paraId="5A38D3CE" w14:textId="22B4C7C4" w:rsidR="00CB662A" w:rsidRDefault="00CB662A" w:rsidP="00CB662A">
            <w:pPr>
              <w:pStyle w:val="Nessunaspaziatura"/>
              <w:jc w:val="center"/>
            </w:pPr>
            <w:r>
              <w:t>0,2343</w:t>
            </w:r>
          </w:p>
        </w:tc>
      </w:tr>
      <w:tr w:rsidR="00CB662A" w14:paraId="4531B22E" w14:textId="77777777" w:rsidTr="00CB662A">
        <w:trPr>
          <w:jc w:val="center"/>
        </w:trPr>
        <w:tc>
          <w:tcPr>
            <w:tcW w:w="1925" w:type="dxa"/>
            <w:vMerge/>
            <w:vAlign w:val="center"/>
          </w:tcPr>
          <w:p w14:paraId="3FE3EA6F" w14:textId="77777777" w:rsidR="00CB662A" w:rsidRDefault="00CB662A" w:rsidP="00CB662A">
            <w:pPr>
              <w:pStyle w:val="Nessunaspaziatura"/>
              <w:jc w:val="center"/>
            </w:pPr>
          </w:p>
        </w:tc>
        <w:tc>
          <w:tcPr>
            <w:tcW w:w="2039" w:type="dxa"/>
            <w:vAlign w:val="center"/>
          </w:tcPr>
          <w:p w14:paraId="25A57240" w14:textId="65B1F73D" w:rsidR="00CB662A" w:rsidRDefault="00CB662A" w:rsidP="00CB662A">
            <w:pPr>
              <w:pStyle w:val="Nessunaspaziatura"/>
              <w:jc w:val="center"/>
            </w:pPr>
            <w:proofErr w:type="spellStart"/>
            <w:r>
              <w:t>Caching</w:t>
            </w:r>
            <w:proofErr w:type="spellEnd"/>
            <w:r>
              <w:t xml:space="preserve"> Alta</w:t>
            </w:r>
          </w:p>
        </w:tc>
        <w:tc>
          <w:tcPr>
            <w:tcW w:w="1985" w:type="dxa"/>
            <w:vAlign w:val="center"/>
          </w:tcPr>
          <w:p w14:paraId="571CD77E" w14:textId="7000C622" w:rsidR="00CB662A" w:rsidRDefault="00CB662A" w:rsidP="00CB662A">
            <w:pPr>
              <w:pStyle w:val="Nessunaspaziatura"/>
              <w:jc w:val="center"/>
            </w:pPr>
            <w:r>
              <w:t>Alta</w:t>
            </w:r>
          </w:p>
        </w:tc>
        <w:tc>
          <w:tcPr>
            <w:tcW w:w="1753" w:type="dxa"/>
            <w:vAlign w:val="center"/>
          </w:tcPr>
          <w:p w14:paraId="0883D93D" w14:textId="34618732" w:rsidR="00CB662A" w:rsidRDefault="00CB662A" w:rsidP="00CB662A">
            <w:pPr>
              <w:pStyle w:val="Nessunaspaziatura"/>
              <w:jc w:val="center"/>
            </w:pPr>
            <w:r>
              <w:t>0,121</w:t>
            </w:r>
          </w:p>
        </w:tc>
      </w:tr>
      <w:tr w:rsidR="00CB662A" w14:paraId="4BEA908F" w14:textId="77777777" w:rsidTr="00CB662A">
        <w:trPr>
          <w:jc w:val="center"/>
        </w:trPr>
        <w:tc>
          <w:tcPr>
            <w:tcW w:w="1925" w:type="dxa"/>
            <w:vMerge/>
            <w:vAlign w:val="center"/>
          </w:tcPr>
          <w:p w14:paraId="2F50AB36" w14:textId="77777777" w:rsidR="00CB662A" w:rsidRDefault="00CB662A" w:rsidP="00CB662A">
            <w:pPr>
              <w:pStyle w:val="Nessunaspaziatura"/>
              <w:jc w:val="center"/>
            </w:pPr>
          </w:p>
        </w:tc>
        <w:tc>
          <w:tcPr>
            <w:tcW w:w="2039" w:type="dxa"/>
            <w:vAlign w:val="center"/>
          </w:tcPr>
          <w:p w14:paraId="44C4FCC0" w14:textId="1884B621" w:rsidR="00CB662A" w:rsidRDefault="00CB662A" w:rsidP="00CB662A">
            <w:pPr>
              <w:pStyle w:val="Nessunaspaziatura"/>
              <w:jc w:val="center"/>
            </w:pPr>
            <w:r>
              <w:t xml:space="preserve">Form </w:t>
            </w:r>
            <w:proofErr w:type="spellStart"/>
            <w:r>
              <w:t>Validation</w:t>
            </w:r>
            <w:proofErr w:type="spellEnd"/>
          </w:p>
        </w:tc>
        <w:tc>
          <w:tcPr>
            <w:tcW w:w="1985" w:type="dxa"/>
            <w:vAlign w:val="center"/>
          </w:tcPr>
          <w:p w14:paraId="54212C30" w14:textId="12E71302" w:rsidR="00CB662A" w:rsidRDefault="00CB662A" w:rsidP="00CB662A">
            <w:pPr>
              <w:pStyle w:val="Nessunaspaziatura"/>
              <w:jc w:val="center"/>
            </w:pPr>
            <w:r>
              <w:t>Alta</w:t>
            </w:r>
          </w:p>
        </w:tc>
        <w:tc>
          <w:tcPr>
            <w:tcW w:w="1753" w:type="dxa"/>
            <w:vAlign w:val="center"/>
          </w:tcPr>
          <w:p w14:paraId="17A9107F" w14:textId="17E2FA8D" w:rsidR="00CB662A" w:rsidRDefault="00CB662A" w:rsidP="00CB662A">
            <w:pPr>
              <w:pStyle w:val="Nessunaspaziatura"/>
              <w:jc w:val="center"/>
            </w:pPr>
            <w:r>
              <w:t>0,121</w:t>
            </w:r>
          </w:p>
        </w:tc>
      </w:tr>
    </w:tbl>
    <w:p w14:paraId="76530C76" w14:textId="77777777" w:rsidR="00041417" w:rsidRDefault="00041417" w:rsidP="00041417">
      <w:pPr>
        <w:pStyle w:val="Nessunaspaziatura"/>
      </w:pPr>
    </w:p>
    <w:p w14:paraId="6B11F38A" w14:textId="77777777" w:rsidR="00041417" w:rsidRDefault="00041417" w:rsidP="00041417">
      <w:pPr>
        <w:pStyle w:val="Nessunaspaziatura"/>
        <w:rPr>
          <w:b/>
        </w:rPr>
      </w:pPr>
    </w:p>
    <w:p w14:paraId="2AB8EBE5" w14:textId="77777777" w:rsidR="00041417" w:rsidRDefault="00041417" w:rsidP="00041417">
      <w:pPr>
        <w:pStyle w:val="Nessunaspaziatura"/>
      </w:pPr>
      <w:r w:rsidRPr="00870C56">
        <w:rPr>
          <w:b/>
        </w:rPr>
        <w:t>Design Pattern</w:t>
      </w:r>
    </w:p>
    <w:p w14:paraId="133E8649" w14:textId="2AFD9226" w:rsidR="00041417" w:rsidRDefault="00041417" w:rsidP="00041417">
      <w:r w:rsidRPr="004C3904">
        <w:t xml:space="preserve">Il Framework può definire delle linee guida per quanto riguarda il design pattern da utilizzare, la maggior parte dei moderni Framework di Sviluppo web permettono di sviluppare applicazioni web secondo il classico design pattern MVC </w:t>
      </w:r>
      <w:sdt>
        <w:sdtPr>
          <w:id w:val="-226681415"/>
          <w:citation/>
        </w:sdtPr>
        <w:sdtContent>
          <w:r w:rsidR="00031966">
            <w:fldChar w:fldCharType="begin"/>
          </w:r>
          <w:r w:rsidR="00031966">
            <w:instrText xml:space="preserve"> CITATION Mod79 \l 1040 </w:instrText>
          </w:r>
          <w:r w:rsidR="00031966">
            <w:fldChar w:fldCharType="separate"/>
          </w:r>
          <w:r w:rsidR="007830F4" w:rsidRPr="007830F4">
            <w:rPr>
              <w:noProof/>
            </w:rPr>
            <w:t>[8]</w:t>
          </w:r>
          <w:r w:rsidR="00031966">
            <w:fldChar w:fldCharType="end"/>
          </w:r>
        </w:sdtContent>
      </w:sdt>
      <w:sdt>
        <w:sdtPr>
          <w:id w:val="421066009"/>
          <w:citation/>
        </w:sdtPr>
        <w:sdtContent>
          <w:r w:rsidR="00031966">
            <w:fldChar w:fldCharType="begin"/>
          </w:r>
          <w:r w:rsidR="00031966">
            <w:instrText xml:space="preserve"> CITATION Mur14 \l 1040 </w:instrText>
          </w:r>
          <w:r w:rsidR="00031966">
            <w:fldChar w:fldCharType="separate"/>
          </w:r>
          <w:r w:rsidR="007830F4">
            <w:rPr>
              <w:noProof/>
            </w:rPr>
            <w:t xml:space="preserve"> </w:t>
          </w:r>
          <w:r w:rsidR="007830F4" w:rsidRPr="007830F4">
            <w:rPr>
              <w:noProof/>
            </w:rPr>
            <w:t>[9]</w:t>
          </w:r>
          <w:r w:rsidR="00031966">
            <w:fldChar w:fldCharType="end"/>
          </w:r>
        </w:sdtContent>
      </w:sdt>
      <w:r w:rsidR="00031966">
        <w:t xml:space="preserve">, </w:t>
      </w:r>
      <w:r w:rsidRPr="001E3AAB">
        <w:t xml:space="preserve">alcuni mettendo a disposizione  delle API specifiche come nel caso di Spring MVC con le classi </w:t>
      </w:r>
      <w:proofErr w:type="spellStart"/>
      <w:r w:rsidRPr="001E3AAB">
        <w:t>Model,View,Controller</w:t>
      </w:r>
      <w:proofErr w:type="spellEnd"/>
      <w:r w:rsidRPr="001E3AAB">
        <w:t xml:space="preserve">, altri Framework non di tipo </w:t>
      </w:r>
      <w:proofErr w:type="spellStart"/>
      <w:r w:rsidRPr="001E3AAB">
        <w:t>FullStack</w:t>
      </w:r>
      <w:proofErr w:type="spellEnd"/>
      <w:r w:rsidRPr="001E3AAB">
        <w:t xml:space="preserve"> potrebbero mettere a disposizione solo alcune delle 3 componenti. Preso atto di questi diversi scenari la valutazione viene fatta considerando singolarmente le componenti M, V, C nel caso in cui siano presenti tutte le componenti il Framework avrà un punteggio pari a 1 altrimenti verranno sommati i valori delle singole componenti come indicato nella tabella seguente</w:t>
      </w:r>
      <w:r>
        <w:t>.</w:t>
      </w:r>
    </w:p>
    <w:p w14:paraId="60B26D0B" w14:textId="77777777" w:rsidR="00041417" w:rsidRDefault="00041417" w:rsidP="00041417"/>
    <w:tbl>
      <w:tblPr>
        <w:tblStyle w:val="Grigliatabella"/>
        <w:tblW w:w="0" w:type="auto"/>
        <w:tblInd w:w="2972" w:type="dxa"/>
        <w:tblLook w:val="04A0" w:firstRow="1" w:lastRow="0" w:firstColumn="1" w:lastColumn="0" w:noHBand="0" w:noVBand="1"/>
      </w:tblPr>
      <w:tblGrid>
        <w:gridCol w:w="1842"/>
        <w:gridCol w:w="1190"/>
      </w:tblGrid>
      <w:tr w:rsidR="00041417" w14:paraId="398226C8" w14:textId="77777777" w:rsidTr="00510B78">
        <w:tc>
          <w:tcPr>
            <w:tcW w:w="1842" w:type="dxa"/>
          </w:tcPr>
          <w:p w14:paraId="380E269F" w14:textId="77777777" w:rsidR="00041417" w:rsidRDefault="00041417" w:rsidP="00510B78">
            <w:pPr>
              <w:ind w:firstLine="0"/>
            </w:pPr>
            <w:r>
              <w:t>Design Pattern</w:t>
            </w:r>
          </w:p>
        </w:tc>
        <w:tc>
          <w:tcPr>
            <w:tcW w:w="993" w:type="dxa"/>
          </w:tcPr>
          <w:p w14:paraId="11EC839F" w14:textId="77777777" w:rsidR="00041417" w:rsidRDefault="00041417" w:rsidP="00510B78">
            <w:pPr>
              <w:ind w:firstLine="0"/>
            </w:pPr>
            <w:r>
              <w:t>Punteggio</w:t>
            </w:r>
          </w:p>
        </w:tc>
      </w:tr>
      <w:tr w:rsidR="00041417" w14:paraId="5D9A31E8" w14:textId="77777777" w:rsidTr="00510B78">
        <w:tc>
          <w:tcPr>
            <w:tcW w:w="1842" w:type="dxa"/>
          </w:tcPr>
          <w:p w14:paraId="51168D17" w14:textId="77777777" w:rsidR="00041417" w:rsidRDefault="00041417" w:rsidP="00510B78">
            <w:pPr>
              <w:ind w:firstLine="0"/>
            </w:pPr>
            <w:r>
              <w:t>MVC</w:t>
            </w:r>
          </w:p>
        </w:tc>
        <w:tc>
          <w:tcPr>
            <w:tcW w:w="993" w:type="dxa"/>
          </w:tcPr>
          <w:p w14:paraId="692F7B4D" w14:textId="77777777" w:rsidR="00041417" w:rsidRDefault="00041417" w:rsidP="00510B78">
            <w:pPr>
              <w:ind w:firstLine="0"/>
            </w:pPr>
            <w:r>
              <w:t>1</w:t>
            </w:r>
          </w:p>
        </w:tc>
      </w:tr>
      <w:tr w:rsidR="00041417" w14:paraId="23081DD0" w14:textId="77777777" w:rsidTr="00510B78">
        <w:tc>
          <w:tcPr>
            <w:tcW w:w="1842" w:type="dxa"/>
          </w:tcPr>
          <w:p w14:paraId="7F797190" w14:textId="77777777" w:rsidR="00041417" w:rsidRDefault="00041417" w:rsidP="00510B78">
            <w:pPr>
              <w:ind w:firstLine="0"/>
            </w:pPr>
            <w:r>
              <w:t>MV/MC/VC</w:t>
            </w:r>
          </w:p>
        </w:tc>
        <w:tc>
          <w:tcPr>
            <w:tcW w:w="993" w:type="dxa"/>
          </w:tcPr>
          <w:p w14:paraId="71068ACF" w14:textId="77777777" w:rsidR="00041417" w:rsidRDefault="00041417" w:rsidP="00510B78">
            <w:pPr>
              <w:ind w:firstLine="0"/>
            </w:pPr>
            <w:r>
              <w:t>0,67</w:t>
            </w:r>
          </w:p>
        </w:tc>
      </w:tr>
      <w:tr w:rsidR="00041417" w14:paraId="7A21C88C" w14:textId="77777777" w:rsidTr="00510B78">
        <w:tc>
          <w:tcPr>
            <w:tcW w:w="1842" w:type="dxa"/>
          </w:tcPr>
          <w:p w14:paraId="096C7CB9" w14:textId="77777777" w:rsidR="00041417" w:rsidRDefault="00041417" w:rsidP="00510B78">
            <w:pPr>
              <w:ind w:firstLine="0"/>
            </w:pPr>
            <w:r>
              <w:t>M/V/C</w:t>
            </w:r>
          </w:p>
        </w:tc>
        <w:tc>
          <w:tcPr>
            <w:tcW w:w="993" w:type="dxa"/>
          </w:tcPr>
          <w:p w14:paraId="21F9759D" w14:textId="77777777" w:rsidR="00041417" w:rsidRDefault="00041417" w:rsidP="00510B78">
            <w:pPr>
              <w:ind w:firstLine="0"/>
            </w:pPr>
            <w:r>
              <w:t>0,33</w:t>
            </w:r>
          </w:p>
        </w:tc>
      </w:tr>
      <w:tr w:rsidR="00041417" w14:paraId="022BC085" w14:textId="77777777" w:rsidTr="00510B78">
        <w:tc>
          <w:tcPr>
            <w:tcW w:w="1842" w:type="dxa"/>
          </w:tcPr>
          <w:p w14:paraId="7D178BC1" w14:textId="77777777" w:rsidR="00041417" w:rsidRDefault="00041417" w:rsidP="00510B78">
            <w:pPr>
              <w:ind w:firstLine="0"/>
            </w:pPr>
            <w:r>
              <w:t>Assente</w:t>
            </w:r>
          </w:p>
        </w:tc>
        <w:tc>
          <w:tcPr>
            <w:tcW w:w="993" w:type="dxa"/>
          </w:tcPr>
          <w:p w14:paraId="0B5976B5" w14:textId="77777777" w:rsidR="00041417" w:rsidRDefault="00041417" w:rsidP="00510B78">
            <w:pPr>
              <w:ind w:firstLine="0"/>
            </w:pPr>
            <w:r>
              <w:t>0</w:t>
            </w:r>
          </w:p>
        </w:tc>
      </w:tr>
    </w:tbl>
    <w:p w14:paraId="63855BB9" w14:textId="77777777" w:rsidR="00041417" w:rsidRDefault="00041417" w:rsidP="00041417">
      <w:pPr>
        <w:ind w:firstLine="0"/>
      </w:pPr>
    </w:p>
    <w:p w14:paraId="0E1CA4E6" w14:textId="08ABE726" w:rsidR="00041417" w:rsidRDefault="00041417" w:rsidP="00041417">
      <w:pPr>
        <w:pStyle w:val="Nessunaspaziatura"/>
        <w:rPr>
          <w:b/>
        </w:rPr>
      </w:pPr>
      <w:r w:rsidRPr="00870C56">
        <w:rPr>
          <w:b/>
        </w:rPr>
        <w:lastRenderedPageBreak/>
        <w:t>Compatibilità Database</w:t>
      </w:r>
    </w:p>
    <w:p w14:paraId="45CF5646" w14:textId="77777777" w:rsidR="00031966" w:rsidRPr="00870C56" w:rsidRDefault="00031966" w:rsidP="00041417">
      <w:pPr>
        <w:pStyle w:val="Nessunaspaziatura"/>
        <w:rPr>
          <w:b/>
        </w:rPr>
      </w:pPr>
    </w:p>
    <w:p w14:paraId="7BEECA1E" w14:textId="77777777" w:rsidR="00041417" w:rsidRDefault="00041417" w:rsidP="00041417">
      <w:r>
        <w:t xml:space="preserve">La compatibilità del database è un aggregato di attributi. Il valore viene calcolando tenendo in considerazione le tecnologie supportate con peso 0.4 e la presenza di </w:t>
      </w:r>
      <w:proofErr w:type="spellStart"/>
      <w:r>
        <w:t>features</w:t>
      </w:r>
      <w:proofErr w:type="spellEnd"/>
      <w:r>
        <w:t xml:space="preserve"> CRUD con peso 0.6 (invertire i pesi). Le informazioni relative alla compatibilità dei database sono reperite analizzando la documentazione dei </w:t>
      </w:r>
      <w:proofErr w:type="spellStart"/>
      <w:r>
        <w:t>Frameworks</w:t>
      </w:r>
      <w:proofErr w:type="spellEnd"/>
      <w:r>
        <w:t>.</w:t>
      </w:r>
    </w:p>
    <w:p w14:paraId="12CCD471" w14:textId="77777777" w:rsidR="00041417" w:rsidRPr="00031966" w:rsidRDefault="00041417" w:rsidP="00031966">
      <w:pPr>
        <w:pStyle w:val="Nessunaspaziatura"/>
        <w:rPr>
          <w:b/>
        </w:rPr>
      </w:pPr>
      <w:r w:rsidRPr="00031966">
        <w:rPr>
          <w:b/>
        </w:rPr>
        <w:t xml:space="preserve">Valutazione </w:t>
      </w:r>
      <w:proofErr w:type="spellStart"/>
      <w:r w:rsidRPr="00031966">
        <w:rPr>
          <w:b/>
        </w:rPr>
        <w:t>Features</w:t>
      </w:r>
      <w:proofErr w:type="spellEnd"/>
      <w:r w:rsidRPr="00031966">
        <w:rPr>
          <w:b/>
        </w:rPr>
        <w:t xml:space="preserve"> CRUD</w:t>
      </w:r>
    </w:p>
    <w:p w14:paraId="56FEAA1F" w14:textId="77777777" w:rsidR="00041417" w:rsidRDefault="00041417" w:rsidP="00041417">
      <w:r>
        <w:t xml:space="preserve">La nostra applicazione web come descritto nel caso di studio è dipendente dalle informazioni memorizzate nel database, è quindi di Fondamentale importanza avere a disposizione dei meccanismi per effettuare le operazioni CRUD nel modo </w:t>
      </w:r>
      <w:proofErr w:type="spellStart"/>
      <w:r>
        <w:t>piu</w:t>
      </w:r>
      <w:proofErr w:type="spellEnd"/>
      <w:r>
        <w:t xml:space="preserve"> semplice e veloce possibile. La </w:t>
      </w:r>
      <w:proofErr w:type="spellStart"/>
      <w:r>
        <w:t>Feature</w:t>
      </w:r>
      <w:proofErr w:type="spellEnd"/>
      <w:r>
        <w:t xml:space="preserve"> ha un valore binario 1 se è presente 0 </w:t>
      </w:r>
      <w:proofErr w:type="spellStart"/>
      <w:r>
        <w:t>altrimentiCRUD</w:t>
      </w:r>
      <w:proofErr w:type="spellEnd"/>
      <w:r>
        <w:tab/>
        <w:t>Punteggio</w:t>
      </w:r>
    </w:p>
    <w:p w14:paraId="02D15483" w14:textId="77777777" w:rsidR="00041417" w:rsidRDefault="00041417" w:rsidP="00041417">
      <w:r>
        <w:t>Presenti</w:t>
      </w:r>
      <w:r>
        <w:tab/>
        <w:t>1</w:t>
      </w:r>
    </w:p>
    <w:p w14:paraId="33A3D29F" w14:textId="77777777" w:rsidR="00041417" w:rsidRDefault="00041417" w:rsidP="00041417">
      <w:r>
        <w:t>Assenti</w:t>
      </w:r>
      <w:r>
        <w:tab/>
        <w:t>0</w:t>
      </w:r>
    </w:p>
    <w:p w14:paraId="2ED3FDF9" w14:textId="77777777" w:rsidR="00041417" w:rsidRDefault="00041417" w:rsidP="00041417"/>
    <w:p w14:paraId="15C30CA1" w14:textId="77777777" w:rsidR="00041417" w:rsidRPr="00BA29C3" w:rsidRDefault="00041417" w:rsidP="00BA29C3">
      <w:pPr>
        <w:pStyle w:val="Nessunaspaziatura"/>
        <w:rPr>
          <w:b/>
        </w:rPr>
      </w:pPr>
      <w:r w:rsidRPr="00BA29C3">
        <w:rPr>
          <w:b/>
        </w:rPr>
        <w:t>Tabella di valutazione delle Tecnologie DB supportate</w:t>
      </w:r>
    </w:p>
    <w:p w14:paraId="76C847CA" w14:textId="77777777" w:rsidR="00041417" w:rsidRDefault="00041417" w:rsidP="00041417">
      <w:r>
        <w:t>Tecnologia</w:t>
      </w:r>
      <w:r>
        <w:tab/>
        <w:t>Valore</w:t>
      </w:r>
    </w:p>
    <w:p w14:paraId="7C76FF46" w14:textId="77777777" w:rsidR="00041417" w:rsidRDefault="00041417" w:rsidP="00041417">
      <w:proofErr w:type="spellStart"/>
      <w:r>
        <w:t>Mysql</w:t>
      </w:r>
      <w:proofErr w:type="spellEnd"/>
      <w:r>
        <w:t>/</w:t>
      </w:r>
      <w:proofErr w:type="spellStart"/>
      <w:r>
        <w:t>SqlLite</w:t>
      </w:r>
      <w:proofErr w:type="spellEnd"/>
      <w:r>
        <w:t>/</w:t>
      </w:r>
      <w:proofErr w:type="spellStart"/>
      <w:r>
        <w:t>MongoDB</w:t>
      </w:r>
      <w:proofErr w:type="spellEnd"/>
      <w:r>
        <w:tab/>
        <w:t>1</w:t>
      </w:r>
    </w:p>
    <w:p w14:paraId="7C2C1A09" w14:textId="77777777" w:rsidR="00041417" w:rsidRDefault="00041417" w:rsidP="00041417">
      <w:r>
        <w:t>Altro</w:t>
      </w:r>
      <w:r>
        <w:tab/>
        <w:t>0.5</w:t>
      </w:r>
    </w:p>
    <w:p w14:paraId="061C26B0" w14:textId="129290E9" w:rsidR="00041417" w:rsidRDefault="00BA29C3" w:rsidP="00BA29C3">
      <w:r>
        <w:t>Assente</w:t>
      </w:r>
      <w:r>
        <w:tab/>
        <w:t>0</w:t>
      </w:r>
    </w:p>
    <w:p w14:paraId="7130970F" w14:textId="77777777" w:rsidR="00BA29C3" w:rsidRDefault="00BA29C3" w:rsidP="00031966">
      <w:pPr>
        <w:pStyle w:val="Nessunaspaziatura"/>
        <w:rPr>
          <w:b/>
        </w:rPr>
      </w:pPr>
    </w:p>
    <w:p w14:paraId="0104D295" w14:textId="5F0C2D3E" w:rsidR="00041417" w:rsidRDefault="00041417" w:rsidP="00031966">
      <w:pPr>
        <w:pStyle w:val="Nessunaspaziatura"/>
        <w:rPr>
          <w:b/>
        </w:rPr>
      </w:pPr>
      <w:r w:rsidRPr="00031966">
        <w:rPr>
          <w:b/>
        </w:rPr>
        <w:t xml:space="preserve">Facilità di </w:t>
      </w:r>
      <w:proofErr w:type="spellStart"/>
      <w:r w:rsidRPr="00031966">
        <w:rPr>
          <w:b/>
        </w:rPr>
        <w:t>Testing</w:t>
      </w:r>
      <w:proofErr w:type="spellEnd"/>
    </w:p>
    <w:p w14:paraId="4830F5C2" w14:textId="77777777" w:rsidR="00031966" w:rsidRPr="00031966" w:rsidRDefault="00031966" w:rsidP="00031966">
      <w:pPr>
        <w:pStyle w:val="Nessunaspaziatura"/>
        <w:rPr>
          <w:b/>
        </w:rPr>
      </w:pPr>
    </w:p>
    <w:p w14:paraId="310F61C8" w14:textId="77777777" w:rsidR="00041417" w:rsidRDefault="00041417" w:rsidP="00041417">
      <w:r>
        <w:t xml:space="preserve">Un buon Framework uno strumento per semplificare allo sviluppatore l’attività di </w:t>
      </w:r>
      <w:proofErr w:type="spellStart"/>
      <w:r>
        <w:t>testing</w:t>
      </w:r>
      <w:proofErr w:type="spellEnd"/>
      <w:r>
        <w:t xml:space="preserve">, come il supporto per lo sviluppo guidato dai test (TDD) o per gli Unit Test, questa metrica è stata verificata analizzando la documentazione ed il codice dei </w:t>
      </w:r>
      <w:proofErr w:type="spellStart"/>
      <w:r>
        <w:t>frameworks</w:t>
      </w:r>
      <w:proofErr w:type="spellEnd"/>
      <w:r>
        <w:t xml:space="preserve">. I Framework che forniscono un sistema di </w:t>
      </w:r>
      <w:proofErr w:type="spellStart"/>
      <w:r>
        <w:t>Tesing</w:t>
      </w:r>
      <w:proofErr w:type="spellEnd"/>
      <w:r>
        <w:t xml:space="preserve"> </w:t>
      </w:r>
      <w:proofErr w:type="spellStart"/>
      <w:r>
        <w:t>built</w:t>
      </w:r>
      <w:proofErr w:type="spellEnd"/>
      <w:r>
        <w:t xml:space="preserve">-In avranno un punteggio massimo mentre i </w:t>
      </w:r>
      <w:proofErr w:type="spellStart"/>
      <w:r>
        <w:t>framework</w:t>
      </w:r>
      <w:proofErr w:type="spellEnd"/>
      <w:r>
        <w:t xml:space="preserve"> che specificano nella documentazione l’utilizzo di pacchetti esterni avranno un punteggio buono in caso invece che la documentazione riguardante i meccanismi di </w:t>
      </w:r>
      <w:proofErr w:type="spellStart"/>
      <w:r>
        <w:t>testing</w:t>
      </w:r>
      <w:proofErr w:type="spellEnd"/>
      <w:r>
        <w:t xml:space="preserve"> abbia delle gravi mancanze o non sia specificato assegneremo un punteggio minimo.</w:t>
      </w:r>
    </w:p>
    <w:p w14:paraId="36270110" w14:textId="77777777" w:rsidR="00041417" w:rsidRDefault="00041417" w:rsidP="00041417"/>
    <w:p w14:paraId="1160A53C" w14:textId="77777777" w:rsidR="00041417" w:rsidRPr="00DA4B6D" w:rsidRDefault="00041417" w:rsidP="00041417">
      <w:pPr>
        <w:rPr>
          <w:lang w:val="en-US"/>
          <w:rPrChange w:id="318" w:author="Di Rocco Juri" w:date="2019-08-21T10:11:00Z">
            <w:rPr/>
          </w:rPrChange>
        </w:rPr>
      </w:pPr>
      <w:r w:rsidRPr="00DA4B6D">
        <w:rPr>
          <w:lang w:val="en-US"/>
          <w:rPrChange w:id="319" w:author="Di Rocco Juri" w:date="2019-08-21T10:11:00Z">
            <w:rPr/>
          </w:rPrChange>
        </w:rPr>
        <w:lastRenderedPageBreak/>
        <w:t>Testing Tools</w:t>
      </w:r>
      <w:r w:rsidRPr="00DA4B6D">
        <w:rPr>
          <w:lang w:val="en-US"/>
          <w:rPrChange w:id="320" w:author="Di Rocco Juri" w:date="2019-08-21T10:11:00Z">
            <w:rPr/>
          </w:rPrChange>
        </w:rPr>
        <w:tab/>
      </w:r>
      <w:proofErr w:type="spellStart"/>
      <w:r w:rsidRPr="00DA4B6D">
        <w:rPr>
          <w:lang w:val="en-US"/>
          <w:rPrChange w:id="321" w:author="Di Rocco Juri" w:date="2019-08-21T10:11:00Z">
            <w:rPr/>
          </w:rPrChange>
        </w:rPr>
        <w:t>Punteggio</w:t>
      </w:r>
      <w:proofErr w:type="spellEnd"/>
    </w:p>
    <w:p w14:paraId="43AFA57F" w14:textId="77777777" w:rsidR="00041417" w:rsidRPr="00DA4B6D" w:rsidRDefault="00041417" w:rsidP="00041417">
      <w:pPr>
        <w:rPr>
          <w:lang w:val="en-US"/>
          <w:rPrChange w:id="322" w:author="Di Rocco Juri" w:date="2019-08-21T10:11:00Z">
            <w:rPr/>
          </w:rPrChange>
        </w:rPr>
      </w:pPr>
      <w:r w:rsidRPr="00DA4B6D">
        <w:rPr>
          <w:lang w:val="en-US"/>
          <w:rPrChange w:id="323" w:author="Di Rocco Juri" w:date="2019-08-21T10:11:00Z">
            <w:rPr/>
          </w:rPrChange>
        </w:rPr>
        <w:t>Built-in</w:t>
      </w:r>
      <w:r w:rsidRPr="00DA4B6D">
        <w:rPr>
          <w:lang w:val="en-US"/>
          <w:rPrChange w:id="324" w:author="Di Rocco Juri" w:date="2019-08-21T10:11:00Z">
            <w:rPr/>
          </w:rPrChange>
        </w:rPr>
        <w:tab/>
        <w:t>1.00</w:t>
      </w:r>
    </w:p>
    <w:p w14:paraId="446CC38A" w14:textId="77777777" w:rsidR="00041417" w:rsidRDefault="00041417" w:rsidP="00041417">
      <w:r>
        <w:t>Esterno</w:t>
      </w:r>
      <w:r>
        <w:tab/>
        <w:t>0.80</w:t>
      </w:r>
    </w:p>
    <w:p w14:paraId="1B966D23" w14:textId="77777777" w:rsidR="00041417" w:rsidRDefault="00041417" w:rsidP="00041417">
      <w:r>
        <w:t>Assente</w:t>
      </w:r>
      <w:r>
        <w:tab/>
        <w:t>0.00</w:t>
      </w:r>
    </w:p>
    <w:p w14:paraId="74E58FAF" w14:textId="77777777" w:rsidR="00041417" w:rsidRDefault="00041417" w:rsidP="00041417"/>
    <w:p w14:paraId="25C620B7" w14:textId="77777777" w:rsidR="00041417" w:rsidRDefault="00041417" w:rsidP="00041417"/>
    <w:p w14:paraId="3CE1D4F0" w14:textId="468C0454" w:rsidR="00041417" w:rsidRDefault="00041417" w:rsidP="00031966">
      <w:pPr>
        <w:pStyle w:val="Nessunaspaziatura"/>
        <w:rPr>
          <w:b/>
        </w:rPr>
      </w:pPr>
      <w:r w:rsidRPr="00031966">
        <w:rPr>
          <w:b/>
        </w:rPr>
        <w:t xml:space="preserve">Meccanismi di </w:t>
      </w:r>
      <w:proofErr w:type="spellStart"/>
      <w:r w:rsidRPr="00031966">
        <w:rPr>
          <w:b/>
        </w:rPr>
        <w:t>Caching</w:t>
      </w:r>
      <w:proofErr w:type="spellEnd"/>
    </w:p>
    <w:p w14:paraId="048EDE24" w14:textId="77777777" w:rsidR="00031966" w:rsidRPr="00031966" w:rsidRDefault="00031966" w:rsidP="00031966">
      <w:pPr>
        <w:pStyle w:val="Nessunaspaziatura"/>
        <w:rPr>
          <w:b/>
        </w:rPr>
      </w:pPr>
    </w:p>
    <w:p w14:paraId="3EB2C777" w14:textId="77777777" w:rsidR="00041417" w:rsidRDefault="00041417" w:rsidP="00041417">
      <w:r>
        <w:t xml:space="preserve">L’applicazione da sviluppare è interamente dinamica, è quindi importante avere a disposizione un meccanismo di </w:t>
      </w:r>
      <w:proofErr w:type="spellStart"/>
      <w:r>
        <w:t>caching</w:t>
      </w:r>
      <w:proofErr w:type="spellEnd"/>
      <w:r>
        <w:t xml:space="preserve"> che ci permetta di migliorare le prestazioni della nostra applicazione web, nel nostro caso non andremo a determinare la differenza tra un meccanismo di </w:t>
      </w:r>
      <w:proofErr w:type="spellStart"/>
      <w:r>
        <w:t>caching</w:t>
      </w:r>
      <w:proofErr w:type="spellEnd"/>
      <w:r>
        <w:t xml:space="preserve"> rispetto ad un altro ma ne verifichiamo solo la presenza all’interno del </w:t>
      </w:r>
      <w:proofErr w:type="spellStart"/>
      <w:r>
        <w:t>framework</w:t>
      </w:r>
      <w:proofErr w:type="spellEnd"/>
      <w:r>
        <w:t xml:space="preserve"> o la compatibilità con una libreria esterna ben documentata, il metodo di analisi anche in questo caso è legato alla documentazione dei </w:t>
      </w:r>
      <w:proofErr w:type="spellStart"/>
      <w:r>
        <w:t>Frameworks</w:t>
      </w:r>
      <w:proofErr w:type="spellEnd"/>
      <w:r>
        <w:t xml:space="preserve">. I Framework che forniscono un sistema di </w:t>
      </w:r>
      <w:proofErr w:type="spellStart"/>
      <w:r>
        <w:t>Caching</w:t>
      </w:r>
      <w:proofErr w:type="spellEnd"/>
      <w:r>
        <w:t xml:space="preserve"> </w:t>
      </w:r>
      <w:proofErr w:type="spellStart"/>
      <w:r>
        <w:t>built</w:t>
      </w:r>
      <w:proofErr w:type="spellEnd"/>
      <w:r>
        <w:t>-In avranno un punteggio più alto.</w:t>
      </w:r>
    </w:p>
    <w:p w14:paraId="6B9AF69F" w14:textId="77777777" w:rsidR="00041417" w:rsidRDefault="00041417" w:rsidP="00041417"/>
    <w:p w14:paraId="32F41C29" w14:textId="77777777" w:rsidR="00041417" w:rsidRDefault="00041417" w:rsidP="00041417">
      <w:proofErr w:type="spellStart"/>
      <w:r>
        <w:t>Caching</w:t>
      </w:r>
      <w:proofErr w:type="spellEnd"/>
      <w:r>
        <w:tab/>
        <w:t>Punteggio</w:t>
      </w:r>
    </w:p>
    <w:p w14:paraId="59E92809" w14:textId="77777777" w:rsidR="00041417" w:rsidRDefault="00041417" w:rsidP="00041417">
      <w:proofErr w:type="spellStart"/>
      <w:r>
        <w:t>Built</w:t>
      </w:r>
      <w:proofErr w:type="spellEnd"/>
      <w:r>
        <w:t>-in</w:t>
      </w:r>
      <w:r>
        <w:tab/>
        <w:t>1.00</w:t>
      </w:r>
    </w:p>
    <w:p w14:paraId="60B1C49F" w14:textId="77777777" w:rsidR="00041417" w:rsidRDefault="00041417" w:rsidP="00041417">
      <w:r>
        <w:t>Esterno</w:t>
      </w:r>
      <w:r>
        <w:tab/>
        <w:t>0.80</w:t>
      </w:r>
    </w:p>
    <w:p w14:paraId="1ED1026C" w14:textId="77777777" w:rsidR="00041417" w:rsidRDefault="00041417" w:rsidP="00041417">
      <w:r>
        <w:t>Assente</w:t>
      </w:r>
      <w:r>
        <w:tab/>
        <w:t>0.00</w:t>
      </w:r>
    </w:p>
    <w:p w14:paraId="5356A9F9" w14:textId="77777777" w:rsidR="00041417" w:rsidRDefault="00041417" w:rsidP="00041417"/>
    <w:p w14:paraId="3EC38CE6" w14:textId="77777777" w:rsidR="00041417" w:rsidRDefault="00041417" w:rsidP="00041417"/>
    <w:p w14:paraId="486EC32B" w14:textId="77777777" w:rsidR="00BA29C3" w:rsidRDefault="00BA29C3">
      <w:pPr>
        <w:spacing w:line="252" w:lineRule="auto"/>
        <w:ind w:firstLine="0"/>
        <w:rPr>
          <w:b/>
        </w:rPr>
      </w:pPr>
      <w:r>
        <w:rPr>
          <w:b/>
        </w:rPr>
        <w:br w:type="page"/>
      </w:r>
    </w:p>
    <w:p w14:paraId="6F012C6B" w14:textId="549738E6" w:rsidR="00041417" w:rsidRDefault="00041417" w:rsidP="00031966">
      <w:pPr>
        <w:pStyle w:val="Nessunaspaziatura"/>
        <w:rPr>
          <w:b/>
        </w:rPr>
      </w:pPr>
      <w:proofErr w:type="spellStart"/>
      <w:r w:rsidRPr="00031966">
        <w:rPr>
          <w:b/>
        </w:rPr>
        <w:lastRenderedPageBreak/>
        <w:t>Template</w:t>
      </w:r>
      <w:proofErr w:type="spellEnd"/>
      <w:r w:rsidRPr="00031966">
        <w:rPr>
          <w:b/>
        </w:rPr>
        <w:t xml:space="preserve"> Engine</w:t>
      </w:r>
    </w:p>
    <w:p w14:paraId="58E3C9AC" w14:textId="77777777" w:rsidR="00031966" w:rsidRPr="00031966" w:rsidRDefault="00031966" w:rsidP="00031966">
      <w:pPr>
        <w:pStyle w:val="Nessunaspaziatura"/>
        <w:rPr>
          <w:b/>
        </w:rPr>
      </w:pPr>
    </w:p>
    <w:p w14:paraId="1B11EF0C" w14:textId="77777777" w:rsidR="00041417" w:rsidRDefault="00041417" w:rsidP="00041417">
      <w:r>
        <w:t xml:space="preserve">Il </w:t>
      </w:r>
      <w:proofErr w:type="spellStart"/>
      <w:r>
        <w:t>Template</w:t>
      </w:r>
      <w:proofErr w:type="spellEnd"/>
      <w:r>
        <w:t xml:space="preserve"> Engine ci permette di combinare la </w:t>
      </w:r>
      <w:proofErr w:type="spellStart"/>
      <w:r>
        <w:t>view</w:t>
      </w:r>
      <w:proofErr w:type="spellEnd"/>
      <w:r>
        <w:t xml:space="preserve"> con il modello di dati, questo ci permette di realizzare applicazioni dinamiche facilmente. In genere un </w:t>
      </w:r>
      <w:proofErr w:type="spellStart"/>
      <w:r>
        <w:t>Template</w:t>
      </w:r>
      <w:proofErr w:type="spellEnd"/>
      <w:r>
        <w:t xml:space="preserve"> Engine utilizza un linguaggio proprio detto </w:t>
      </w:r>
      <w:proofErr w:type="spellStart"/>
      <w:r>
        <w:t>template</w:t>
      </w:r>
      <w:proofErr w:type="spellEnd"/>
      <w:r>
        <w:t xml:space="preserve"> </w:t>
      </w:r>
      <w:proofErr w:type="spellStart"/>
      <w:r>
        <w:t>language</w:t>
      </w:r>
      <w:proofErr w:type="spellEnd"/>
      <w:r>
        <w:t xml:space="preserve"> attraverso il quale possiamo </w:t>
      </w:r>
      <w:proofErr w:type="spellStart"/>
      <w:r>
        <w:t>costtruire</w:t>
      </w:r>
      <w:proofErr w:type="spellEnd"/>
      <w:r>
        <w:t xml:space="preserve"> cicli, gestire variabili, funzioni e sostituzioni di testo. Generalmente un </w:t>
      </w:r>
      <w:proofErr w:type="spellStart"/>
      <w:r>
        <w:t>template</w:t>
      </w:r>
      <w:proofErr w:type="spellEnd"/>
      <w:r>
        <w:t xml:space="preserve"> </w:t>
      </w:r>
      <w:proofErr w:type="spellStart"/>
      <w:r>
        <w:t>engine</w:t>
      </w:r>
      <w:proofErr w:type="spellEnd"/>
      <w:r>
        <w:t xml:space="preserve"> prende un </w:t>
      </w:r>
      <w:proofErr w:type="spellStart"/>
      <w:r>
        <w:t>template</w:t>
      </w:r>
      <w:proofErr w:type="spellEnd"/>
      <w:r>
        <w:t xml:space="preserve"> sorgente in HTML con direttive riconosciute dal </w:t>
      </w:r>
      <w:proofErr w:type="spellStart"/>
      <w:r>
        <w:t>parser</w:t>
      </w:r>
      <w:proofErr w:type="spellEnd"/>
      <w:r>
        <w:t xml:space="preserve"> testuale del </w:t>
      </w:r>
      <w:proofErr w:type="spellStart"/>
      <w:r>
        <w:t>Template</w:t>
      </w:r>
      <w:proofErr w:type="spellEnd"/>
      <w:r>
        <w:t xml:space="preserve"> Processor e lo riempie con dati provenienti dal Model solitamente DB, ORM o JSON, l’utilizzo delle tecniche di </w:t>
      </w:r>
      <w:proofErr w:type="spellStart"/>
      <w:r>
        <w:t>templating</w:t>
      </w:r>
      <w:proofErr w:type="spellEnd"/>
      <w:r>
        <w:t xml:space="preserve"> è imprescindibile dal design pattern MVC. I Linguaggi di programmazione scelti mettono a disposizione funzioni </w:t>
      </w:r>
      <w:proofErr w:type="spellStart"/>
      <w:r>
        <w:t>Built</w:t>
      </w:r>
      <w:proofErr w:type="spellEnd"/>
      <w:r>
        <w:t xml:space="preserve">-In o pacchetti e moduli esterni come JSP, </w:t>
      </w:r>
      <w:proofErr w:type="gramStart"/>
      <w:r>
        <w:t>ASP ,</w:t>
      </w:r>
      <w:proofErr w:type="gramEnd"/>
      <w:r>
        <w:t xml:space="preserve"> </w:t>
      </w:r>
      <w:proofErr w:type="spellStart"/>
      <w:r>
        <w:t>Genshi</w:t>
      </w:r>
      <w:proofErr w:type="spellEnd"/>
      <w:r>
        <w:t xml:space="preserve">, </w:t>
      </w:r>
      <w:proofErr w:type="spellStart"/>
      <w:r>
        <w:t>eRuby</w:t>
      </w:r>
      <w:proofErr w:type="spellEnd"/>
      <w:r>
        <w:t xml:space="preserve">. Nel nostro insieme di </w:t>
      </w:r>
      <w:proofErr w:type="spellStart"/>
      <w:r>
        <w:t>frameworks</w:t>
      </w:r>
      <w:proofErr w:type="spellEnd"/>
      <w:r>
        <w:t xml:space="preserve"> abbiamo soluzioni che includono dei </w:t>
      </w:r>
      <w:proofErr w:type="spellStart"/>
      <w:r>
        <w:t>Template</w:t>
      </w:r>
      <w:proofErr w:type="spellEnd"/>
      <w:r>
        <w:t xml:space="preserve"> Processor </w:t>
      </w:r>
      <w:proofErr w:type="spellStart"/>
      <w:r>
        <w:t>Built</w:t>
      </w:r>
      <w:proofErr w:type="spellEnd"/>
      <w:r>
        <w:t xml:space="preserve">-in e soluzioni con moduli esterni, nel nostro caso diamo una valutazione migliore a soluzioni integrate, la motivazione è che il programmatore spesso preferisce avere un pacchetto completo per risparmiare tempo di sviluppo, solo in caso di necessità o di notevoli miglioramenti prestazionali lo sviluppatore è spinto a ricorrere a soluzioni esterne. La seguente tabella riassume la valutazione applicata al </w:t>
      </w:r>
      <w:proofErr w:type="spellStart"/>
      <w:r>
        <w:t>quality</w:t>
      </w:r>
      <w:proofErr w:type="spellEnd"/>
      <w:r>
        <w:t xml:space="preserve"> </w:t>
      </w:r>
      <w:proofErr w:type="spellStart"/>
      <w:r>
        <w:t>attribute</w:t>
      </w:r>
      <w:proofErr w:type="spellEnd"/>
      <w:r>
        <w:t xml:space="preserve"> in base ai diversi casi possibili. [7]</w:t>
      </w:r>
    </w:p>
    <w:p w14:paraId="1A0C61AC" w14:textId="77777777" w:rsidR="00041417" w:rsidRDefault="00041417" w:rsidP="00041417"/>
    <w:p w14:paraId="680BD3CE" w14:textId="77777777" w:rsidR="00041417" w:rsidRDefault="00041417" w:rsidP="00041417">
      <w:proofErr w:type="spellStart"/>
      <w:r>
        <w:t>Template</w:t>
      </w:r>
      <w:proofErr w:type="spellEnd"/>
      <w:r>
        <w:t xml:space="preserve"> Engine</w:t>
      </w:r>
      <w:r>
        <w:tab/>
        <w:t>Punteggio</w:t>
      </w:r>
    </w:p>
    <w:p w14:paraId="28C97B40" w14:textId="77777777" w:rsidR="00041417" w:rsidRDefault="00041417" w:rsidP="00041417">
      <w:proofErr w:type="spellStart"/>
      <w:r>
        <w:t>Built</w:t>
      </w:r>
      <w:proofErr w:type="spellEnd"/>
      <w:r>
        <w:t>-in</w:t>
      </w:r>
      <w:r>
        <w:tab/>
        <w:t>1.00</w:t>
      </w:r>
    </w:p>
    <w:p w14:paraId="548A11ED" w14:textId="77777777" w:rsidR="00041417" w:rsidRDefault="00041417" w:rsidP="00041417">
      <w:r>
        <w:t>Esterno</w:t>
      </w:r>
      <w:r>
        <w:tab/>
        <w:t>0.80</w:t>
      </w:r>
    </w:p>
    <w:p w14:paraId="4FDE9C78" w14:textId="77777777" w:rsidR="00041417" w:rsidRDefault="00041417" w:rsidP="00041417">
      <w:r>
        <w:t>Assente</w:t>
      </w:r>
      <w:r>
        <w:tab/>
        <w:t>0.00</w:t>
      </w:r>
    </w:p>
    <w:p w14:paraId="2A258C99" w14:textId="77777777" w:rsidR="00041417" w:rsidRDefault="00041417" w:rsidP="00041417"/>
    <w:p w14:paraId="7D8F9DB9" w14:textId="77777777" w:rsidR="00041417" w:rsidRDefault="00041417" w:rsidP="00041417"/>
    <w:p w14:paraId="09A2C1BD" w14:textId="77777777" w:rsidR="00041417" w:rsidRPr="00031966" w:rsidRDefault="00041417" w:rsidP="00031966">
      <w:pPr>
        <w:pStyle w:val="Nessunaspaziatura"/>
        <w:rPr>
          <w:b/>
        </w:rPr>
      </w:pPr>
      <w:r w:rsidRPr="00031966">
        <w:rPr>
          <w:b/>
        </w:rPr>
        <w:t>Sicurezza [9] (DRAFT)</w:t>
      </w:r>
    </w:p>
    <w:p w14:paraId="43EF2921" w14:textId="77777777" w:rsidR="00041417" w:rsidRDefault="00041417" w:rsidP="00041417">
      <w:r>
        <w:t xml:space="preserve">Garantire la sicurezza è un aspetto fondamentale delle moderne applicazioni web, con la crescita degli utenti e dei dispositivi presenti in rete si riscontra anche una crescita delle applicazioni web, queste possono esporre a soggetti terzi sia i dati dei consumatori che i dati dell’azienda anche le istituzioni negli ultimi anni si stanno attivando per garantire la sicurezza dei dati infatti il 25 maggio 2018 è entrato in vigore il nuovo regolamento europeo sulla privacy, il GDPR 2018 [8] che attribuisce al titolare del servizio tutte le responsabilità sul trattamento dei dati ed introduce il diritto all’oblio, </w:t>
      </w:r>
      <w:r>
        <w:lastRenderedPageBreak/>
        <w:t xml:space="preserve">una falla nella sicurezza dell’applicazione potrebbe permettere attacchi di tipo Cross-site </w:t>
      </w:r>
      <w:proofErr w:type="spellStart"/>
      <w:r>
        <w:t>request</w:t>
      </w:r>
      <w:proofErr w:type="spellEnd"/>
      <w:r>
        <w:t xml:space="preserve"> </w:t>
      </w:r>
      <w:proofErr w:type="spellStart"/>
      <w:r>
        <w:t>forgery</w:t>
      </w:r>
      <w:proofErr w:type="spellEnd"/>
      <w:r>
        <w:t xml:space="preserve"> ed esporre dati sensibili a terzi, senza entrare troppo nei particolari legislativi si vuole sottolineare come la sicurezza della privacy e dei dati sia un fattore importante per quanto concerne lo sviluppo delle moderne applicazioni web. Vi sono anche altri tipi di attacchi e di falle nella sicurezza di un’applicazione web, come gli attacchi SQL </w:t>
      </w:r>
      <w:proofErr w:type="spellStart"/>
      <w:r>
        <w:t>injection</w:t>
      </w:r>
      <w:proofErr w:type="spellEnd"/>
      <w:r>
        <w:t xml:space="preserve">, o </w:t>
      </w:r>
      <w:proofErr w:type="spellStart"/>
      <w:r>
        <w:t>Distribuited</w:t>
      </w:r>
      <w:proofErr w:type="spellEnd"/>
      <w:r>
        <w:t xml:space="preserve"> </w:t>
      </w:r>
      <w:proofErr w:type="spellStart"/>
      <w:r>
        <w:t>Denial</w:t>
      </w:r>
      <w:proofErr w:type="spellEnd"/>
      <w:r>
        <w:t xml:space="preserve"> of Service che possono influire sulla </w:t>
      </w:r>
      <w:proofErr w:type="spellStart"/>
      <w:r>
        <w:t>sulla</w:t>
      </w:r>
      <w:proofErr w:type="spellEnd"/>
      <w:r>
        <w:t xml:space="preserve"> reliability. Anche in questo caso </w:t>
      </w:r>
      <w:proofErr w:type="spellStart"/>
      <w:r>
        <w:t>assegnamo</w:t>
      </w:r>
      <w:proofErr w:type="spellEnd"/>
      <w:r>
        <w:t xml:space="preserve"> un punteggio maggiore ai </w:t>
      </w:r>
      <w:proofErr w:type="spellStart"/>
      <w:r>
        <w:t>frameworks</w:t>
      </w:r>
      <w:proofErr w:type="spellEnd"/>
      <w:r>
        <w:t xml:space="preserve"> che implementano sistemi di gestione della sicurezza, mentre ai </w:t>
      </w:r>
      <w:proofErr w:type="spellStart"/>
      <w:r>
        <w:t>frameworks</w:t>
      </w:r>
      <w:proofErr w:type="spellEnd"/>
      <w:r>
        <w:t xml:space="preserve"> che si appoggiano a pacchetti esterni indicati nella documentazione ufficiale daremo una valutazione molto buona, in caso invece di mancanza o di informazioni insufficienti o poco chiare riguardanti la sicurezza verrà valutato negativamente.</w:t>
      </w:r>
    </w:p>
    <w:p w14:paraId="4909BD0A" w14:textId="77777777" w:rsidR="00041417" w:rsidRDefault="00041417" w:rsidP="00041417"/>
    <w:p w14:paraId="15A6119C" w14:textId="473066DD" w:rsidR="00041417" w:rsidRDefault="00BA29C3" w:rsidP="00041417">
      <w:r>
        <w:t>Sicurezza</w:t>
      </w:r>
      <w:r w:rsidR="00041417">
        <w:tab/>
        <w:t>Punteggio</w:t>
      </w:r>
    </w:p>
    <w:p w14:paraId="1EFE5382" w14:textId="77777777" w:rsidR="00041417" w:rsidRDefault="00041417" w:rsidP="00041417">
      <w:proofErr w:type="spellStart"/>
      <w:r>
        <w:t>Built</w:t>
      </w:r>
      <w:proofErr w:type="spellEnd"/>
      <w:r>
        <w:t>-in</w:t>
      </w:r>
      <w:r>
        <w:tab/>
        <w:t>1.00</w:t>
      </w:r>
    </w:p>
    <w:p w14:paraId="1DD660CB" w14:textId="77777777" w:rsidR="00041417" w:rsidRDefault="00041417" w:rsidP="00041417">
      <w:r>
        <w:t>Esterno</w:t>
      </w:r>
      <w:r>
        <w:tab/>
        <w:t>0.80</w:t>
      </w:r>
    </w:p>
    <w:p w14:paraId="444C18EC" w14:textId="77777777" w:rsidR="00041417" w:rsidRDefault="00041417" w:rsidP="00041417">
      <w:r>
        <w:t>Assente</w:t>
      </w:r>
      <w:r>
        <w:tab/>
        <w:t>0.00</w:t>
      </w:r>
    </w:p>
    <w:p w14:paraId="3664F305" w14:textId="77777777" w:rsidR="00041417" w:rsidRDefault="00041417" w:rsidP="00041417"/>
    <w:p w14:paraId="59CBE620" w14:textId="77777777" w:rsidR="00041417" w:rsidRDefault="00041417" w:rsidP="00041417"/>
    <w:p w14:paraId="7E483542" w14:textId="43001C86" w:rsidR="00041417" w:rsidRDefault="00041417" w:rsidP="00BA29C3">
      <w:pPr>
        <w:pStyle w:val="Nessunaspaziatura"/>
        <w:rPr>
          <w:b/>
        </w:rPr>
      </w:pPr>
      <w:r w:rsidRPr="00BA29C3">
        <w:rPr>
          <w:b/>
        </w:rPr>
        <w:t xml:space="preserve">Form </w:t>
      </w:r>
      <w:proofErr w:type="spellStart"/>
      <w:r w:rsidRPr="00BA29C3">
        <w:rPr>
          <w:b/>
        </w:rPr>
        <w:t>Validation</w:t>
      </w:r>
      <w:proofErr w:type="spellEnd"/>
    </w:p>
    <w:p w14:paraId="76531E69" w14:textId="77777777" w:rsidR="00BA29C3" w:rsidRPr="00BA29C3" w:rsidRDefault="00BA29C3" w:rsidP="00BA29C3">
      <w:pPr>
        <w:pStyle w:val="Nessunaspaziatura"/>
        <w:rPr>
          <w:b/>
        </w:rPr>
      </w:pPr>
    </w:p>
    <w:p w14:paraId="59E6BDD5" w14:textId="77777777" w:rsidR="00041417" w:rsidRDefault="00041417" w:rsidP="00041417">
      <w:r>
        <w:t xml:space="preserve">Il Meccanismo di validazione delle </w:t>
      </w:r>
      <w:proofErr w:type="spellStart"/>
      <w:r>
        <w:t>form</w:t>
      </w:r>
      <w:proofErr w:type="spellEnd"/>
      <w:r>
        <w:t xml:space="preserve"> è da sempre stato un aspetto fondamentale per un’applicazione web, una buona gestione della validazione dei dati inseriti dall’utente può influire sia sulla correttezza dei dati memorizzati nel database nel lato server che sull’usabilità dell’applicazione. Un errato inserimento dei dati potrebbe infatti compromettere i dati e questo può essere un problema che riguarda il lato server, un problema del lato client potrebbe riguardare l’usabilità dell’applicazione, mentre infatti un tempo era ‘accettato’ da parte dell’utente ricompilare una </w:t>
      </w:r>
      <w:proofErr w:type="spellStart"/>
      <w:r>
        <w:t>form</w:t>
      </w:r>
      <w:proofErr w:type="spellEnd"/>
      <w:r>
        <w:t xml:space="preserve"> a seguito di una risposta di errore da parte del server  oggi potrebbe spingere l’utente ad abbandonare il servizio o comunque a dare una valutazione negativa dell’applicazione web è quindi necessario che le validazioni dei dati inseriti vengano fatte  anche dal lato client preferibilmente in tempo reale all’inserimento con opportuni ‘</w:t>
      </w:r>
      <w:proofErr w:type="spellStart"/>
      <w:r>
        <w:t>Hints</w:t>
      </w:r>
      <w:proofErr w:type="spellEnd"/>
      <w:r>
        <w:t xml:space="preserve">’ di errore. Come nei casi precedenti adottiamo la politica di valorizzare i </w:t>
      </w:r>
      <w:proofErr w:type="spellStart"/>
      <w:r>
        <w:t>framework</w:t>
      </w:r>
      <w:proofErr w:type="spellEnd"/>
      <w:r>
        <w:t xml:space="preserve"> che forniscono questi meccanismi </w:t>
      </w:r>
      <w:proofErr w:type="spellStart"/>
      <w:r>
        <w:t>Built</w:t>
      </w:r>
      <w:proofErr w:type="spellEnd"/>
      <w:r>
        <w:t xml:space="preserve">-in, assegnando un </w:t>
      </w:r>
      <w:r>
        <w:lastRenderedPageBreak/>
        <w:t xml:space="preserve">punteggio buono a </w:t>
      </w:r>
      <w:proofErr w:type="spellStart"/>
      <w:r>
        <w:t>frameworks</w:t>
      </w:r>
      <w:proofErr w:type="spellEnd"/>
      <w:r>
        <w:t xml:space="preserve"> che specificano l’utilizzo di pacchetti esterni all’interno della documentazione ufficiale e un punteggio minimo altrimenti.</w:t>
      </w:r>
    </w:p>
    <w:p w14:paraId="040D7989" w14:textId="77777777" w:rsidR="00041417" w:rsidRDefault="00041417" w:rsidP="00041417">
      <w:r>
        <w:t> </w:t>
      </w:r>
    </w:p>
    <w:p w14:paraId="13FC387E" w14:textId="77777777" w:rsidR="00041417" w:rsidRDefault="00041417" w:rsidP="00041417"/>
    <w:p w14:paraId="4E0FE455" w14:textId="77777777" w:rsidR="00041417" w:rsidRDefault="00041417" w:rsidP="00041417"/>
    <w:p w14:paraId="52B77150" w14:textId="77777777" w:rsidR="00041417" w:rsidRPr="00DA4B6D" w:rsidRDefault="00041417" w:rsidP="00041417">
      <w:pPr>
        <w:rPr>
          <w:lang w:val="en-US"/>
          <w:rPrChange w:id="325" w:author="Di Rocco Juri" w:date="2019-08-21T10:11:00Z">
            <w:rPr/>
          </w:rPrChange>
        </w:rPr>
      </w:pPr>
      <w:r w:rsidRPr="00DA4B6D">
        <w:rPr>
          <w:lang w:val="en-US"/>
          <w:rPrChange w:id="326" w:author="Di Rocco Juri" w:date="2019-08-21T10:11:00Z">
            <w:rPr/>
          </w:rPrChange>
        </w:rPr>
        <w:t>Form Validation</w:t>
      </w:r>
      <w:r w:rsidRPr="00DA4B6D">
        <w:rPr>
          <w:lang w:val="en-US"/>
          <w:rPrChange w:id="327" w:author="Di Rocco Juri" w:date="2019-08-21T10:11:00Z">
            <w:rPr/>
          </w:rPrChange>
        </w:rPr>
        <w:tab/>
      </w:r>
      <w:proofErr w:type="spellStart"/>
      <w:r w:rsidRPr="00DA4B6D">
        <w:rPr>
          <w:lang w:val="en-US"/>
          <w:rPrChange w:id="328" w:author="Di Rocco Juri" w:date="2019-08-21T10:11:00Z">
            <w:rPr/>
          </w:rPrChange>
        </w:rPr>
        <w:t>Punteggio</w:t>
      </w:r>
      <w:proofErr w:type="spellEnd"/>
    </w:p>
    <w:p w14:paraId="6282DB22" w14:textId="77777777" w:rsidR="00041417" w:rsidRPr="00DA4B6D" w:rsidRDefault="00041417" w:rsidP="00041417">
      <w:pPr>
        <w:rPr>
          <w:lang w:val="en-US"/>
          <w:rPrChange w:id="329" w:author="Di Rocco Juri" w:date="2019-08-21T10:11:00Z">
            <w:rPr/>
          </w:rPrChange>
        </w:rPr>
      </w:pPr>
      <w:r w:rsidRPr="00DA4B6D">
        <w:rPr>
          <w:lang w:val="en-US"/>
          <w:rPrChange w:id="330" w:author="Di Rocco Juri" w:date="2019-08-21T10:11:00Z">
            <w:rPr/>
          </w:rPrChange>
        </w:rPr>
        <w:t>Built-in</w:t>
      </w:r>
      <w:r w:rsidRPr="00DA4B6D">
        <w:rPr>
          <w:lang w:val="en-US"/>
          <w:rPrChange w:id="331" w:author="Di Rocco Juri" w:date="2019-08-21T10:11:00Z">
            <w:rPr/>
          </w:rPrChange>
        </w:rPr>
        <w:tab/>
        <w:t>1.00</w:t>
      </w:r>
    </w:p>
    <w:p w14:paraId="511D95B8" w14:textId="77777777" w:rsidR="00041417" w:rsidRDefault="00041417" w:rsidP="00041417">
      <w:r>
        <w:t>Esterno</w:t>
      </w:r>
      <w:r>
        <w:tab/>
        <w:t>0.80</w:t>
      </w:r>
    </w:p>
    <w:p w14:paraId="7705A309" w14:textId="77777777" w:rsidR="00041417" w:rsidRDefault="00041417" w:rsidP="00041417">
      <w:r>
        <w:t>Assente</w:t>
      </w:r>
      <w:r>
        <w:tab/>
        <w:t>0.00</w:t>
      </w:r>
    </w:p>
    <w:p w14:paraId="2E4C7F64" w14:textId="77777777" w:rsidR="00041417" w:rsidRDefault="00041417" w:rsidP="00041417">
      <w:r>
        <w:t xml:space="preserve"> </w:t>
      </w:r>
    </w:p>
    <w:p w14:paraId="47BFE131" w14:textId="3AD5A7FE" w:rsidR="00041417" w:rsidRDefault="00031966" w:rsidP="00041417">
      <w:pPr>
        <w:pStyle w:val="Titolo2"/>
        <w:numPr>
          <w:ilvl w:val="1"/>
          <w:numId w:val="1"/>
        </w:numPr>
        <w:spacing w:before="360"/>
        <w:jc w:val="left"/>
      </w:pPr>
      <w:bookmarkStart w:id="332" w:name="_Toc17210615"/>
      <w:r>
        <w:t xml:space="preserve">il </w:t>
      </w:r>
      <w:proofErr w:type="spellStart"/>
      <w:r>
        <w:t>Q</w:t>
      </w:r>
      <w:r w:rsidR="00041417">
        <w:t>uality</w:t>
      </w:r>
      <w:proofErr w:type="spellEnd"/>
      <w:r w:rsidR="00041417">
        <w:t xml:space="preserve"> model in sintesi</w:t>
      </w:r>
      <w:bookmarkEnd w:id="332"/>
      <w:r w:rsidR="00041417">
        <w:t xml:space="preserve"> </w:t>
      </w:r>
    </w:p>
    <w:p w14:paraId="272EE1AE" w14:textId="21AA2C1C" w:rsidR="00BA29C3" w:rsidRDefault="00041417" w:rsidP="00041417">
      <w:r w:rsidRPr="00A20D3E">
        <w:t xml:space="preserve">Questa tabella è una sintesi del </w:t>
      </w:r>
      <w:proofErr w:type="spellStart"/>
      <w:r w:rsidRPr="00A20D3E">
        <w:t>Quality</w:t>
      </w:r>
      <w:proofErr w:type="spellEnd"/>
      <w:r w:rsidRPr="00A20D3E">
        <w:t xml:space="preserve"> Model, dalla quale possiamo reperire tutte le informazioni necessarie per proseguire la valutazione delle Alternative, nella </w:t>
      </w:r>
      <w:proofErr w:type="spellStart"/>
      <w:r w:rsidRPr="00A20D3E">
        <w:t>Quality</w:t>
      </w:r>
      <w:proofErr w:type="spellEnd"/>
      <w:r w:rsidRPr="00A20D3E">
        <w:t xml:space="preserve"> </w:t>
      </w:r>
      <w:proofErr w:type="spellStart"/>
      <w:r w:rsidRPr="00A20D3E">
        <w:t>Attribute</w:t>
      </w:r>
      <w:proofErr w:type="spellEnd"/>
      <w:r w:rsidRPr="00A20D3E">
        <w:t xml:space="preserve"> sono troviamo in nomi assegnati agli attributi di qualità, nella seconda le metriche che li compongono, nella terza il valore che può assumere una metrica con il relativo punteggio, ed infine nella 4 colonna il peso.  Per come abbiamo assegnato i punteggi e per il metodo con il quale sono stati ripartiti i pesi delle metriche, ogni attributo avrà un punteggio pari a 1 questo ci permette di avere una valutazione omogenea tra i vari attributi, durante la valutazione avremo la possibilità di assegnare un peso per ogni attributo potendo così personalizzare ulteriormente la valutazione e l’importanza di ogni attributo.</w:t>
      </w:r>
    </w:p>
    <w:p w14:paraId="186AE818" w14:textId="77777777" w:rsidR="00BA29C3" w:rsidRDefault="00BA29C3">
      <w:pPr>
        <w:spacing w:line="252" w:lineRule="auto"/>
        <w:ind w:firstLine="0"/>
      </w:pPr>
      <w:r>
        <w:br w:type="page"/>
      </w:r>
    </w:p>
    <w:p w14:paraId="7CE6146A" w14:textId="77777777" w:rsidR="00041417" w:rsidRDefault="00041417" w:rsidP="00041417"/>
    <w:p w14:paraId="4C94919F" w14:textId="77777777" w:rsidR="00041417" w:rsidRDefault="00041417" w:rsidP="00041417">
      <w:pPr>
        <w:pStyle w:val="Nessunaspaziatura"/>
      </w:pPr>
    </w:p>
    <w:tbl>
      <w:tblPr>
        <w:tblStyle w:val="Grigliatabella"/>
        <w:tblW w:w="0" w:type="auto"/>
        <w:jc w:val="center"/>
        <w:tblLook w:val="04A0" w:firstRow="1" w:lastRow="0" w:firstColumn="1" w:lastColumn="0" w:noHBand="0" w:noVBand="1"/>
      </w:tblPr>
      <w:tblGrid>
        <w:gridCol w:w="2104"/>
        <w:gridCol w:w="1842"/>
        <w:gridCol w:w="1925"/>
        <w:gridCol w:w="1886"/>
      </w:tblGrid>
      <w:tr w:rsidR="00BA29C3" w14:paraId="3A024ED7" w14:textId="77777777" w:rsidTr="00BA29C3">
        <w:trPr>
          <w:jc w:val="center"/>
        </w:trPr>
        <w:tc>
          <w:tcPr>
            <w:tcW w:w="7757" w:type="dxa"/>
            <w:gridSpan w:val="4"/>
            <w:shd w:val="clear" w:color="auto" w:fill="F4F3D8"/>
          </w:tcPr>
          <w:p w14:paraId="65DBBD84" w14:textId="223D4094" w:rsidR="00BA29C3" w:rsidRPr="00BA29C3" w:rsidRDefault="00BA29C3" w:rsidP="00BA29C3">
            <w:pPr>
              <w:pStyle w:val="Nessunaspaziatura"/>
              <w:jc w:val="center"/>
              <w:rPr>
                <w:b/>
              </w:rPr>
            </w:pPr>
            <w:proofErr w:type="spellStart"/>
            <w:r w:rsidRPr="00BA29C3">
              <w:rPr>
                <w:b/>
              </w:rPr>
              <w:t>Quality</w:t>
            </w:r>
            <w:proofErr w:type="spellEnd"/>
            <w:r w:rsidRPr="00BA29C3">
              <w:rPr>
                <w:b/>
              </w:rPr>
              <w:t xml:space="preserve"> Model</w:t>
            </w:r>
          </w:p>
        </w:tc>
      </w:tr>
      <w:tr w:rsidR="00BA29C3" w14:paraId="2E90B51A" w14:textId="77777777" w:rsidTr="00BA29C3">
        <w:trPr>
          <w:jc w:val="center"/>
        </w:trPr>
        <w:tc>
          <w:tcPr>
            <w:tcW w:w="2104" w:type="dxa"/>
            <w:shd w:val="clear" w:color="auto" w:fill="F4F3D8"/>
          </w:tcPr>
          <w:p w14:paraId="056EFBF8" w14:textId="77777777" w:rsidR="00BA29C3" w:rsidRPr="00BA29C3" w:rsidRDefault="00BA29C3" w:rsidP="00BA29C3">
            <w:pPr>
              <w:pStyle w:val="Nessunaspaziatura"/>
              <w:jc w:val="center"/>
              <w:rPr>
                <w:b/>
              </w:rPr>
            </w:pPr>
            <w:proofErr w:type="spellStart"/>
            <w:r w:rsidRPr="00BA29C3">
              <w:rPr>
                <w:b/>
              </w:rPr>
              <w:t>Quality</w:t>
            </w:r>
            <w:proofErr w:type="spellEnd"/>
            <w:r w:rsidRPr="00BA29C3">
              <w:rPr>
                <w:b/>
              </w:rPr>
              <w:t xml:space="preserve"> </w:t>
            </w:r>
            <w:proofErr w:type="spellStart"/>
            <w:r w:rsidRPr="00BA29C3">
              <w:rPr>
                <w:b/>
              </w:rPr>
              <w:t>Attribute</w:t>
            </w:r>
            <w:proofErr w:type="spellEnd"/>
          </w:p>
        </w:tc>
        <w:tc>
          <w:tcPr>
            <w:tcW w:w="1842" w:type="dxa"/>
            <w:shd w:val="clear" w:color="auto" w:fill="F4F3D8"/>
          </w:tcPr>
          <w:p w14:paraId="0DC5054E" w14:textId="0E78C4CF" w:rsidR="00BA29C3" w:rsidRPr="00BA29C3" w:rsidRDefault="00BA29C3" w:rsidP="00BA29C3">
            <w:pPr>
              <w:pStyle w:val="Nessunaspaziatura"/>
              <w:jc w:val="center"/>
              <w:rPr>
                <w:b/>
              </w:rPr>
            </w:pPr>
            <w:r w:rsidRPr="00BA29C3">
              <w:rPr>
                <w:b/>
              </w:rPr>
              <w:t>Nome Metrica</w:t>
            </w:r>
          </w:p>
        </w:tc>
        <w:tc>
          <w:tcPr>
            <w:tcW w:w="1925" w:type="dxa"/>
            <w:shd w:val="clear" w:color="auto" w:fill="F4F3D8"/>
          </w:tcPr>
          <w:p w14:paraId="5A693B41" w14:textId="54BB0320" w:rsidR="00BA29C3" w:rsidRPr="00BA29C3" w:rsidRDefault="00BA29C3" w:rsidP="00BA29C3">
            <w:pPr>
              <w:pStyle w:val="Nessunaspaziatura"/>
              <w:jc w:val="center"/>
              <w:rPr>
                <w:b/>
              </w:rPr>
            </w:pPr>
            <w:r w:rsidRPr="00BA29C3">
              <w:rPr>
                <w:b/>
              </w:rPr>
              <w:t xml:space="preserve">Importanza  Metriche </w:t>
            </w:r>
          </w:p>
        </w:tc>
        <w:tc>
          <w:tcPr>
            <w:tcW w:w="1886" w:type="dxa"/>
            <w:shd w:val="clear" w:color="auto" w:fill="F4F3D8"/>
          </w:tcPr>
          <w:p w14:paraId="1213161E" w14:textId="5154552B" w:rsidR="00BA29C3" w:rsidRPr="00BA29C3" w:rsidRDefault="00BA29C3" w:rsidP="00BA29C3">
            <w:pPr>
              <w:pStyle w:val="Nessunaspaziatura"/>
              <w:jc w:val="center"/>
              <w:rPr>
                <w:b/>
              </w:rPr>
            </w:pPr>
            <w:r w:rsidRPr="00BA29C3">
              <w:rPr>
                <w:b/>
              </w:rPr>
              <w:t>Peso Metriche</w:t>
            </w:r>
          </w:p>
        </w:tc>
      </w:tr>
      <w:tr w:rsidR="00BA29C3" w14:paraId="2048F07C" w14:textId="77777777" w:rsidTr="00BA29C3">
        <w:trPr>
          <w:jc w:val="center"/>
        </w:trPr>
        <w:tc>
          <w:tcPr>
            <w:tcW w:w="2104" w:type="dxa"/>
            <w:vMerge w:val="restart"/>
            <w:shd w:val="clear" w:color="auto" w:fill="F4F3D8"/>
          </w:tcPr>
          <w:p w14:paraId="00807640" w14:textId="76CDAE14" w:rsidR="00BA29C3" w:rsidRPr="00BA29C3" w:rsidRDefault="00BA29C3" w:rsidP="00BA29C3">
            <w:pPr>
              <w:pStyle w:val="Nessunaspaziatura"/>
              <w:jc w:val="center"/>
              <w:rPr>
                <w:b/>
              </w:rPr>
            </w:pPr>
            <w:r w:rsidRPr="00BA29C3">
              <w:rPr>
                <w:b/>
              </w:rPr>
              <w:t>Presentazione</w:t>
            </w:r>
          </w:p>
        </w:tc>
        <w:tc>
          <w:tcPr>
            <w:tcW w:w="1842" w:type="dxa"/>
            <w:shd w:val="clear" w:color="auto" w:fill="F4F3D8"/>
          </w:tcPr>
          <w:p w14:paraId="5B451F05" w14:textId="77777777" w:rsidR="00BA29C3" w:rsidRPr="00BA29C3" w:rsidRDefault="00BA29C3" w:rsidP="00BA29C3">
            <w:pPr>
              <w:pStyle w:val="Nessunaspaziatura"/>
              <w:jc w:val="center"/>
            </w:pPr>
            <w:r w:rsidRPr="00BA29C3">
              <w:t>Documentazione</w:t>
            </w:r>
          </w:p>
        </w:tc>
        <w:tc>
          <w:tcPr>
            <w:tcW w:w="1925" w:type="dxa"/>
            <w:shd w:val="clear" w:color="auto" w:fill="F4F3D8"/>
          </w:tcPr>
          <w:p w14:paraId="05C3F9FF" w14:textId="7761FE2F" w:rsidR="00BA29C3" w:rsidRDefault="00BA29C3" w:rsidP="00BA29C3">
            <w:pPr>
              <w:pStyle w:val="Nessunaspaziatura"/>
              <w:jc w:val="center"/>
            </w:pPr>
          </w:p>
        </w:tc>
        <w:tc>
          <w:tcPr>
            <w:tcW w:w="1886" w:type="dxa"/>
            <w:shd w:val="clear" w:color="auto" w:fill="F4F3D8"/>
          </w:tcPr>
          <w:p w14:paraId="4A5A5393" w14:textId="77777777" w:rsidR="00BA29C3" w:rsidRDefault="00BA29C3" w:rsidP="00BA29C3">
            <w:pPr>
              <w:pStyle w:val="Nessunaspaziatura"/>
              <w:jc w:val="center"/>
            </w:pPr>
          </w:p>
        </w:tc>
      </w:tr>
      <w:tr w:rsidR="00BA29C3" w14:paraId="5D53D0CC" w14:textId="77777777" w:rsidTr="00BA29C3">
        <w:trPr>
          <w:jc w:val="center"/>
        </w:trPr>
        <w:tc>
          <w:tcPr>
            <w:tcW w:w="2104" w:type="dxa"/>
            <w:vMerge/>
            <w:shd w:val="clear" w:color="auto" w:fill="F4F3D8"/>
          </w:tcPr>
          <w:p w14:paraId="293E7FF1" w14:textId="77777777" w:rsidR="00BA29C3" w:rsidRPr="00BA29C3" w:rsidRDefault="00BA29C3" w:rsidP="00BA29C3">
            <w:pPr>
              <w:pStyle w:val="Nessunaspaziatura"/>
              <w:jc w:val="center"/>
              <w:rPr>
                <w:b/>
              </w:rPr>
            </w:pPr>
          </w:p>
        </w:tc>
        <w:tc>
          <w:tcPr>
            <w:tcW w:w="1842" w:type="dxa"/>
            <w:shd w:val="clear" w:color="auto" w:fill="F4F3D8"/>
          </w:tcPr>
          <w:p w14:paraId="5DBF118C" w14:textId="529B645E" w:rsidR="00BA29C3" w:rsidRPr="00BA29C3" w:rsidRDefault="00BA29C3" w:rsidP="00BA29C3">
            <w:pPr>
              <w:pStyle w:val="Nessunaspaziatura"/>
              <w:jc w:val="center"/>
            </w:pPr>
            <w:r w:rsidRPr="00BA29C3">
              <w:t>Tipo</w:t>
            </w:r>
          </w:p>
        </w:tc>
        <w:tc>
          <w:tcPr>
            <w:tcW w:w="1925" w:type="dxa"/>
            <w:shd w:val="clear" w:color="auto" w:fill="F4F3D8"/>
          </w:tcPr>
          <w:p w14:paraId="06110F44" w14:textId="1C49CB00" w:rsidR="00BA29C3" w:rsidRDefault="00BA29C3" w:rsidP="00BA29C3">
            <w:pPr>
              <w:pStyle w:val="Nessunaspaziatura"/>
              <w:jc w:val="center"/>
            </w:pPr>
          </w:p>
        </w:tc>
        <w:tc>
          <w:tcPr>
            <w:tcW w:w="1886" w:type="dxa"/>
            <w:shd w:val="clear" w:color="auto" w:fill="F4F3D8"/>
          </w:tcPr>
          <w:p w14:paraId="57834A4A" w14:textId="77777777" w:rsidR="00BA29C3" w:rsidRDefault="00BA29C3" w:rsidP="00BA29C3">
            <w:pPr>
              <w:pStyle w:val="Nessunaspaziatura"/>
              <w:jc w:val="center"/>
            </w:pPr>
          </w:p>
        </w:tc>
      </w:tr>
      <w:tr w:rsidR="00BA29C3" w14:paraId="4F135354" w14:textId="77777777" w:rsidTr="00BA29C3">
        <w:trPr>
          <w:jc w:val="center"/>
        </w:trPr>
        <w:tc>
          <w:tcPr>
            <w:tcW w:w="2104" w:type="dxa"/>
            <w:vMerge w:val="restart"/>
            <w:shd w:val="clear" w:color="auto" w:fill="DEEAF6" w:themeFill="accent1" w:themeFillTint="33"/>
          </w:tcPr>
          <w:p w14:paraId="2ECEEE07" w14:textId="3819DDBD" w:rsidR="00BA29C3" w:rsidRPr="00BA29C3" w:rsidRDefault="00BA29C3" w:rsidP="00BA29C3">
            <w:pPr>
              <w:pStyle w:val="Nessunaspaziatura"/>
              <w:jc w:val="center"/>
              <w:rPr>
                <w:b/>
              </w:rPr>
            </w:pPr>
            <w:r w:rsidRPr="00BA29C3">
              <w:rPr>
                <w:b/>
              </w:rPr>
              <w:t>Tecnologie</w:t>
            </w:r>
          </w:p>
          <w:p w14:paraId="3D0D15C7" w14:textId="77777777" w:rsidR="00BA29C3" w:rsidRPr="00BA29C3" w:rsidRDefault="00BA29C3" w:rsidP="00BA29C3">
            <w:pPr>
              <w:pStyle w:val="Nessunaspaziatura"/>
              <w:jc w:val="center"/>
              <w:rPr>
                <w:b/>
              </w:rPr>
            </w:pPr>
            <w:r w:rsidRPr="00BA29C3">
              <w:rPr>
                <w:b/>
              </w:rPr>
              <w:t>&amp;</w:t>
            </w:r>
          </w:p>
          <w:p w14:paraId="737DFC9F" w14:textId="27F3F246" w:rsidR="00BA29C3" w:rsidRPr="00BA29C3" w:rsidRDefault="00BA29C3" w:rsidP="00BA29C3">
            <w:pPr>
              <w:pStyle w:val="Nessunaspaziatura"/>
              <w:jc w:val="center"/>
              <w:rPr>
                <w:b/>
              </w:rPr>
            </w:pPr>
            <w:proofErr w:type="spellStart"/>
            <w:r w:rsidRPr="00BA29C3">
              <w:rPr>
                <w:b/>
              </w:rPr>
              <w:t>Features</w:t>
            </w:r>
            <w:proofErr w:type="spellEnd"/>
          </w:p>
        </w:tc>
        <w:tc>
          <w:tcPr>
            <w:tcW w:w="1842" w:type="dxa"/>
            <w:shd w:val="clear" w:color="auto" w:fill="DEEAF6" w:themeFill="accent1" w:themeFillTint="33"/>
            <w:vAlign w:val="center"/>
          </w:tcPr>
          <w:p w14:paraId="435149C9" w14:textId="3500FEC9" w:rsidR="00BA29C3" w:rsidRPr="00BA29C3" w:rsidRDefault="00BA29C3" w:rsidP="00BA29C3">
            <w:pPr>
              <w:pStyle w:val="Nessunaspaziatura"/>
              <w:jc w:val="center"/>
            </w:pPr>
            <w:r w:rsidRPr="00BA29C3">
              <w:t>MVC</w:t>
            </w:r>
          </w:p>
        </w:tc>
        <w:tc>
          <w:tcPr>
            <w:tcW w:w="1925" w:type="dxa"/>
            <w:shd w:val="clear" w:color="auto" w:fill="DEEAF6" w:themeFill="accent1" w:themeFillTint="33"/>
            <w:vAlign w:val="center"/>
          </w:tcPr>
          <w:p w14:paraId="20887EC3" w14:textId="023B4695" w:rsidR="00BA29C3" w:rsidRDefault="00BA29C3" w:rsidP="00BA29C3">
            <w:pPr>
              <w:pStyle w:val="Nessunaspaziatura"/>
              <w:jc w:val="center"/>
            </w:pPr>
            <w:r>
              <w:t>Media</w:t>
            </w:r>
          </w:p>
        </w:tc>
        <w:tc>
          <w:tcPr>
            <w:tcW w:w="1886" w:type="dxa"/>
            <w:shd w:val="clear" w:color="auto" w:fill="DEEAF6" w:themeFill="accent1" w:themeFillTint="33"/>
            <w:vAlign w:val="center"/>
          </w:tcPr>
          <w:p w14:paraId="2F73B10B" w14:textId="370F6246" w:rsidR="00BA29C3" w:rsidRDefault="00BA29C3" w:rsidP="00BA29C3">
            <w:pPr>
              <w:pStyle w:val="Nessunaspaziatura"/>
              <w:jc w:val="center"/>
            </w:pPr>
            <w:r>
              <w:t>0,055</w:t>
            </w:r>
          </w:p>
        </w:tc>
      </w:tr>
      <w:tr w:rsidR="00BA29C3" w14:paraId="58CF86F1" w14:textId="77777777" w:rsidTr="00BA29C3">
        <w:trPr>
          <w:jc w:val="center"/>
        </w:trPr>
        <w:tc>
          <w:tcPr>
            <w:tcW w:w="2104" w:type="dxa"/>
            <w:vMerge/>
            <w:shd w:val="clear" w:color="auto" w:fill="DEEAF6" w:themeFill="accent1" w:themeFillTint="33"/>
          </w:tcPr>
          <w:p w14:paraId="1A9580B4"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747726CB" w14:textId="1D79B1CA" w:rsidR="00BA29C3" w:rsidRPr="00BA29C3" w:rsidRDefault="00BA29C3" w:rsidP="00BA29C3">
            <w:pPr>
              <w:pStyle w:val="Nessunaspaziatura"/>
              <w:jc w:val="center"/>
            </w:pPr>
            <w:r w:rsidRPr="00BA29C3">
              <w:t>Compatibilità DB</w:t>
            </w:r>
          </w:p>
        </w:tc>
        <w:tc>
          <w:tcPr>
            <w:tcW w:w="1925" w:type="dxa"/>
            <w:shd w:val="clear" w:color="auto" w:fill="DEEAF6" w:themeFill="accent1" w:themeFillTint="33"/>
            <w:vAlign w:val="center"/>
          </w:tcPr>
          <w:p w14:paraId="1A183CCC" w14:textId="60A6439C" w:rsidR="00BA29C3" w:rsidRDefault="00BA29C3" w:rsidP="00BA29C3">
            <w:pPr>
              <w:pStyle w:val="Nessunaspaziatura"/>
              <w:jc w:val="center"/>
            </w:pPr>
            <w:r>
              <w:t>Molto Alta</w:t>
            </w:r>
          </w:p>
        </w:tc>
        <w:tc>
          <w:tcPr>
            <w:tcW w:w="1886" w:type="dxa"/>
            <w:shd w:val="clear" w:color="auto" w:fill="DEEAF6" w:themeFill="accent1" w:themeFillTint="33"/>
            <w:vAlign w:val="center"/>
          </w:tcPr>
          <w:p w14:paraId="2EE12C1C" w14:textId="657C9E79" w:rsidR="00BA29C3" w:rsidRDefault="00BA29C3" w:rsidP="00BA29C3">
            <w:pPr>
              <w:pStyle w:val="Nessunaspaziatura"/>
              <w:jc w:val="center"/>
            </w:pPr>
            <w:r>
              <w:t>0,2343</w:t>
            </w:r>
          </w:p>
        </w:tc>
      </w:tr>
      <w:tr w:rsidR="00BA29C3" w14:paraId="0F122035" w14:textId="77777777" w:rsidTr="00BA29C3">
        <w:trPr>
          <w:jc w:val="center"/>
        </w:trPr>
        <w:tc>
          <w:tcPr>
            <w:tcW w:w="2104" w:type="dxa"/>
            <w:vMerge/>
            <w:shd w:val="clear" w:color="auto" w:fill="DEEAF6" w:themeFill="accent1" w:themeFillTint="33"/>
          </w:tcPr>
          <w:p w14:paraId="151AE769"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442C6A35" w14:textId="216312D1" w:rsidR="00BA29C3" w:rsidRPr="00BA29C3" w:rsidRDefault="00BA29C3" w:rsidP="00BA29C3">
            <w:pPr>
              <w:pStyle w:val="Nessunaspaziatura"/>
              <w:jc w:val="center"/>
            </w:pPr>
            <w:proofErr w:type="spellStart"/>
            <w:r w:rsidRPr="00BA29C3">
              <w:t>Templating</w:t>
            </w:r>
            <w:proofErr w:type="spellEnd"/>
          </w:p>
        </w:tc>
        <w:tc>
          <w:tcPr>
            <w:tcW w:w="1925" w:type="dxa"/>
            <w:shd w:val="clear" w:color="auto" w:fill="DEEAF6" w:themeFill="accent1" w:themeFillTint="33"/>
            <w:vAlign w:val="center"/>
          </w:tcPr>
          <w:p w14:paraId="76F33C88" w14:textId="70D59E62" w:rsidR="00BA29C3" w:rsidRDefault="00BA29C3" w:rsidP="00BA29C3">
            <w:pPr>
              <w:pStyle w:val="Nessunaspaziatura"/>
              <w:jc w:val="center"/>
            </w:pPr>
            <w:r>
              <w:t>Molto Alta</w:t>
            </w:r>
          </w:p>
        </w:tc>
        <w:tc>
          <w:tcPr>
            <w:tcW w:w="1886" w:type="dxa"/>
            <w:shd w:val="clear" w:color="auto" w:fill="DEEAF6" w:themeFill="accent1" w:themeFillTint="33"/>
            <w:vAlign w:val="center"/>
          </w:tcPr>
          <w:p w14:paraId="6C661FF8" w14:textId="4E2A1A39" w:rsidR="00BA29C3" w:rsidRDefault="00BA29C3" w:rsidP="00BA29C3">
            <w:pPr>
              <w:pStyle w:val="Nessunaspaziatura"/>
              <w:jc w:val="center"/>
            </w:pPr>
            <w:r>
              <w:t>0,2343</w:t>
            </w:r>
          </w:p>
        </w:tc>
      </w:tr>
      <w:tr w:rsidR="00BA29C3" w14:paraId="15BD4447" w14:textId="77777777" w:rsidTr="00BA29C3">
        <w:trPr>
          <w:jc w:val="center"/>
        </w:trPr>
        <w:tc>
          <w:tcPr>
            <w:tcW w:w="2104" w:type="dxa"/>
            <w:vMerge/>
            <w:shd w:val="clear" w:color="auto" w:fill="DEEAF6" w:themeFill="accent1" w:themeFillTint="33"/>
          </w:tcPr>
          <w:p w14:paraId="0FC03AC3"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5C9AF40D" w14:textId="7BEAE8E7" w:rsidR="00BA29C3" w:rsidRPr="00BA29C3" w:rsidRDefault="00BA29C3" w:rsidP="00BA29C3">
            <w:pPr>
              <w:pStyle w:val="Nessunaspaziatura"/>
              <w:jc w:val="center"/>
            </w:pPr>
            <w:proofErr w:type="spellStart"/>
            <w:r w:rsidRPr="00BA29C3">
              <w:t>Testing</w:t>
            </w:r>
            <w:proofErr w:type="spellEnd"/>
          </w:p>
        </w:tc>
        <w:tc>
          <w:tcPr>
            <w:tcW w:w="1925" w:type="dxa"/>
            <w:shd w:val="clear" w:color="auto" w:fill="DEEAF6" w:themeFill="accent1" w:themeFillTint="33"/>
            <w:vAlign w:val="center"/>
          </w:tcPr>
          <w:p w14:paraId="3F916CD1" w14:textId="7DF5E85D" w:rsidR="00BA29C3" w:rsidRDefault="00BA29C3" w:rsidP="00BA29C3">
            <w:pPr>
              <w:pStyle w:val="Nessunaspaziatura"/>
              <w:jc w:val="center"/>
            </w:pPr>
            <w:r>
              <w:t>Alta</w:t>
            </w:r>
          </w:p>
        </w:tc>
        <w:tc>
          <w:tcPr>
            <w:tcW w:w="1886" w:type="dxa"/>
            <w:shd w:val="clear" w:color="auto" w:fill="DEEAF6" w:themeFill="accent1" w:themeFillTint="33"/>
            <w:vAlign w:val="center"/>
          </w:tcPr>
          <w:p w14:paraId="49085C73" w14:textId="5DE04121" w:rsidR="00BA29C3" w:rsidRDefault="00BA29C3" w:rsidP="00BA29C3">
            <w:pPr>
              <w:pStyle w:val="Nessunaspaziatura"/>
              <w:jc w:val="center"/>
            </w:pPr>
            <w:r>
              <w:t>0,121</w:t>
            </w:r>
          </w:p>
        </w:tc>
      </w:tr>
      <w:tr w:rsidR="00BA29C3" w14:paraId="133FFECE" w14:textId="77777777" w:rsidTr="00BA29C3">
        <w:trPr>
          <w:jc w:val="center"/>
        </w:trPr>
        <w:tc>
          <w:tcPr>
            <w:tcW w:w="2104" w:type="dxa"/>
            <w:vMerge/>
            <w:shd w:val="clear" w:color="auto" w:fill="DEEAF6" w:themeFill="accent1" w:themeFillTint="33"/>
          </w:tcPr>
          <w:p w14:paraId="3370ABBC"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04792C8F" w14:textId="588AA20C" w:rsidR="00BA29C3" w:rsidRPr="00BA29C3" w:rsidRDefault="00BA29C3" w:rsidP="00BA29C3">
            <w:pPr>
              <w:pStyle w:val="Nessunaspaziatura"/>
              <w:jc w:val="center"/>
            </w:pPr>
            <w:r w:rsidRPr="00BA29C3">
              <w:t>Sicurezza</w:t>
            </w:r>
          </w:p>
        </w:tc>
        <w:tc>
          <w:tcPr>
            <w:tcW w:w="1925" w:type="dxa"/>
            <w:shd w:val="clear" w:color="auto" w:fill="DEEAF6" w:themeFill="accent1" w:themeFillTint="33"/>
            <w:vAlign w:val="center"/>
          </w:tcPr>
          <w:p w14:paraId="37AF1496" w14:textId="59779E2B" w:rsidR="00BA29C3" w:rsidRDefault="00BA29C3" w:rsidP="00BA29C3">
            <w:pPr>
              <w:pStyle w:val="Nessunaspaziatura"/>
              <w:jc w:val="center"/>
            </w:pPr>
            <w:r>
              <w:t>Molto Alta</w:t>
            </w:r>
          </w:p>
        </w:tc>
        <w:tc>
          <w:tcPr>
            <w:tcW w:w="1886" w:type="dxa"/>
            <w:shd w:val="clear" w:color="auto" w:fill="DEEAF6" w:themeFill="accent1" w:themeFillTint="33"/>
            <w:vAlign w:val="center"/>
          </w:tcPr>
          <w:p w14:paraId="52B57F87" w14:textId="5CFBC278" w:rsidR="00BA29C3" w:rsidRDefault="00BA29C3" w:rsidP="00BA29C3">
            <w:pPr>
              <w:pStyle w:val="Nessunaspaziatura"/>
              <w:jc w:val="center"/>
            </w:pPr>
            <w:r>
              <w:t>0,2343</w:t>
            </w:r>
          </w:p>
        </w:tc>
      </w:tr>
      <w:tr w:rsidR="00BA29C3" w14:paraId="7B635E57" w14:textId="77777777" w:rsidTr="00BA29C3">
        <w:trPr>
          <w:jc w:val="center"/>
        </w:trPr>
        <w:tc>
          <w:tcPr>
            <w:tcW w:w="2104" w:type="dxa"/>
            <w:vMerge/>
            <w:shd w:val="clear" w:color="auto" w:fill="DEEAF6" w:themeFill="accent1" w:themeFillTint="33"/>
          </w:tcPr>
          <w:p w14:paraId="6879281E"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0B04E443" w14:textId="26F0E5B4" w:rsidR="00BA29C3" w:rsidRPr="00BA29C3" w:rsidRDefault="00BA29C3" w:rsidP="00BA29C3">
            <w:pPr>
              <w:pStyle w:val="Nessunaspaziatura"/>
              <w:jc w:val="center"/>
            </w:pPr>
            <w:proofErr w:type="spellStart"/>
            <w:r w:rsidRPr="00BA29C3">
              <w:t>Caching</w:t>
            </w:r>
            <w:proofErr w:type="spellEnd"/>
            <w:r w:rsidRPr="00BA29C3">
              <w:t xml:space="preserve"> Alta</w:t>
            </w:r>
          </w:p>
        </w:tc>
        <w:tc>
          <w:tcPr>
            <w:tcW w:w="1925" w:type="dxa"/>
            <w:shd w:val="clear" w:color="auto" w:fill="DEEAF6" w:themeFill="accent1" w:themeFillTint="33"/>
            <w:vAlign w:val="center"/>
          </w:tcPr>
          <w:p w14:paraId="55B59E41" w14:textId="02A900F0" w:rsidR="00BA29C3" w:rsidRDefault="00BA29C3" w:rsidP="00BA29C3">
            <w:pPr>
              <w:pStyle w:val="Nessunaspaziatura"/>
              <w:jc w:val="center"/>
            </w:pPr>
            <w:r>
              <w:t>Alta</w:t>
            </w:r>
          </w:p>
        </w:tc>
        <w:tc>
          <w:tcPr>
            <w:tcW w:w="1886" w:type="dxa"/>
            <w:shd w:val="clear" w:color="auto" w:fill="DEEAF6" w:themeFill="accent1" w:themeFillTint="33"/>
            <w:vAlign w:val="center"/>
          </w:tcPr>
          <w:p w14:paraId="3384FB21" w14:textId="2895A2CC" w:rsidR="00BA29C3" w:rsidRDefault="00BA29C3" w:rsidP="00BA29C3">
            <w:pPr>
              <w:pStyle w:val="Nessunaspaziatura"/>
              <w:jc w:val="center"/>
            </w:pPr>
            <w:r>
              <w:t>0,121</w:t>
            </w:r>
          </w:p>
        </w:tc>
      </w:tr>
      <w:tr w:rsidR="00BA29C3" w14:paraId="366BD923" w14:textId="77777777" w:rsidTr="00BA29C3">
        <w:trPr>
          <w:jc w:val="center"/>
        </w:trPr>
        <w:tc>
          <w:tcPr>
            <w:tcW w:w="2104" w:type="dxa"/>
            <w:vMerge/>
            <w:shd w:val="clear" w:color="auto" w:fill="DEEAF6" w:themeFill="accent1" w:themeFillTint="33"/>
          </w:tcPr>
          <w:p w14:paraId="278BB58B" w14:textId="77777777" w:rsidR="00BA29C3" w:rsidRPr="00BA29C3" w:rsidRDefault="00BA29C3" w:rsidP="00BA29C3">
            <w:pPr>
              <w:pStyle w:val="Nessunaspaziatura"/>
              <w:jc w:val="center"/>
              <w:rPr>
                <w:b/>
              </w:rPr>
            </w:pPr>
          </w:p>
        </w:tc>
        <w:tc>
          <w:tcPr>
            <w:tcW w:w="1842" w:type="dxa"/>
            <w:shd w:val="clear" w:color="auto" w:fill="DEEAF6" w:themeFill="accent1" w:themeFillTint="33"/>
            <w:vAlign w:val="center"/>
          </w:tcPr>
          <w:p w14:paraId="35C05CE7" w14:textId="1E4BB6D6" w:rsidR="00BA29C3" w:rsidRPr="00BA29C3" w:rsidRDefault="00BA29C3" w:rsidP="00BA29C3">
            <w:pPr>
              <w:pStyle w:val="Nessunaspaziatura"/>
              <w:jc w:val="center"/>
            </w:pPr>
            <w:r w:rsidRPr="00BA29C3">
              <w:t xml:space="preserve">Form </w:t>
            </w:r>
            <w:proofErr w:type="spellStart"/>
            <w:r w:rsidRPr="00BA29C3">
              <w:t>Validation</w:t>
            </w:r>
            <w:proofErr w:type="spellEnd"/>
          </w:p>
        </w:tc>
        <w:tc>
          <w:tcPr>
            <w:tcW w:w="1925" w:type="dxa"/>
            <w:shd w:val="clear" w:color="auto" w:fill="DEEAF6" w:themeFill="accent1" w:themeFillTint="33"/>
            <w:vAlign w:val="center"/>
          </w:tcPr>
          <w:p w14:paraId="2FB8E7BB" w14:textId="59B1F3ED" w:rsidR="00BA29C3" w:rsidRDefault="00BA29C3" w:rsidP="00BA29C3">
            <w:pPr>
              <w:pStyle w:val="Nessunaspaziatura"/>
              <w:jc w:val="center"/>
            </w:pPr>
            <w:r>
              <w:t>Alta</w:t>
            </w:r>
          </w:p>
        </w:tc>
        <w:tc>
          <w:tcPr>
            <w:tcW w:w="1886" w:type="dxa"/>
            <w:shd w:val="clear" w:color="auto" w:fill="DEEAF6" w:themeFill="accent1" w:themeFillTint="33"/>
            <w:vAlign w:val="center"/>
          </w:tcPr>
          <w:p w14:paraId="639EB44B" w14:textId="1AE7B02E" w:rsidR="00BA29C3" w:rsidRDefault="00BA29C3" w:rsidP="00BA29C3">
            <w:pPr>
              <w:pStyle w:val="Nessunaspaziatura"/>
              <w:jc w:val="center"/>
            </w:pPr>
            <w:r>
              <w:t>0,121</w:t>
            </w:r>
          </w:p>
        </w:tc>
      </w:tr>
      <w:tr w:rsidR="00BA29C3" w14:paraId="1472D041" w14:textId="77777777" w:rsidTr="00BA29C3">
        <w:trPr>
          <w:jc w:val="center"/>
        </w:trPr>
        <w:tc>
          <w:tcPr>
            <w:tcW w:w="2104" w:type="dxa"/>
            <w:vMerge w:val="restart"/>
            <w:shd w:val="clear" w:color="auto" w:fill="E2EFD9" w:themeFill="accent6" w:themeFillTint="33"/>
          </w:tcPr>
          <w:p w14:paraId="6B5C3422" w14:textId="4CE7D30C" w:rsidR="00BA29C3" w:rsidRPr="00BA29C3" w:rsidRDefault="00BA29C3" w:rsidP="00BA29C3">
            <w:pPr>
              <w:pStyle w:val="Nessunaspaziatura"/>
              <w:jc w:val="center"/>
              <w:rPr>
                <w:b/>
              </w:rPr>
            </w:pPr>
            <w:r w:rsidRPr="00BA29C3">
              <w:rPr>
                <w:b/>
              </w:rPr>
              <w:t>Trends</w:t>
            </w:r>
          </w:p>
        </w:tc>
        <w:tc>
          <w:tcPr>
            <w:tcW w:w="1842" w:type="dxa"/>
            <w:shd w:val="clear" w:color="auto" w:fill="E2EFD9" w:themeFill="accent6" w:themeFillTint="33"/>
            <w:vAlign w:val="center"/>
          </w:tcPr>
          <w:p w14:paraId="4B48E6C0" w14:textId="2E74B584" w:rsidR="00BA29C3" w:rsidRPr="00BA29C3" w:rsidRDefault="00BA29C3" w:rsidP="00BA29C3">
            <w:pPr>
              <w:pStyle w:val="Nessunaspaziatura"/>
              <w:jc w:val="center"/>
            </w:pPr>
            <w:proofErr w:type="spellStart"/>
            <w:r w:rsidRPr="00BA29C3">
              <w:t>Git</w:t>
            </w:r>
            <w:proofErr w:type="spellEnd"/>
            <w:r w:rsidRPr="00BA29C3">
              <w:t xml:space="preserve"> </w:t>
            </w:r>
            <w:proofErr w:type="spellStart"/>
            <w:r w:rsidRPr="00BA29C3">
              <w:t>Hub</w:t>
            </w:r>
            <w:proofErr w:type="spellEnd"/>
            <w:r w:rsidRPr="00BA29C3">
              <w:t xml:space="preserve"> </w:t>
            </w:r>
            <w:proofErr w:type="spellStart"/>
            <w:r w:rsidRPr="00BA29C3">
              <w:t>Contributors</w:t>
            </w:r>
            <w:proofErr w:type="spellEnd"/>
          </w:p>
        </w:tc>
        <w:tc>
          <w:tcPr>
            <w:tcW w:w="1925" w:type="dxa"/>
            <w:shd w:val="clear" w:color="auto" w:fill="E2EFD9" w:themeFill="accent6" w:themeFillTint="33"/>
            <w:vAlign w:val="center"/>
          </w:tcPr>
          <w:p w14:paraId="46C92AE4" w14:textId="4E644592" w:rsidR="00BA29C3" w:rsidRDefault="00BA29C3" w:rsidP="00BA29C3">
            <w:pPr>
              <w:pStyle w:val="Nessunaspaziatura"/>
              <w:jc w:val="center"/>
            </w:pPr>
            <w:r w:rsidRPr="00F23F84">
              <w:t>Media</w:t>
            </w:r>
          </w:p>
        </w:tc>
        <w:tc>
          <w:tcPr>
            <w:tcW w:w="1886" w:type="dxa"/>
            <w:shd w:val="clear" w:color="auto" w:fill="E2EFD9" w:themeFill="accent6" w:themeFillTint="33"/>
            <w:vAlign w:val="center"/>
          </w:tcPr>
          <w:p w14:paraId="2E7F502F" w14:textId="77CDC9DA" w:rsidR="00BA29C3" w:rsidRDefault="00BA29C3" w:rsidP="00BA29C3">
            <w:pPr>
              <w:pStyle w:val="Nessunaspaziatura"/>
              <w:jc w:val="center"/>
            </w:pPr>
            <w:r w:rsidRPr="00F23F84">
              <w:t>0.047</w:t>
            </w:r>
          </w:p>
        </w:tc>
      </w:tr>
      <w:tr w:rsidR="00BA29C3" w14:paraId="17DCFFC2" w14:textId="77777777" w:rsidTr="00BA29C3">
        <w:trPr>
          <w:jc w:val="center"/>
        </w:trPr>
        <w:tc>
          <w:tcPr>
            <w:tcW w:w="2104" w:type="dxa"/>
            <w:vMerge/>
            <w:shd w:val="clear" w:color="auto" w:fill="E2EFD9" w:themeFill="accent6" w:themeFillTint="33"/>
          </w:tcPr>
          <w:p w14:paraId="22B33EE6"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5180D30C" w14:textId="2CC5ABE7" w:rsidR="00BA29C3" w:rsidRPr="00BA29C3" w:rsidRDefault="00BA29C3" w:rsidP="00BA29C3">
            <w:pPr>
              <w:pStyle w:val="Nessunaspaziatura"/>
              <w:jc w:val="center"/>
            </w:pPr>
            <w:proofErr w:type="spellStart"/>
            <w:r w:rsidRPr="00BA29C3">
              <w:t>GitHub</w:t>
            </w:r>
            <w:proofErr w:type="spellEnd"/>
            <w:r w:rsidRPr="00BA29C3">
              <w:t xml:space="preserve"> Stars</w:t>
            </w:r>
          </w:p>
        </w:tc>
        <w:tc>
          <w:tcPr>
            <w:tcW w:w="1925" w:type="dxa"/>
            <w:shd w:val="clear" w:color="auto" w:fill="E2EFD9" w:themeFill="accent6" w:themeFillTint="33"/>
            <w:vAlign w:val="center"/>
          </w:tcPr>
          <w:p w14:paraId="562D56DD" w14:textId="36609290" w:rsidR="00BA29C3" w:rsidRDefault="00BA29C3" w:rsidP="00BA29C3">
            <w:pPr>
              <w:pStyle w:val="Nessunaspaziatura"/>
              <w:jc w:val="center"/>
            </w:pPr>
            <w:r w:rsidRPr="00D81DA1">
              <w:t>Alta</w:t>
            </w:r>
          </w:p>
        </w:tc>
        <w:tc>
          <w:tcPr>
            <w:tcW w:w="1886" w:type="dxa"/>
            <w:shd w:val="clear" w:color="auto" w:fill="E2EFD9" w:themeFill="accent6" w:themeFillTint="33"/>
            <w:vAlign w:val="center"/>
          </w:tcPr>
          <w:p w14:paraId="246A3E85" w14:textId="31E36964" w:rsidR="00BA29C3" w:rsidRDefault="00BA29C3" w:rsidP="00BA29C3">
            <w:pPr>
              <w:pStyle w:val="Nessunaspaziatura"/>
              <w:jc w:val="center"/>
            </w:pPr>
            <w:r w:rsidRPr="005143AD">
              <w:t>0,113</w:t>
            </w:r>
          </w:p>
        </w:tc>
      </w:tr>
      <w:tr w:rsidR="00BA29C3" w14:paraId="535BA381" w14:textId="77777777" w:rsidTr="00BA29C3">
        <w:trPr>
          <w:jc w:val="center"/>
        </w:trPr>
        <w:tc>
          <w:tcPr>
            <w:tcW w:w="2104" w:type="dxa"/>
            <w:vMerge/>
            <w:shd w:val="clear" w:color="auto" w:fill="E2EFD9" w:themeFill="accent6" w:themeFillTint="33"/>
          </w:tcPr>
          <w:p w14:paraId="300F59B7"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57F18284" w14:textId="7C4EFB50" w:rsidR="00BA29C3" w:rsidRPr="00BA29C3" w:rsidRDefault="00BA29C3" w:rsidP="00BA29C3">
            <w:pPr>
              <w:pStyle w:val="Nessunaspaziatura"/>
              <w:jc w:val="center"/>
            </w:pPr>
            <w:proofErr w:type="spellStart"/>
            <w:r w:rsidRPr="00BA29C3">
              <w:t>GitHub</w:t>
            </w:r>
            <w:proofErr w:type="spellEnd"/>
            <w:r w:rsidRPr="00BA29C3">
              <w:t xml:space="preserve"> Pull </w:t>
            </w:r>
            <w:proofErr w:type="spellStart"/>
            <w:r w:rsidRPr="00BA29C3">
              <w:t>Request</w:t>
            </w:r>
            <w:proofErr w:type="spellEnd"/>
          </w:p>
        </w:tc>
        <w:tc>
          <w:tcPr>
            <w:tcW w:w="1925" w:type="dxa"/>
            <w:shd w:val="clear" w:color="auto" w:fill="E2EFD9" w:themeFill="accent6" w:themeFillTint="33"/>
            <w:vAlign w:val="center"/>
          </w:tcPr>
          <w:p w14:paraId="6728F544" w14:textId="7D0C3208" w:rsidR="00BA29C3" w:rsidRDefault="00BA29C3" w:rsidP="00BA29C3">
            <w:pPr>
              <w:pStyle w:val="Nessunaspaziatura"/>
              <w:jc w:val="center"/>
            </w:pPr>
            <w:r w:rsidRPr="00D81DA1">
              <w:t>Molto Alta</w:t>
            </w:r>
          </w:p>
        </w:tc>
        <w:tc>
          <w:tcPr>
            <w:tcW w:w="1886" w:type="dxa"/>
            <w:shd w:val="clear" w:color="auto" w:fill="E2EFD9" w:themeFill="accent6" w:themeFillTint="33"/>
            <w:vAlign w:val="center"/>
          </w:tcPr>
          <w:p w14:paraId="29562073" w14:textId="57E8546A" w:rsidR="00BA29C3" w:rsidRDefault="00BA29C3" w:rsidP="00BA29C3">
            <w:pPr>
              <w:pStyle w:val="Nessunaspaziatura"/>
              <w:jc w:val="center"/>
            </w:pPr>
            <w:r w:rsidRPr="005143AD">
              <w:t>0,283</w:t>
            </w:r>
          </w:p>
        </w:tc>
      </w:tr>
      <w:tr w:rsidR="00BA29C3" w14:paraId="40DDFFDA" w14:textId="77777777" w:rsidTr="00BA29C3">
        <w:trPr>
          <w:jc w:val="center"/>
        </w:trPr>
        <w:tc>
          <w:tcPr>
            <w:tcW w:w="2104" w:type="dxa"/>
            <w:vMerge/>
            <w:shd w:val="clear" w:color="auto" w:fill="E2EFD9" w:themeFill="accent6" w:themeFillTint="33"/>
          </w:tcPr>
          <w:p w14:paraId="09F1CED5"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1C988185" w14:textId="06FB5BED" w:rsidR="00BA29C3" w:rsidRPr="00BA29C3" w:rsidRDefault="00BA29C3" w:rsidP="00BA29C3">
            <w:pPr>
              <w:pStyle w:val="Nessunaspaziatura"/>
              <w:jc w:val="center"/>
            </w:pPr>
            <w:r w:rsidRPr="00BA29C3">
              <w:t>Forks</w:t>
            </w:r>
          </w:p>
        </w:tc>
        <w:tc>
          <w:tcPr>
            <w:tcW w:w="1925" w:type="dxa"/>
            <w:shd w:val="clear" w:color="auto" w:fill="E2EFD9" w:themeFill="accent6" w:themeFillTint="33"/>
            <w:vAlign w:val="center"/>
          </w:tcPr>
          <w:p w14:paraId="21AD9160" w14:textId="74023869" w:rsidR="00BA29C3" w:rsidRDefault="00BA29C3" w:rsidP="00BA29C3">
            <w:pPr>
              <w:pStyle w:val="Nessunaspaziatura"/>
              <w:jc w:val="center"/>
            </w:pPr>
            <w:r w:rsidRPr="00D81DA1">
              <w:t>Alta</w:t>
            </w:r>
          </w:p>
        </w:tc>
        <w:tc>
          <w:tcPr>
            <w:tcW w:w="1886" w:type="dxa"/>
            <w:shd w:val="clear" w:color="auto" w:fill="E2EFD9" w:themeFill="accent6" w:themeFillTint="33"/>
            <w:vAlign w:val="center"/>
          </w:tcPr>
          <w:p w14:paraId="1AAEE359" w14:textId="143AFF85" w:rsidR="00BA29C3" w:rsidRDefault="00BA29C3" w:rsidP="00BA29C3">
            <w:pPr>
              <w:pStyle w:val="Nessunaspaziatura"/>
              <w:jc w:val="center"/>
            </w:pPr>
            <w:r w:rsidRPr="005143AD">
              <w:t>0,113</w:t>
            </w:r>
          </w:p>
        </w:tc>
      </w:tr>
      <w:tr w:rsidR="00BA29C3" w14:paraId="7E2D6D5B" w14:textId="77777777" w:rsidTr="00BA29C3">
        <w:trPr>
          <w:jc w:val="center"/>
        </w:trPr>
        <w:tc>
          <w:tcPr>
            <w:tcW w:w="2104" w:type="dxa"/>
            <w:vMerge/>
            <w:shd w:val="clear" w:color="auto" w:fill="E2EFD9" w:themeFill="accent6" w:themeFillTint="33"/>
          </w:tcPr>
          <w:p w14:paraId="62D34794"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5E6DF692" w14:textId="36695008" w:rsidR="00BA29C3" w:rsidRPr="00BA29C3" w:rsidRDefault="00BA29C3" w:rsidP="00BA29C3">
            <w:pPr>
              <w:pStyle w:val="Nessunaspaziatura"/>
              <w:jc w:val="center"/>
            </w:pPr>
            <w:r w:rsidRPr="00BA29C3">
              <w:t>Release per Anno</w:t>
            </w:r>
          </w:p>
        </w:tc>
        <w:tc>
          <w:tcPr>
            <w:tcW w:w="1925" w:type="dxa"/>
            <w:shd w:val="clear" w:color="auto" w:fill="E2EFD9" w:themeFill="accent6" w:themeFillTint="33"/>
            <w:vAlign w:val="center"/>
          </w:tcPr>
          <w:p w14:paraId="3B9917E8" w14:textId="01301E06" w:rsidR="00BA29C3" w:rsidRDefault="00BA29C3" w:rsidP="00BA29C3">
            <w:pPr>
              <w:pStyle w:val="Nessunaspaziatura"/>
              <w:jc w:val="center"/>
            </w:pPr>
            <w:r w:rsidRPr="00D81DA1">
              <w:t>Media</w:t>
            </w:r>
          </w:p>
        </w:tc>
        <w:tc>
          <w:tcPr>
            <w:tcW w:w="1886" w:type="dxa"/>
            <w:shd w:val="clear" w:color="auto" w:fill="E2EFD9" w:themeFill="accent6" w:themeFillTint="33"/>
            <w:vAlign w:val="center"/>
          </w:tcPr>
          <w:p w14:paraId="7B36E317" w14:textId="2DFC7ADD" w:rsidR="00BA29C3" w:rsidRDefault="00BA29C3" w:rsidP="00BA29C3">
            <w:pPr>
              <w:pStyle w:val="Nessunaspaziatura"/>
              <w:jc w:val="center"/>
            </w:pPr>
            <w:r w:rsidRPr="005143AD">
              <w:t>0.047</w:t>
            </w:r>
          </w:p>
        </w:tc>
      </w:tr>
      <w:tr w:rsidR="00BA29C3" w14:paraId="3C03433B" w14:textId="77777777" w:rsidTr="00BA29C3">
        <w:trPr>
          <w:jc w:val="center"/>
        </w:trPr>
        <w:tc>
          <w:tcPr>
            <w:tcW w:w="2104" w:type="dxa"/>
            <w:vMerge/>
            <w:shd w:val="clear" w:color="auto" w:fill="E2EFD9" w:themeFill="accent6" w:themeFillTint="33"/>
          </w:tcPr>
          <w:p w14:paraId="1A47DC3F"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51D921BF" w14:textId="4A0229FB" w:rsidR="00BA29C3" w:rsidRPr="00BA29C3" w:rsidRDefault="00BA29C3" w:rsidP="00BA29C3">
            <w:pPr>
              <w:pStyle w:val="Nessunaspaziatura"/>
              <w:jc w:val="center"/>
            </w:pPr>
            <w:r w:rsidRPr="00BA29C3">
              <w:t>Trend Linguaggio</w:t>
            </w:r>
          </w:p>
        </w:tc>
        <w:tc>
          <w:tcPr>
            <w:tcW w:w="1925" w:type="dxa"/>
            <w:shd w:val="clear" w:color="auto" w:fill="E2EFD9" w:themeFill="accent6" w:themeFillTint="33"/>
            <w:vAlign w:val="center"/>
          </w:tcPr>
          <w:p w14:paraId="11F07375" w14:textId="50116247" w:rsidR="00BA29C3" w:rsidRDefault="00BA29C3" w:rsidP="00BA29C3">
            <w:pPr>
              <w:pStyle w:val="Nessunaspaziatura"/>
              <w:jc w:val="center"/>
            </w:pPr>
            <w:r w:rsidRPr="00D81DA1">
              <w:t>Molto Alta</w:t>
            </w:r>
          </w:p>
        </w:tc>
        <w:tc>
          <w:tcPr>
            <w:tcW w:w="1886" w:type="dxa"/>
            <w:shd w:val="clear" w:color="auto" w:fill="E2EFD9" w:themeFill="accent6" w:themeFillTint="33"/>
            <w:vAlign w:val="center"/>
          </w:tcPr>
          <w:p w14:paraId="508A0587" w14:textId="45F42917" w:rsidR="00BA29C3" w:rsidRDefault="00BA29C3" w:rsidP="00BA29C3">
            <w:pPr>
              <w:pStyle w:val="Nessunaspaziatura"/>
              <w:jc w:val="center"/>
            </w:pPr>
            <w:r w:rsidRPr="005143AD">
              <w:t>0,283</w:t>
            </w:r>
          </w:p>
        </w:tc>
      </w:tr>
      <w:tr w:rsidR="00BA29C3" w14:paraId="61B1D058" w14:textId="77777777" w:rsidTr="00BA29C3">
        <w:trPr>
          <w:jc w:val="center"/>
        </w:trPr>
        <w:tc>
          <w:tcPr>
            <w:tcW w:w="2104" w:type="dxa"/>
            <w:vMerge/>
            <w:shd w:val="clear" w:color="auto" w:fill="E2EFD9" w:themeFill="accent6" w:themeFillTint="33"/>
          </w:tcPr>
          <w:p w14:paraId="7F7C7213" w14:textId="77777777" w:rsidR="00BA29C3" w:rsidRPr="00BA29C3" w:rsidRDefault="00BA29C3" w:rsidP="00BA29C3">
            <w:pPr>
              <w:pStyle w:val="Nessunaspaziatura"/>
              <w:jc w:val="center"/>
              <w:rPr>
                <w:b/>
              </w:rPr>
            </w:pPr>
          </w:p>
        </w:tc>
        <w:tc>
          <w:tcPr>
            <w:tcW w:w="1842" w:type="dxa"/>
            <w:shd w:val="clear" w:color="auto" w:fill="E2EFD9" w:themeFill="accent6" w:themeFillTint="33"/>
            <w:vAlign w:val="center"/>
          </w:tcPr>
          <w:p w14:paraId="64314679" w14:textId="42D93564" w:rsidR="00BA29C3" w:rsidRPr="00BA29C3" w:rsidRDefault="00BA29C3" w:rsidP="00BA29C3">
            <w:pPr>
              <w:pStyle w:val="Nessunaspaziatura"/>
              <w:jc w:val="center"/>
            </w:pPr>
            <w:proofErr w:type="spellStart"/>
            <w:r w:rsidRPr="00BA29C3">
              <w:t>Dependency</w:t>
            </w:r>
            <w:proofErr w:type="spellEnd"/>
          </w:p>
        </w:tc>
        <w:tc>
          <w:tcPr>
            <w:tcW w:w="1925" w:type="dxa"/>
            <w:shd w:val="clear" w:color="auto" w:fill="E2EFD9" w:themeFill="accent6" w:themeFillTint="33"/>
            <w:vAlign w:val="center"/>
          </w:tcPr>
          <w:p w14:paraId="51698EA9" w14:textId="21E21599" w:rsidR="00BA29C3" w:rsidRDefault="00BA29C3" w:rsidP="00BA29C3">
            <w:pPr>
              <w:pStyle w:val="Nessunaspaziatura"/>
              <w:jc w:val="center"/>
            </w:pPr>
            <w:r w:rsidRPr="00D81DA1">
              <w:t>Alta</w:t>
            </w:r>
          </w:p>
        </w:tc>
        <w:tc>
          <w:tcPr>
            <w:tcW w:w="1886" w:type="dxa"/>
            <w:shd w:val="clear" w:color="auto" w:fill="E2EFD9" w:themeFill="accent6" w:themeFillTint="33"/>
            <w:vAlign w:val="center"/>
          </w:tcPr>
          <w:p w14:paraId="5992C927" w14:textId="79634101" w:rsidR="00BA29C3" w:rsidRDefault="00BA29C3" w:rsidP="00BA29C3">
            <w:pPr>
              <w:pStyle w:val="Nessunaspaziatura"/>
              <w:jc w:val="center"/>
            </w:pPr>
            <w:r w:rsidRPr="005143AD">
              <w:t>0,113</w:t>
            </w:r>
          </w:p>
        </w:tc>
      </w:tr>
    </w:tbl>
    <w:p w14:paraId="191EEA26" w14:textId="77777777" w:rsidR="00041417" w:rsidRDefault="00041417" w:rsidP="00041417">
      <w:pPr>
        <w:pStyle w:val="Nessunaspaziatura"/>
      </w:pPr>
      <w:r>
        <w:br w:type="page"/>
      </w:r>
    </w:p>
    <w:p w14:paraId="520967F4" w14:textId="559011F3" w:rsidR="00041417" w:rsidRPr="001E3AAB" w:rsidRDefault="00041417" w:rsidP="00041417">
      <w:pPr>
        <w:pStyle w:val="Titolo1"/>
        <w:numPr>
          <w:ilvl w:val="0"/>
          <w:numId w:val="1"/>
        </w:numPr>
        <w:pBdr>
          <w:bottom w:val="single" w:sz="4" w:space="1" w:color="595959" w:themeColor="text1" w:themeTint="A6"/>
        </w:pBdr>
        <w:spacing w:before="360" w:after="160"/>
        <w:jc w:val="left"/>
      </w:pPr>
      <w:bookmarkStart w:id="333" w:name="_Toc17210616"/>
      <w:del w:id="334" w:author="Di Rocco Juri" w:date="2019-08-21T11:10:00Z">
        <w:r w:rsidRPr="005C1B51" w:rsidDel="00F77402">
          <w:lastRenderedPageBreak/>
          <w:delText>Valutazione delle Alternative</w:delText>
        </w:r>
      </w:del>
      <w:bookmarkEnd w:id="333"/>
      <w:ins w:id="335" w:author="Di Rocco Juri" w:date="2019-08-21T11:10:00Z">
        <w:r w:rsidR="00F77402">
          <w:t>Applicazione dell’analisi criteriale al quality model</w:t>
        </w:r>
      </w:ins>
    </w:p>
    <w:p w14:paraId="4DE5E5AA" w14:textId="77777777" w:rsidR="00041417" w:rsidRDefault="00041417" w:rsidP="00041417">
      <w:r>
        <w:t>In questo capitolo applichiamo l’Analisi Multi-</w:t>
      </w:r>
      <w:proofErr w:type="spellStart"/>
      <w:r>
        <w:t>Criteriale</w:t>
      </w:r>
      <w:proofErr w:type="spellEnd"/>
      <w:r>
        <w:t xml:space="preserve"> basata </w:t>
      </w:r>
      <w:proofErr w:type="spellStart"/>
      <w:r>
        <w:t>Quality</w:t>
      </w:r>
      <w:proofErr w:type="spellEnd"/>
      <w:r>
        <w:t xml:space="preserve"> Model, questo processo avviene in due fasi con due metodi differenti, la prima fase consiste nella valutazione dei </w:t>
      </w:r>
      <w:proofErr w:type="spellStart"/>
      <w:r>
        <w:t>Quality</w:t>
      </w:r>
      <w:proofErr w:type="spellEnd"/>
      <w:r>
        <w:t xml:space="preserve"> </w:t>
      </w:r>
      <w:proofErr w:type="spellStart"/>
      <w:r>
        <w:t>Attribute</w:t>
      </w:r>
      <w:proofErr w:type="spellEnd"/>
      <w:r>
        <w:t xml:space="preserve"> per ogni </w:t>
      </w:r>
      <w:proofErr w:type="spellStart"/>
      <w:r>
        <w:t>framework</w:t>
      </w:r>
      <w:proofErr w:type="spellEnd"/>
      <w:r>
        <w:t xml:space="preserve">, una seconda fase empirica di approfondimento per i </w:t>
      </w:r>
      <w:proofErr w:type="spellStart"/>
      <w:r>
        <w:t>framework</w:t>
      </w:r>
      <w:proofErr w:type="spellEnd"/>
      <w:r>
        <w:t xml:space="preserve"> che hanno ottenuto un punteggio più alto secondo la metrica </w:t>
      </w:r>
      <w:proofErr w:type="spellStart"/>
      <w:r>
        <w:t>applicataValutazione</w:t>
      </w:r>
      <w:proofErr w:type="spellEnd"/>
      <w:r>
        <w:t xml:space="preserve"> dei </w:t>
      </w:r>
      <w:proofErr w:type="spellStart"/>
      <w:r>
        <w:t>Frameworks</w:t>
      </w:r>
      <w:proofErr w:type="spellEnd"/>
      <w:r>
        <w:t xml:space="preserve"> utilizzando il </w:t>
      </w:r>
      <w:proofErr w:type="spellStart"/>
      <w:r>
        <w:t>Quality</w:t>
      </w:r>
      <w:proofErr w:type="spellEnd"/>
      <w:r>
        <w:t xml:space="preserve"> Model</w:t>
      </w:r>
    </w:p>
    <w:p w14:paraId="07A8856D" w14:textId="77777777" w:rsidR="00041417" w:rsidRPr="006F1B01" w:rsidRDefault="00041417" w:rsidP="00041417"/>
    <w:p w14:paraId="671351D4" w14:textId="77777777" w:rsidR="00041417" w:rsidRPr="000A5C7A" w:rsidRDefault="00041417" w:rsidP="00041417">
      <w:r>
        <w:t xml:space="preserve">A questo punto del processo di analisi valutare un </w:t>
      </w:r>
      <w:proofErr w:type="spellStart"/>
      <w:r>
        <w:t>framework</w:t>
      </w:r>
      <w:proofErr w:type="spellEnd"/>
      <w:r>
        <w:t xml:space="preserve"> corrisponde a fare una valutazione di qualità che rispetti le regole definite dal </w:t>
      </w:r>
      <w:proofErr w:type="spellStart"/>
      <w:r>
        <w:t>quality</w:t>
      </w:r>
      <w:proofErr w:type="spellEnd"/>
      <w:r>
        <w:t xml:space="preserve"> model.</w:t>
      </w:r>
    </w:p>
    <w:p w14:paraId="6B372ACC" w14:textId="77777777" w:rsidR="00041417" w:rsidRDefault="00041417" w:rsidP="00041417">
      <w:r>
        <w:t xml:space="preserve">Il </w:t>
      </w:r>
      <w:proofErr w:type="spellStart"/>
      <w:r>
        <w:t>Quality</w:t>
      </w:r>
      <w:proofErr w:type="spellEnd"/>
      <w:r>
        <w:t xml:space="preserve"> model definito nel capitolo precedente ci permette di valutare i </w:t>
      </w:r>
      <w:proofErr w:type="spellStart"/>
      <w:r>
        <w:t>Frameworks</w:t>
      </w:r>
      <w:proofErr w:type="spellEnd"/>
      <w:r>
        <w:t xml:space="preserve"> con l’applicazione della seguente formula:</w:t>
      </w:r>
    </w:p>
    <w:p w14:paraId="3E71CCD2" w14:textId="77777777" w:rsidR="00041417" w:rsidRDefault="00041417" w:rsidP="00041417">
      <w:r>
        <w:t xml:space="preserve">Per ogni </w:t>
      </w:r>
      <w:proofErr w:type="spellStart"/>
      <w:r>
        <w:t>framework</w:t>
      </w:r>
      <w:proofErr w:type="spellEnd"/>
      <w:r>
        <w:t xml:space="preserve"> analizzato </w:t>
      </w:r>
      <w:proofErr w:type="spellStart"/>
      <w:r>
        <w:t>assegnamo</w:t>
      </w:r>
      <w:proofErr w:type="spellEnd"/>
      <w:r>
        <w:t xml:space="preserve"> un punteggio, a questo punto del processo il decisore è chiamato in </w:t>
      </w:r>
      <w:proofErr w:type="spellStart"/>
      <w:r>
        <w:t>casua</w:t>
      </w:r>
      <w:proofErr w:type="spellEnd"/>
      <w:r>
        <w:t xml:space="preserve"> per l’assegnazione dei pesi degli attributi, vi sono 2 possibilità: assegnare un peso per ogni attributo o non assegnare un peso e valutare gli attributi alla pari. </w:t>
      </w:r>
    </w:p>
    <w:p w14:paraId="2ECB5FBE" w14:textId="77777777" w:rsidR="00041417" w:rsidRDefault="00041417" w:rsidP="00041417">
      <w:r>
        <w:t>Formalizziamo quindi come il risultato finale sarà ottenuto:</w:t>
      </w:r>
    </w:p>
    <w:p w14:paraId="4B24D27E" w14:textId="77777777" w:rsidR="00041417" w:rsidRDefault="00041417" w:rsidP="00041417"/>
    <w:p w14:paraId="5EABF6C6" w14:textId="77777777" w:rsidR="00041417" w:rsidRPr="00626C64" w:rsidRDefault="00041417" w:rsidP="00041417">
      <w:commentRangeStart w:id="336"/>
      <m:oMathPara>
        <m:oMath>
          <m:r>
            <w:rPr>
              <w:rFonts w:ascii="Cambria Math" w:hAnsi="Cambria Math"/>
            </w:rPr>
            <m:t>Max</m:t>
          </m:r>
          <m:d>
            <m:dPr>
              <m:ctrlPr>
                <w:rPr>
                  <w:rFonts w:ascii="Cambria Math" w:hAnsi="Cambria Math"/>
                  <w:i/>
                </w:rPr>
              </m:ctrlPr>
            </m:dPr>
            <m:e>
              <m:r>
                <w:rPr>
                  <w:rFonts w:ascii="Cambria Math" w:hAnsi="Cambria Math"/>
                </w:rPr>
                <m:t>PF</m:t>
              </m:r>
            </m:e>
          </m:d>
          <m:r>
            <w:rPr>
              <w:rFonts w:ascii="Cambria Math" w:hAnsi="Cambria Math"/>
            </w:rPr>
            <m:t>; ∀ PF ∈A</m:t>
          </m:r>
        </m:oMath>
      </m:oMathPara>
    </w:p>
    <w:p w14:paraId="06270351" w14:textId="77777777" w:rsidR="00041417" w:rsidRDefault="00041417" w:rsidP="00041417">
      <w:pPr>
        <w:rPr>
          <w:i/>
        </w:rPr>
      </w:pPr>
      <w:r w:rsidRPr="00486CE0">
        <w:rPr>
          <w:i/>
        </w:rPr>
        <w:t>Max(PF)</w:t>
      </w:r>
      <w:r>
        <w:rPr>
          <w:i/>
        </w:rPr>
        <w:t xml:space="preserve"> è una funzione che restituisce il </w:t>
      </w:r>
      <w:proofErr w:type="spellStart"/>
      <w:r>
        <w:rPr>
          <w:i/>
        </w:rPr>
        <w:t>framework</w:t>
      </w:r>
      <w:proofErr w:type="spellEnd"/>
      <w:r>
        <w:rPr>
          <w:i/>
        </w:rPr>
        <w:t xml:space="preserve"> con punteggio massimo.</w:t>
      </w:r>
    </w:p>
    <w:p w14:paraId="21B6F7CB" w14:textId="77777777" w:rsidR="00041417" w:rsidRDefault="00041417" w:rsidP="00041417">
      <w:pPr>
        <w:rPr>
          <w:i/>
        </w:rPr>
      </w:pPr>
      <w:r>
        <w:rPr>
          <w:i/>
        </w:rPr>
        <w:t>A= è l’insieme delle Alternative.</w:t>
      </w:r>
    </w:p>
    <w:p w14:paraId="034CF786" w14:textId="77777777" w:rsidR="00041417" w:rsidRDefault="00041417" w:rsidP="00041417">
      <w:pPr>
        <w:rPr>
          <w:i/>
        </w:rPr>
      </w:pPr>
      <w:r>
        <w:rPr>
          <w:i/>
        </w:rPr>
        <w:t>PF è il punteggio calcolato per ogni Framework.</w:t>
      </w:r>
    </w:p>
    <w:p w14:paraId="3AC07BD0" w14:textId="77777777" w:rsidR="00041417" w:rsidRPr="00486CE0" w:rsidRDefault="00041417" w:rsidP="00041417">
      <w:pPr>
        <w:rPr>
          <w:i/>
        </w:rPr>
      </w:pPr>
    </w:p>
    <w:p w14:paraId="055AB3E2" w14:textId="77777777" w:rsidR="00041417" w:rsidRPr="00512FB8" w:rsidRDefault="00041417" w:rsidP="00041417">
      <m:oMathPara>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qa1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Qqa1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qan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Qqan</m:t>
                  </m:r>
                </m:sub>
              </m:sSub>
            </m:e>
          </m:d>
          <m:r>
            <w:rPr>
              <w:rFonts w:ascii="Cambria Math" w:hAnsi="Cambria Math"/>
            </w:rPr>
            <m:t>;</m:t>
          </m:r>
        </m:oMath>
      </m:oMathPara>
    </w:p>
    <w:p w14:paraId="03B39D01" w14:textId="77777777" w:rsidR="00041417" w:rsidRDefault="00DA4B6D" w:rsidP="00041417">
      <m:oMathPara>
        <m:oMath>
          <m:sSub>
            <m:sSubPr>
              <m:ctrlPr>
                <w:rPr>
                  <w:rFonts w:ascii="Cambria Math" w:hAnsi="Cambria Math"/>
                  <w:i/>
                </w:rPr>
              </m:ctrlPr>
            </m:sSubPr>
            <m:e>
              <m:r>
                <w:rPr>
                  <w:rFonts w:ascii="Cambria Math" w:hAnsi="Cambria Math"/>
                </w:rPr>
                <m:t>P</m:t>
              </m:r>
            </m:e>
            <m:sub>
              <m:r>
                <w:rPr>
                  <w:rFonts w:ascii="Cambria Math" w:hAnsi="Cambria Math"/>
                </w:rPr>
                <m:t>qan</m:t>
              </m:r>
            </m:sub>
          </m:sSub>
          <m:r>
            <w:rPr>
              <w:rFonts w:ascii="Cambria Math" w:hAnsi="Cambria Math"/>
            </w:rPr>
            <m:t>=Punteggio quality attribute ennesimo;</m:t>
          </m:r>
        </m:oMath>
      </m:oMathPara>
    </w:p>
    <w:p w14:paraId="1C9ACFCF" w14:textId="77777777" w:rsidR="00041417" w:rsidRDefault="00DA4B6D" w:rsidP="00041417">
      <m:oMathPara>
        <m:oMath>
          <m:sSub>
            <m:sSubPr>
              <m:ctrlPr>
                <w:rPr>
                  <w:rFonts w:ascii="Cambria Math" w:hAnsi="Cambria Math"/>
                  <w:i/>
                </w:rPr>
              </m:ctrlPr>
            </m:sSubPr>
            <m:e>
              <m:r>
                <w:rPr>
                  <w:rFonts w:ascii="Cambria Math" w:hAnsi="Cambria Math"/>
                </w:rPr>
                <m:t>W</m:t>
              </m:r>
            </m:e>
            <m:sub>
              <m:r>
                <w:rPr>
                  <w:rFonts w:ascii="Cambria Math" w:hAnsi="Cambria Math"/>
                </w:rPr>
                <m:t>qan</m:t>
              </m:r>
            </m:sub>
          </m:sSub>
          <m:r>
            <w:rPr>
              <w:rFonts w:ascii="Cambria Math" w:hAnsi="Cambria Math"/>
            </w:rPr>
            <m:t>=Peso assegnato al quality attribute ennesimo;</m:t>
          </m:r>
        </m:oMath>
      </m:oMathPara>
    </w:p>
    <w:p w14:paraId="7A23049F" w14:textId="77777777" w:rsidR="00041417" w:rsidRDefault="00041417" w:rsidP="00041417"/>
    <w:p w14:paraId="2C755275" w14:textId="77777777" w:rsidR="00041417" w:rsidRDefault="00041417" w:rsidP="00041417">
      <w:r>
        <w:lastRenderedPageBreak/>
        <w:t xml:space="preserve">Il Calcolo dei punteggi dei </w:t>
      </w:r>
      <w:proofErr w:type="spellStart"/>
      <w:r>
        <w:t>quality</w:t>
      </w:r>
      <w:proofErr w:type="spellEnd"/>
      <w:r>
        <w:t xml:space="preserve"> </w:t>
      </w:r>
      <w:proofErr w:type="spellStart"/>
      <w:r>
        <w:t>attribute</w:t>
      </w:r>
      <w:proofErr w:type="spellEnd"/>
      <w:r>
        <w:t xml:space="preserve"> è ottenuto applicando la seguente formula:</w:t>
      </w:r>
    </w:p>
    <w:p w14:paraId="2BE90E60" w14:textId="77777777" w:rsidR="00041417" w:rsidRDefault="00041417" w:rsidP="00041417"/>
    <w:p w14:paraId="26D9315F" w14:textId="77777777" w:rsidR="00041417" w:rsidRPr="00512FB8" w:rsidRDefault="00DA4B6D" w:rsidP="00041417">
      <m:oMathPara>
        <m:oMath>
          <m:sSub>
            <m:sSubPr>
              <m:ctrlPr>
                <w:rPr>
                  <w:rFonts w:ascii="Cambria Math" w:hAnsi="Cambria Math"/>
                  <w:i/>
                </w:rPr>
              </m:ctrlPr>
            </m:sSubPr>
            <m:e>
              <m:r>
                <w:rPr>
                  <w:rFonts w:ascii="Cambria Math" w:hAnsi="Cambria Math"/>
                </w:rPr>
                <m:t>P</m:t>
              </m:r>
            </m:e>
            <m:sub>
              <m:r>
                <w:rPr>
                  <w:rFonts w:ascii="Cambria Math" w:hAnsi="Cambria Math"/>
                </w:rPr>
                <m:t>qa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e>
          </m:d>
          <m:r>
            <w:rPr>
              <w:rFonts w:ascii="Cambria Math" w:hAnsi="Cambria Math"/>
            </w:rPr>
            <m:t>;</m:t>
          </m:r>
        </m:oMath>
      </m:oMathPara>
    </w:p>
    <w:p w14:paraId="7547E1B3" w14:textId="77777777" w:rsidR="00041417" w:rsidRDefault="00DA4B6D" w:rsidP="00041417">
      <m:oMathPara>
        <m:oMath>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=Punteggio assegnato alla metrica ennesima;</m:t>
          </m:r>
        </m:oMath>
      </m:oMathPara>
    </w:p>
    <w:p w14:paraId="61AA8836" w14:textId="77777777" w:rsidR="00041417" w:rsidRDefault="00DA4B6D" w:rsidP="00041417">
      <m:oMathPara>
        <m:oMath>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=Peso assegnato alla metrica ennesima;</m:t>
          </m:r>
          <w:commentRangeEnd w:id="336"/>
          <m:r>
            <m:rPr>
              <m:sty m:val="p"/>
            </m:rPr>
            <w:rPr>
              <w:rStyle w:val="Rimandocommento"/>
              <w:rFonts w:ascii="Cambria Math" w:hAnsi="Cambria Math"/>
            </w:rPr>
            <w:commentReference w:id="336"/>
          </m:r>
        </m:oMath>
      </m:oMathPara>
    </w:p>
    <w:p w14:paraId="663866F1" w14:textId="77777777" w:rsidR="00041417" w:rsidRPr="00877B8D" w:rsidRDefault="00041417" w:rsidP="00041417"/>
    <w:p w14:paraId="1CD217E6" w14:textId="77777777" w:rsidR="00041417" w:rsidRPr="00A55A2C" w:rsidRDefault="00041417" w:rsidP="00041417">
      <w:pPr>
        <w:pStyle w:val="Nessunaspaziatura"/>
      </w:pPr>
    </w:p>
    <w:p w14:paraId="42EB9F0E" w14:textId="77777777" w:rsidR="00041417" w:rsidRDefault="00041417" w:rsidP="00041417">
      <w:pPr>
        <w:pStyle w:val="Titolo2"/>
        <w:numPr>
          <w:ilvl w:val="1"/>
          <w:numId w:val="1"/>
        </w:numPr>
        <w:spacing w:before="360"/>
        <w:jc w:val="left"/>
      </w:pPr>
      <w:bookmarkStart w:id="337" w:name="_Toc17210617"/>
      <w:r>
        <w:t>Normalizzazione dei dati</w:t>
      </w:r>
      <w:bookmarkEnd w:id="337"/>
    </w:p>
    <w:p w14:paraId="6441C762" w14:textId="77777777" w:rsidR="00041417" w:rsidRPr="006F1B01" w:rsidRDefault="00041417" w:rsidP="00041417"/>
    <w:p w14:paraId="4A8AD8A3" w14:textId="77777777" w:rsidR="00041417" w:rsidRDefault="00041417" w:rsidP="00041417">
      <w:r>
        <w:t xml:space="preserve">Prima di calcolare un punteggio per gli attributi dei </w:t>
      </w:r>
      <w:proofErr w:type="spellStart"/>
      <w:r>
        <w:t>frameworks</w:t>
      </w:r>
      <w:proofErr w:type="spellEnd"/>
      <w:r>
        <w:t xml:space="preserve"> procediamo con la normalizzazione dei valori delle metriche attraverso la tecnica di </w:t>
      </w:r>
      <w:proofErr w:type="spellStart"/>
      <w:r>
        <w:t>scaling</w:t>
      </w:r>
      <w:proofErr w:type="spellEnd"/>
      <w:r>
        <w:t xml:space="preserve"> conosciuta come </w:t>
      </w:r>
      <w:proofErr w:type="spellStart"/>
      <w:r>
        <w:t>min-max</w:t>
      </w:r>
      <w:proofErr w:type="spellEnd"/>
      <w:r>
        <w:t xml:space="preserve"> </w:t>
      </w:r>
      <w:proofErr w:type="spellStart"/>
      <w:r>
        <w:t>scaling</w:t>
      </w:r>
      <w:proofErr w:type="spellEnd"/>
      <w:r>
        <w:t xml:space="preserve">. </w:t>
      </w:r>
    </w:p>
    <w:p w14:paraId="4BA5BD7B" w14:textId="77777777" w:rsidR="00041417" w:rsidRDefault="00041417" w:rsidP="00041417">
      <w:pPr>
        <w:jc w:val="center"/>
      </w:pPr>
    </w:p>
    <w:p w14:paraId="3062F07A" w14:textId="77777777" w:rsidR="00041417" w:rsidRPr="00782ECB" w:rsidRDefault="00041417" w:rsidP="00041417">
      <w:pPr>
        <w:rPr>
          <w:sz w:val="36"/>
          <w:szCs w:val="36"/>
        </w:rPr>
      </w:pPr>
      <m:oMathPara>
        <m:oMath>
          <m:r>
            <w:rPr>
              <w:rFonts w:ascii="Cambria Math" w:hAnsi="Cambria Math" w:cs="Cambria Math"/>
              <w:sz w:val="36"/>
              <w:szCs w:val="36"/>
            </w:rPr>
            <m:t>Z</m:t>
          </m:r>
          <m:r>
            <m:rPr>
              <m:sty m:val="p"/>
            </m:rPr>
            <w:rPr>
              <w:rFonts w:ascii="Cambria Math" w:hAnsi="Cambria Math" w:cs="Cambria Math"/>
              <w:sz w:val="36"/>
              <w:szCs w:val="36"/>
            </w:rPr>
            <m:t>=</m:t>
          </m:r>
          <m:f>
            <m:fPr>
              <m:ctrlPr>
                <w:rPr>
                  <w:rFonts w:ascii="Cambria Math" w:hAnsi="Cambria Math"/>
                  <w:sz w:val="36"/>
                  <w:szCs w:val="36"/>
                </w:rPr>
              </m:ctrlPr>
            </m:fPr>
            <m:num>
              <m:r>
                <w:rPr>
                  <w:rFonts w:ascii="Cambria Math" w:hAnsi="Cambria Math" w:cs="Cambria Math"/>
                  <w:sz w:val="36"/>
                  <w:szCs w:val="36"/>
                </w:rPr>
                <m:t>x</m:t>
              </m:r>
              <m:r>
                <m:rPr>
                  <m:sty m:val="p"/>
                </m:rPr>
                <w:rPr>
                  <w:rFonts w:ascii="Cambria Math" w:hAnsi="Cambria Math" w:cs="Cambria Math"/>
                  <w:sz w:val="36"/>
                  <w:szCs w:val="36"/>
                </w:rPr>
                <m:t>-min⁡(</m:t>
              </m:r>
              <m:r>
                <w:rPr>
                  <w:rFonts w:ascii="Cambria Math" w:hAnsi="Cambria Math" w:cs="Cambria Math"/>
                  <w:sz w:val="36"/>
                  <w:szCs w:val="36"/>
                </w:rPr>
                <m:t>x</m:t>
              </m:r>
              <m:r>
                <m:rPr>
                  <m:sty m:val="p"/>
                </m:rPr>
                <w:rPr>
                  <w:rFonts w:ascii="Cambria Math" w:hAnsi="Cambria Math" w:cs="Cambria Math"/>
                  <w:sz w:val="36"/>
                  <w:szCs w:val="36"/>
                </w:rPr>
                <m:t>)</m:t>
              </m:r>
            </m:num>
            <m:den>
              <m:func>
                <m:funcPr>
                  <m:ctrlPr>
                    <w:rPr>
                      <w:rFonts w:ascii="Cambria Math" w:hAnsi="Cambria Math" w:cs="Cambria Math"/>
                      <w:sz w:val="36"/>
                      <w:szCs w:val="36"/>
                    </w:rPr>
                  </m:ctrlPr>
                </m:funcPr>
                <m:fName>
                  <m:r>
                    <m:rPr>
                      <m:sty m:val="p"/>
                    </m:rPr>
                    <w:rPr>
                      <w:rFonts w:ascii="Cambria Math" w:hAnsi="Cambria Math" w:cs="Cambria Math"/>
                      <w:sz w:val="36"/>
                      <w:szCs w:val="36"/>
                    </w:rPr>
                    <m:t>max</m:t>
                  </m:r>
                </m:fName>
                <m:e>
                  <m:d>
                    <m:dPr>
                      <m:ctrlPr>
                        <w:rPr>
                          <w:rFonts w:ascii="Cambria Math" w:hAnsi="Cambria Math" w:cs="Cambria Math"/>
                          <w:i/>
                          <w:sz w:val="36"/>
                          <w:szCs w:val="36"/>
                        </w:rPr>
                      </m:ctrlPr>
                    </m:dPr>
                    <m:e>
                      <m:r>
                        <w:rPr>
                          <w:rFonts w:ascii="Cambria Math" w:hAnsi="Cambria Math" w:cs="Cambria Math"/>
                          <w:sz w:val="36"/>
                          <w:szCs w:val="36"/>
                        </w:rPr>
                        <m:t>x</m:t>
                      </m:r>
                    </m:e>
                  </m:d>
                  <m:r>
                    <w:rPr>
                      <w:rFonts w:ascii="Cambria Math" w:hAnsi="Cambria Math" w:cs="Cambria Math"/>
                      <w:sz w:val="36"/>
                      <w:szCs w:val="36"/>
                    </w:rPr>
                    <m:t>-</m:t>
                  </m:r>
                  <m:r>
                    <m:rPr>
                      <m:sty m:val="p"/>
                    </m:rPr>
                    <w:rPr>
                      <w:rFonts w:ascii="Cambria Math" w:hAnsi="Cambria Math" w:cs="Cambria Math"/>
                      <w:sz w:val="36"/>
                      <w:szCs w:val="36"/>
                    </w:rPr>
                    <m:t>min⁡</m:t>
                  </m:r>
                  <m:r>
                    <w:rPr>
                      <w:rFonts w:ascii="Cambria Math" w:hAnsi="Cambria Math" w:cs="Cambria Math"/>
                      <w:sz w:val="36"/>
                      <w:szCs w:val="36"/>
                    </w:rPr>
                    <m:t>(x)</m:t>
                  </m:r>
                </m:e>
              </m:func>
            </m:den>
          </m:f>
        </m:oMath>
      </m:oMathPara>
    </w:p>
    <w:p w14:paraId="5EB03529" w14:textId="5EE28272" w:rsidR="00041417" w:rsidRDefault="00041417" w:rsidP="00041417">
      <w:r>
        <w:t xml:space="preserve">Vi sono casi in cui un valore inferiore indica una qualità migliore, in questo caso analogamente </w:t>
      </w:r>
      <w:r w:rsidRPr="00383271">
        <w:t xml:space="preserve">a </w:t>
      </w:r>
      <w:proofErr w:type="spellStart"/>
      <w:r w:rsidRPr="00383271">
        <w:t>Zurkiewicz</w:t>
      </w:r>
      <w:proofErr w:type="spellEnd"/>
      <w:r w:rsidRPr="00383271">
        <w:t xml:space="preserve"> ET AL </w:t>
      </w:r>
      <w:sdt>
        <w:sdtPr>
          <w:id w:val="-932518170"/>
          <w:citation/>
        </w:sdtPr>
        <w:sdtContent>
          <w:r>
            <w:fldChar w:fldCharType="begin"/>
          </w:r>
          <w:r>
            <w:instrText xml:space="preserve"> CITATION Adr15 \l 1040 </w:instrText>
          </w:r>
          <w:r>
            <w:fldChar w:fldCharType="separate"/>
          </w:r>
          <w:r w:rsidR="007830F4" w:rsidRPr="007830F4">
            <w:rPr>
              <w:noProof/>
            </w:rPr>
            <w:t>[2]</w:t>
          </w:r>
          <w:r>
            <w:fldChar w:fldCharType="end"/>
          </w:r>
        </w:sdtContent>
      </w:sdt>
      <w:r>
        <w:t xml:space="preserve"> </w:t>
      </w:r>
      <w:r w:rsidRPr="00383271">
        <w:t xml:space="preserve">se </w:t>
      </w:r>
      <w:r>
        <w:t xml:space="preserve">il valore di </w:t>
      </w:r>
      <w:proofErr w:type="spellStart"/>
      <w:r>
        <w:t>un’attributo</w:t>
      </w:r>
      <w:proofErr w:type="spellEnd"/>
      <w:r>
        <w:t xml:space="preserve"> è inversamente proporzionale alla qualità ovvero se un valore basso indica una qualità maggiore allora il valore normalizzato sarà dato dalla seguente formula:</w:t>
      </w:r>
    </w:p>
    <w:p w14:paraId="28F4529E" w14:textId="77777777" w:rsidR="00041417" w:rsidRPr="00782ECB" w:rsidRDefault="00041417" w:rsidP="00041417">
      <w:pPr>
        <w:jc w:val="center"/>
        <w:rPr>
          <w:sz w:val="36"/>
          <w:szCs w:val="36"/>
        </w:rPr>
      </w:pPr>
      <m:oMathPara>
        <m:oMath>
          <m:r>
            <w:rPr>
              <w:rFonts w:ascii="Cambria Math" w:hAnsi="Cambria Math" w:cs="Cambria Math"/>
              <w:sz w:val="36"/>
              <w:szCs w:val="36"/>
            </w:rPr>
            <m:t>Z</m:t>
          </m:r>
          <m:r>
            <m:rPr>
              <m:sty m:val="p"/>
            </m:rPr>
            <w:rPr>
              <w:rFonts w:ascii="Cambria Math" w:hAnsi="Cambria Math" w:cs="Cambria Math"/>
              <w:sz w:val="36"/>
              <w:szCs w:val="36"/>
            </w:rPr>
            <m:t>=1-</m:t>
          </m:r>
          <m:f>
            <m:fPr>
              <m:ctrlPr>
                <w:rPr>
                  <w:rFonts w:ascii="Cambria Math" w:hAnsi="Cambria Math"/>
                  <w:sz w:val="36"/>
                  <w:szCs w:val="36"/>
                </w:rPr>
              </m:ctrlPr>
            </m:fPr>
            <m:num>
              <m:r>
                <w:rPr>
                  <w:rFonts w:ascii="Cambria Math" w:hAnsi="Cambria Math" w:cs="Cambria Math"/>
                  <w:sz w:val="36"/>
                  <w:szCs w:val="36"/>
                </w:rPr>
                <m:t>x</m:t>
              </m:r>
              <m:r>
                <m:rPr>
                  <m:sty m:val="p"/>
                </m:rPr>
                <w:rPr>
                  <w:rFonts w:ascii="Cambria Math" w:hAnsi="Cambria Math" w:cs="Cambria Math"/>
                  <w:sz w:val="36"/>
                  <w:szCs w:val="36"/>
                </w:rPr>
                <m:t>-min⁡(</m:t>
              </m:r>
              <m:r>
                <w:rPr>
                  <w:rFonts w:ascii="Cambria Math" w:hAnsi="Cambria Math" w:cs="Cambria Math"/>
                  <w:sz w:val="36"/>
                  <w:szCs w:val="36"/>
                </w:rPr>
                <m:t>x</m:t>
              </m:r>
              <m:r>
                <m:rPr>
                  <m:sty m:val="p"/>
                </m:rPr>
                <w:rPr>
                  <w:rFonts w:ascii="Cambria Math" w:hAnsi="Cambria Math" w:cs="Cambria Math"/>
                  <w:sz w:val="36"/>
                  <w:szCs w:val="36"/>
                </w:rPr>
                <m:t>)</m:t>
              </m:r>
            </m:num>
            <m:den>
              <m:func>
                <m:funcPr>
                  <m:ctrlPr>
                    <w:rPr>
                      <w:rFonts w:ascii="Cambria Math" w:hAnsi="Cambria Math" w:cs="Cambria Math"/>
                      <w:sz w:val="36"/>
                      <w:szCs w:val="36"/>
                    </w:rPr>
                  </m:ctrlPr>
                </m:funcPr>
                <m:fName>
                  <m:r>
                    <m:rPr>
                      <m:sty m:val="p"/>
                    </m:rPr>
                    <w:rPr>
                      <w:rFonts w:ascii="Cambria Math" w:hAnsi="Cambria Math" w:cs="Cambria Math"/>
                      <w:sz w:val="36"/>
                      <w:szCs w:val="36"/>
                    </w:rPr>
                    <m:t>max</m:t>
                  </m:r>
                </m:fName>
                <m:e>
                  <m:d>
                    <m:dPr>
                      <m:ctrlPr>
                        <w:rPr>
                          <w:rFonts w:ascii="Cambria Math" w:hAnsi="Cambria Math" w:cs="Cambria Math"/>
                          <w:i/>
                          <w:sz w:val="36"/>
                          <w:szCs w:val="36"/>
                        </w:rPr>
                      </m:ctrlPr>
                    </m:dPr>
                    <m:e>
                      <m:r>
                        <w:rPr>
                          <w:rFonts w:ascii="Cambria Math" w:hAnsi="Cambria Math" w:cs="Cambria Math"/>
                          <w:sz w:val="36"/>
                          <w:szCs w:val="36"/>
                        </w:rPr>
                        <m:t>x</m:t>
                      </m:r>
                    </m:e>
                  </m:d>
                  <m:r>
                    <w:rPr>
                      <w:rFonts w:ascii="Cambria Math" w:hAnsi="Cambria Math" w:cs="Cambria Math"/>
                      <w:sz w:val="36"/>
                      <w:szCs w:val="36"/>
                    </w:rPr>
                    <m:t>-</m:t>
                  </m:r>
                  <m:r>
                    <m:rPr>
                      <m:sty m:val="p"/>
                    </m:rPr>
                    <w:rPr>
                      <w:rFonts w:ascii="Cambria Math" w:hAnsi="Cambria Math" w:cs="Cambria Math"/>
                      <w:sz w:val="36"/>
                      <w:szCs w:val="36"/>
                    </w:rPr>
                    <m:t>min⁡</m:t>
                  </m:r>
                  <m:r>
                    <w:rPr>
                      <w:rFonts w:ascii="Cambria Math" w:hAnsi="Cambria Math" w:cs="Cambria Math"/>
                      <w:sz w:val="36"/>
                      <w:szCs w:val="36"/>
                    </w:rPr>
                    <m:t>(x)</m:t>
                  </m:r>
                </m:e>
              </m:func>
            </m:den>
          </m:f>
        </m:oMath>
      </m:oMathPara>
    </w:p>
    <w:p w14:paraId="40124061" w14:textId="77777777" w:rsidR="00041417" w:rsidRDefault="00041417" w:rsidP="00041417">
      <w:pPr>
        <w:jc w:val="center"/>
        <w:rPr>
          <w:b/>
        </w:rPr>
      </w:pPr>
    </w:p>
    <w:p w14:paraId="173C9FEF" w14:textId="77777777" w:rsidR="00041417" w:rsidRDefault="00041417" w:rsidP="00041417">
      <w:pPr>
        <w:spacing w:line="259" w:lineRule="auto"/>
        <w:rPr>
          <w:b/>
        </w:rPr>
      </w:pPr>
      <w:r>
        <w:rPr>
          <w:b/>
        </w:rPr>
        <w:br w:type="page"/>
      </w:r>
    </w:p>
    <w:p w14:paraId="0BD04D5F" w14:textId="77777777" w:rsidR="00041417" w:rsidRDefault="00041417" w:rsidP="00041417">
      <w:pPr>
        <w:pStyle w:val="Titolo2"/>
        <w:numPr>
          <w:ilvl w:val="1"/>
          <w:numId w:val="1"/>
        </w:numPr>
        <w:spacing w:before="360"/>
        <w:jc w:val="left"/>
      </w:pPr>
      <w:bookmarkStart w:id="338" w:name="_Toc17072348"/>
      <w:bookmarkStart w:id="339" w:name="_Toc17072385"/>
      <w:bookmarkStart w:id="340" w:name="_Toc17072500"/>
      <w:bookmarkStart w:id="341" w:name="_Toc17072386"/>
      <w:bookmarkStart w:id="342" w:name="_Toc17072350"/>
      <w:bookmarkStart w:id="343" w:name="_Toc17072387"/>
      <w:bookmarkStart w:id="344" w:name="_Toc17072502"/>
      <w:bookmarkStart w:id="345" w:name="_Toc17210618"/>
      <w:bookmarkEnd w:id="338"/>
      <w:bookmarkEnd w:id="339"/>
      <w:bookmarkEnd w:id="340"/>
      <w:bookmarkEnd w:id="341"/>
      <w:bookmarkEnd w:id="342"/>
      <w:bookmarkEnd w:id="343"/>
      <w:bookmarkEnd w:id="344"/>
      <w:r w:rsidRPr="001E3AAB">
        <w:lastRenderedPageBreak/>
        <w:t xml:space="preserve">Valutazione dei </w:t>
      </w:r>
      <w:proofErr w:type="spellStart"/>
      <w:r w:rsidRPr="001E3AAB">
        <w:t>quality</w:t>
      </w:r>
      <w:proofErr w:type="spellEnd"/>
      <w:r w:rsidRPr="001E3AAB">
        <w:t xml:space="preserve"> </w:t>
      </w:r>
      <w:proofErr w:type="spellStart"/>
      <w:r w:rsidRPr="001E3AAB">
        <w:t>attribute</w:t>
      </w:r>
      <w:bookmarkEnd w:id="345"/>
      <w:proofErr w:type="spellEnd"/>
    </w:p>
    <w:p w14:paraId="5134FC2B" w14:textId="77777777" w:rsidR="00041417" w:rsidRDefault="00041417" w:rsidP="00041417">
      <w:r w:rsidRPr="00A20D3E">
        <w:t>Per</w:t>
      </w:r>
      <w:r>
        <w:t xml:space="preserve"> ogni </w:t>
      </w:r>
      <w:proofErr w:type="spellStart"/>
      <w:r>
        <w:t>Quality</w:t>
      </w:r>
      <w:proofErr w:type="spellEnd"/>
      <w:r>
        <w:t xml:space="preserve"> </w:t>
      </w:r>
      <w:proofErr w:type="spellStart"/>
      <w:r>
        <w:t>Attribute</w:t>
      </w:r>
      <w:proofErr w:type="spellEnd"/>
      <w:r>
        <w:t xml:space="preserve"> procediamo come definito precedentemente, si analizza ogni metrica, alla quale </w:t>
      </w:r>
      <w:proofErr w:type="spellStart"/>
      <w:r>
        <w:t>assegnamo</w:t>
      </w:r>
      <w:proofErr w:type="spellEnd"/>
      <w:r>
        <w:t xml:space="preserve"> un punteggio, tutti i punteggi ottenuti dalle metriche saranno normalizzati, questo ci permetterà di avere dei dati omogenei che risultino per il lettore anche più comprensibili e leggibili.</w:t>
      </w:r>
    </w:p>
    <w:p w14:paraId="78BAE279" w14:textId="77777777" w:rsidR="00041417" w:rsidRDefault="00041417" w:rsidP="00041417">
      <w:pPr>
        <w:pStyle w:val="Titolo2"/>
        <w:numPr>
          <w:ilvl w:val="1"/>
          <w:numId w:val="1"/>
        </w:numPr>
        <w:spacing w:before="360"/>
        <w:jc w:val="left"/>
      </w:pPr>
      <w:bookmarkStart w:id="346" w:name="_Toc17210619"/>
      <w:r>
        <w:t xml:space="preserve">Valutazione del </w:t>
      </w:r>
      <w:proofErr w:type="spellStart"/>
      <w:r>
        <w:t>Quality</w:t>
      </w:r>
      <w:proofErr w:type="spellEnd"/>
      <w:r>
        <w:t xml:space="preserve"> Model Presentazione/Generiche</w:t>
      </w:r>
      <w:bookmarkEnd w:id="346"/>
      <w:r>
        <w:t xml:space="preserve"> </w:t>
      </w:r>
    </w:p>
    <w:p w14:paraId="348F2887" w14:textId="77777777" w:rsidR="00041417" w:rsidRDefault="00041417" w:rsidP="00041417">
      <w:r>
        <w:t>Come definito nel capitolo precedente questo attributo è composto da due metriche: Documentazione e Tipo di Framework che verranno valutate secondo le regole specificate precedentemente.</w:t>
      </w:r>
    </w:p>
    <w:p w14:paraId="7312A486" w14:textId="77777777" w:rsidR="00041417" w:rsidRDefault="00041417" w:rsidP="00041417">
      <w:pPr>
        <w:pStyle w:val="Nessunaspaziatura"/>
      </w:pPr>
    </w:p>
    <w:p w14:paraId="2D3E8E95" w14:textId="77777777" w:rsidR="00041417" w:rsidRDefault="00041417" w:rsidP="00041417">
      <w:pPr>
        <w:pStyle w:val="Nessunaspaziatura"/>
        <w:rPr>
          <w:b/>
        </w:rPr>
      </w:pPr>
      <w:r w:rsidRPr="00F17DB6">
        <w:rPr>
          <w:b/>
        </w:rPr>
        <w:t xml:space="preserve">Valutazione della </w:t>
      </w:r>
      <w:proofErr w:type="spellStart"/>
      <w:r w:rsidRPr="00F17DB6">
        <w:rPr>
          <w:b/>
        </w:rPr>
        <w:t>Docmuntazione</w:t>
      </w:r>
      <w:proofErr w:type="spellEnd"/>
    </w:p>
    <w:p w14:paraId="53F0C52A" w14:textId="77777777" w:rsidR="00041417" w:rsidRDefault="00041417" w:rsidP="00041417">
      <w:pPr>
        <w:pStyle w:val="Nessunaspaziatura"/>
      </w:pPr>
    </w:p>
    <w:p w14:paraId="56C8D0B2" w14:textId="77777777" w:rsidR="00041417" w:rsidRDefault="00041417" w:rsidP="00041417">
      <w:r>
        <w:t xml:space="preserve">Nella seguente tabella troviamo i valori assegnati alla documentazione dei </w:t>
      </w:r>
      <w:proofErr w:type="spellStart"/>
      <w:r>
        <w:t>framework</w:t>
      </w:r>
      <w:proofErr w:type="spellEnd"/>
      <w:r>
        <w:t xml:space="preserve"> in base alla metrica definite nel capitolo precedente. Prendiamo come esempio alcuni risultati scaturiti dall’analisi della documentazione, nel caso ad esempio della prima riga della tabella in riferimento al </w:t>
      </w:r>
      <w:proofErr w:type="spellStart"/>
      <w:r>
        <w:t>framework</w:t>
      </w:r>
      <w:proofErr w:type="spellEnd"/>
      <w:r>
        <w:t xml:space="preserve"> </w:t>
      </w:r>
      <w:proofErr w:type="spellStart"/>
      <w:r>
        <w:t>SpringMVC</w:t>
      </w:r>
      <w:proofErr w:type="spellEnd"/>
      <w:r>
        <w:t xml:space="preserve"> possiamo notare che il punteggio assegnato è massimo, questo perché sia la documentazione Tutorial che quella del codice sorgente sono complete, mentre nel caso di </w:t>
      </w:r>
      <w:proofErr w:type="spellStart"/>
      <w:r>
        <w:t>Laravel</w:t>
      </w:r>
      <w:proofErr w:type="spellEnd"/>
      <w:r>
        <w:t xml:space="preserve"> possiamo notare che ha ottenuto un punteggio minimo per la documentazione del codice questo </w:t>
      </w:r>
      <w:proofErr w:type="spellStart"/>
      <w:r>
        <w:t>perche</w:t>
      </w:r>
      <w:proofErr w:type="spellEnd"/>
      <w:r>
        <w:t xml:space="preserve"> sulla pagina ufficiale non è reperibile. In questa valutazione il decisore potrebbe commettere degli errori di valutazione, ma grazie alla definizione della metrica del capitolo precedente si limita l’errore umano. Il punteggio ottenuto dalle due differenti documentazioni viene normalizzato per essere omogeneo agli altri punteggi.</w:t>
      </w:r>
    </w:p>
    <w:p w14:paraId="70FB20D7" w14:textId="77777777" w:rsidR="00041417" w:rsidRDefault="00041417" w:rsidP="00041417"/>
    <w:tbl>
      <w:tblPr>
        <w:tblStyle w:val="Grigliatabella"/>
        <w:tblW w:w="0" w:type="auto"/>
        <w:tblLook w:val="04A0" w:firstRow="1" w:lastRow="0" w:firstColumn="1" w:lastColumn="0" w:noHBand="0" w:noVBand="1"/>
      </w:tblPr>
      <w:tblGrid>
        <w:gridCol w:w="1980"/>
        <w:gridCol w:w="2410"/>
        <w:gridCol w:w="1984"/>
        <w:gridCol w:w="1190"/>
      </w:tblGrid>
      <w:tr w:rsidR="00041417" w:rsidRPr="006637CD" w14:paraId="5C6B0169" w14:textId="77777777" w:rsidTr="00510B78">
        <w:tc>
          <w:tcPr>
            <w:tcW w:w="1980" w:type="dxa"/>
            <w:vAlign w:val="center"/>
          </w:tcPr>
          <w:p w14:paraId="6D27D2B0" w14:textId="77777777" w:rsidR="00041417" w:rsidRPr="006637CD" w:rsidRDefault="00041417" w:rsidP="00510B78">
            <w:pPr>
              <w:ind w:firstLine="0"/>
            </w:pPr>
            <w:r>
              <w:t>Framework</w:t>
            </w:r>
          </w:p>
        </w:tc>
        <w:tc>
          <w:tcPr>
            <w:tcW w:w="2410" w:type="dxa"/>
            <w:vAlign w:val="center"/>
          </w:tcPr>
          <w:p w14:paraId="2BCA8A12" w14:textId="77777777" w:rsidR="00041417" w:rsidRDefault="00041417" w:rsidP="00510B78">
            <w:pPr>
              <w:ind w:firstLine="0"/>
            </w:pPr>
            <w:r>
              <w:t xml:space="preserve">Doc </w:t>
            </w:r>
            <w:proofErr w:type="spellStart"/>
            <w:r>
              <w:t>Tutorials</w:t>
            </w:r>
            <w:proofErr w:type="spellEnd"/>
          </w:p>
        </w:tc>
        <w:tc>
          <w:tcPr>
            <w:tcW w:w="1984" w:type="dxa"/>
            <w:vAlign w:val="center"/>
          </w:tcPr>
          <w:p w14:paraId="141FB02E" w14:textId="77777777" w:rsidR="00041417" w:rsidRDefault="00041417" w:rsidP="00510B78">
            <w:pPr>
              <w:ind w:firstLine="0"/>
            </w:pPr>
            <w:r>
              <w:t>Doc Source Code</w:t>
            </w:r>
          </w:p>
        </w:tc>
        <w:tc>
          <w:tcPr>
            <w:tcW w:w="1190" w:type="dxa"/>
            <w:vAlign w:val="center"/>
          </w:tcPr>
          <w:p w14:paraId="1EB68DCF" w14:textId="77777777" w:rsidR="00041417" w:rsidRDefault="00041417" w:rsidP="00510B78">
            <w:pPr>
              <w:ind w:firstLine="0"/>
            </w:pPr>
            <w:r>
              <w:t>Punteggio</w:t>
            </w:r>
          </w:p>
        </w:tc>
      </w:tr>
      <w:tr w:rsidR="00041417" w14:paraId="0A51AC06" w14:textId="77777777" w:rsidTr="00510B78">
        <w:tc>
          <w:tcPr>
            <w:tcW w:w="1980" w:type="dxa"/>
            <w:vAlign w:val="center"/>
          </w:tcPr>
          <w:p w14:paraId="1021F05D" w14:textId="77777777" w:rsidR="00041417" w:rsidRDefault="00041417" w:rsidP="00510B78">
            <w:pPr>
              <w:ind w:firstLine="0"/>
            </w:pPr>
            <w:r w:rsidRPr="006637CD">
              <w:t>Spring MVC</w:t>
            </w:r>
          </w:p>
        </w:tc>
        <w:tc>
          <w:tcPr>
            <w:tcW w:w="2410" w:type="dxa"/>
            <w:vAlign w:val="center"/>
          </w:tcPr>
          <w:p w14:paraId="010EE3C0" w14:textId="77777777" w:rsidR="00041417" w:rsidRPr="00CA1498" w:rsidRDefault="00041417" w:rsidP="00510B78">
            <w:pPr>
              <w:pStyle w:val="Nessunaspaziatura"/>
              <w:jc w:val="center"/>
            </w:pPr>
            <w:r w:rsidRPr="00CA1498">
              <w:t>1</w:t>
            </w:r>
          </w:p>
        </w:tc>
        <w:tc>
          <w:tcPr>
            <w:tcW w:w="1984" w:type="dxa"/>
            <w:vAlign w:val="center"/>
          </w:tcPr>
          <w:p w14:paraId="3343E690" w14:textId="77777777" w:rsidR="00041417" w:rsidRPr="00CA1498" w:rsidRDefault="00041417" w:rsidP="00510B78">
            <w:pPr>
              <w:pStyle w:val="Nessunaspaziatura"/>
              <w:jc w:val="center"/>
            </w:pPr>
            <w:r w:rsidRPr="00CA1498">
              <w:t>1</w:t>
            </w:r>
          </w:p>
        </w:tc>
        <w:tc>
          <w:tcPr>
            <w:tcW w:w="1190" w:type="dxa"/>
            <w:vAlign w:val="center"/>
          </w:tcPr>
          <w:p w14:paraId="4EF0E36D" w14:textId="77777777" w:rsidR="00041417" w:rsidRPr="00CA1498" w:rsidRDefault="00041417" w:rsidP="00510B78">
            <w:pPr>
              <w:pStyle w:val="Nessunaspaziatura"/>
              <w:jc w:val="center"/>
            </w:pPr>
            <w:r w:rsidRPr="00CA1498">
              <w:t>2</w:t>
            </w:r>
          </w:p>
        </w:tc>
      </w:tr>
      <w:tr w:rsidR="00041417" w14:paraId="6E05C16D" w14:textId="77777777" w:rsidTr="00510B78">
        <w:tc>
          <w:tcPr>
            <w:tcW w:w="1980" w:type="dxa"/>
            <w:vAlign w:val="center"/>
          </w:tcPr>
          <w:p w14:paraId="7A410EAF" w14:textId="77777777" w:rsidR="00041417" w:rsidRDefault="00041417" w:rsidP="00510B78">
            <w:pPr>
              <w:ind w:firstLine="0"/>
            </w:pPr>
            <w:proofErr w:type="spellStart"/>
            <w:r w:rsidRPr="006637CD">
              <w:t>Vaadin</w:t>
            </w:r>
            <w:proofErr w:type="spellEnd"/>
          </w:p>
        </w:tc>
        <w:tc>
          <w:tcPr>
            <w:tcW w:w="2410" w:type="dxa"/>
            <w:vAlign w:val="center"/>
          </w:tcPr>
          <w:p w14:paraId="2CDD4BBB" w14:textId="77777777" w:rsidR="00041417" w:rsidRPr="00CA1498" w:rsidRDefault="00041417" w:rsidP="00510B78">
            <w:pPr>
              <w:pStyle w:val="Nessunaspaziatura"/>
              <w:jc w:val="center"/>
            </w:pPr>
            <w:r w:rsidRPr="00CA1498">
              <w:t>1</w:t>
            </w:r>
          </w:p>
        </w:tc>
        <w:tc>
          <w:tcPr>
            <w:tcW w:w="1984" w:type="dxa"/>
            <w:vAlign w:val="center"/>
          </w:tcPr>
          <w:p w14:paraId="40AF1E06" w14:textId="77777777" w:rsidR="00041417" w:rsidRPr="00CA1498" w:rsidRDefault="00041417" w:rsidP="00510B78">
            <w:pPr>
              <w:pStyle w:val="Nessunaspaziatura"/>
              <w:jc w:val="center"/>
            </w:pPr>
            <w:r w:rsidRPr="00CA1498">
              <w:t>1</w:t>
            </w:r>
          </w:p>
        </w:tc>
        <w:tc>
          <w:tcPr>
            <w:tcW w:w="1190" w:type="dxa"/>
            <w:vAlign w:val="center"/>
          </w:tcPr>
          <w:p w14:paraId="191FA4E6" w14:textId="77777777" w:rsidR="00041417" w:rsidRPr="00CA1498" w:rsidRDefault="00041417" w:rsidP="00510B78">
            <w:pPr>
              <w:pStyle w:val="Nessunaspaziatura"/>
              <w:jc w:val="center"/>
            </w:pPr>
            <w:r w:rsidRPr="00CA1498">
              <w:t>2</w:t>
            </w:r>
          </w:p>
        </w:tc>
      </w:tr>
      <w:tr w:rsidR="00041417" w14:paraId="5211F695" w14:textId="77777777" w:rsidTr="00510B78">
        <w:tc>
          <w:tcPr>
            <w:tcW w:w="1980" w:type="dxa"/>
            <w:vAlign w:val="center"/>
          </w:tcPr>
          <w:p w14:paraId="6DDA6370" w14:textId="77777777" w:rsidR="00041417" w:rsidRDefault="00041417" w:rsidP="00510B78">
            <w:pPr>
              <w:ind w:firstLine="0"/>
            </w:pPr>
            <w:proofErr w:type="spellStart"/>
            <w:r w:rsidRPr="006637CD">
              <w:t>Javalin</w:t>
            </w:r>
            <w:proofErr w:type="spellEnd"/>
          </w:p>
        </w:tc>
        <w:tc>
          <w:tcPr>
            <w:tcW w:w="2410" w:type="dxa"/>
            <w:vAlign w:val="center"/>
          </w:tcPr>
          <w:p w14:paraId="6E25AECE" w14:textId="77777777" w:rsidR="00041417" w:rsidRPr="00CA1498" w:rsidRDefault="00041417" w:rsidP="00510B78">
            <w:pPr>
              <w:pStyle w:val="Nessunaspaziatura"/>
              <w:jc w:val="center"/>
            </w:pPr>
            <w:r w:rsidRPr="00CA1498">
              <w:t>1</w:t>
            </w:r>
          </w:p>
        </w:tc>
        <w:tc>
          <w:tcPr>
            <w:tcW w:w="1984" w:type="dxa"/>
            <w:vAlign w:val="center"/>
          </w:tcPr>
          <w:p w14:paraId="36AFFD10" w14:textId="77777777" w:rsidR="00041417" w:rsidRPr="00CA1498" w:rsidRDefault="00041417" w:rsidP="00510B78">
            <w:pPr>
              <w:pStyle w:val="Nessunaspaziatura"/>
              <w:jc w:val="center"/>
            </w:pPr>
            <w:r w:rsidRPr="00CA1498">
              <w:t>0</w:t>
            </w:r>
          </w:p>
        </w:tc>
        <w:tc>
          <w:tcPr>
            <w:tcW w:w="1190" w:type="dxa"/>
            <w:vAlign w:val="center"/>
          </w:tcPr>
          <w:p w14:paraId="188C1BC4" w14:textId="77777777" w:rsidR="00041417" w:rsidRPr="00CA1498" w:rsidRDefault="00041417" w:rsidP="00510B78">
            <w:pPr>
              <w:pStyle w:val="Nessunaspaziatura"/>
              <w:jc w:val="center"/>
            </w:pPr>
            <w:r w:rsidRPr="00CA1498">
              <w:t>1</w:t>
            </w:r>
          </w:p>
        </w:tc>
      </w:tr>
      <w:tr w:rsidR="00041417" w14:paraId="735F75DB" w14:textId="77777777" w:rsidTr="00510B78">
        <w:tc>
          <w:tcPr>
            <w:tcW w:w="1980" w:type="dxa"/>
            <w:vAlign w:val="center"/>
          </w:tcPr>
          <w:p w14:paraId="162D9DCE" w14:textId="77777777" w:rsidR="00041417" w:rsidRDefault="00041417" w:rsidP="00510B78">
            <w:pPr>
              <w:ind w:firstLine="0"/>
            </w:pPr>
            <w:proofErr w:type="spellStart"/>
            <w:r w:rsidRPr="006637CD">
              <w:t>Laravel</w:t>
            </w:r>
            <w:proofErr w:type="spellEnd"/>
          </w:p>
        </w:tc>
        <w:tc>
          <w:tcPr>
            <w:tcW w:w="2410" w:type="dxa"/>
            <w:vAlign w:val="center"/>
          </w:tcPr>
          <w:p w14:paraId="6F0B9BFC" w14:textId="77777777" w:rsidR="00041417" w:rsidRPr="00CA1498" w:rsidRDefault="00041417" w:rsidP="00510B78">
            <w:pPr>
              <w:pStyle w:val="Nessunaspaziatura"/>
              <w:jc w:val="center"/>
            </w:pPr>
            <w:r w:rsidRPr="00CA1498">
              <w:t>1</w:t>
            </w:r>
          </w:p>
        </w:tc>
        <w:tc>
          <w:tcPr>
            <w:tcW w:w="1984" w:type="dxa"/>
            <w:vAlign w:val="center"/>
          </w:tcPr>
          <w:p w14:paraId="2B6BFC92" w14:textId="77777777" w:rsidR="00041417" w:rsidRPr="00CA1498" w:rsidRDefault="00041417" w:rsidP="00510B78">
            <w:pPr>
              <w:pStyle w:val="Nessunaspaziatura"/>
              <w:jc w:val="center"/>
            </w:pPr>
            <w:r w:rsidRPr="00CA1498">
              <w:t>0</w:t>
            </w:r>
          </w:p>
        </w:tc>
        <w:tc>
          <w:tcPr>
            <w:tcW w:w="1190" w:type="dxa"/>
            <w:vAlign w:val="center"/>
          </w:tcPr>
          <w:p w14:paraId="68C547C6" w14:textId="77777777" w:rsidR="00041417" w:rsidRPr="00CA1498" w:rsidRDefault="00041417" w:rsidP="00510B78">
            <w:pPr>
              <w:pStyle w:val="Nessunaspaziatura"/>
              <w:jc w:val="center"/>
            </w:pPr>
            <w:r w:rsidRPr="00CA1498">
              <w:t>1</w:t>
            </w:r>
          </w:p>
        </w:tc>
      </w:tr>
      <w:tr w:rsidR="00041417" w14:paraId="17D81647" w14:textId="77777777" w:rsidTr="00510B78">
        <w:tc>
          <w:tcPr>
            <w:tcW w:w="1980" w:type="dxa"/>
            <w:vAlign w:val="center"/>
          </w:tcPr>
          <w:p w14:paraId="30394739" w14:textId="77777777" w:rsidR="00041417" w:rsidRDefault="00041417" w:rsidP="00510B78">
            <w:pPr>
              <w:ind w:firstLine="0"/>
            </w:pPr>
            <w:proofErr w:type="spellStart"/>
            <w:r w:rsidRPr="006637CD">
              <w:t>Symfony</w:t>
            </w:r>
            <w:proofErr w:type="spellEnd"/>
          </w:p>
        </w:tc>
        <w:tc>
          <w:tcPr>
            <w:tcW w:w="2410" w:type="dxa"/>
            <w:vAlign w:val="center"/>
          </w:tcPr>
          <w:p w14:paraId="206E2881" w14:textId="77777777" w:rsidR="00041417" w:rsidRPr="00CA1498" w:rsidRDefault="00041417" w:rsidP="00510B78">
            <w:pPr>
              <w:pStyle w:val="Nessunaspaziatura"/>
              <w:jc w:val="center"/>
            </w:pPr>
            <w:r w:rsidRPr="00CA1498">
              <w:t>1</w:t>
            </w:r>
          </w:p>
        </w:tc>
        <w:tc>
          <w:tcPr>
            <w:tcW w:w="1984" w:type="dxa"/>
            <w:vAlign w:val="center"/>
          </w:tcPr>
          <w:p w14:paraId="3D14ABB0" w14:textId="77777777" w:rsidR="00041417" w:rsidRPr="00CA1498" w:rsidRDefault="00041417" w:rsidP="00510B78">
            <w:pPr>
              <w:pStyle w:val="Nessunaspaziatura"/>
              <w:jc w:val="center"/>
            </w:pPr>
            <w:r w:rsidRPr="00CA1498">
              <w:t>1</w:t>
            </w:r>
          </w:p>
        </w:tc>
        <w:tc>
          <w:tcPr>
            <w:tcW w:w="1190" w:type="dxa"/>
            <w:vAlign w:val="center"/>
          </w:tcPr>
          <w:p w14:paraId="5D0B5C12" w14:textId="77777777" w:rsidR="00041417" w:rsidRPr="00CA1498" w:rsidRDefault="00041417" w:rsidP="00510B78">
            <w:pPr>
              <w:pStyle w:val="Nessunaspaziatura"/>
              <w:jc w:val="center"/>
            </w:pPr>
            <w:r w:rsidRPr="00CA1498">
              <w:t>2</w:t>
            </w:r>
          </w:p>
        </w:tc>
      </w:tr>
      <w:tr w:rsidR="00041417" w14:paraId="55046AA0" w14:textId="77777777" w:rsidTr="00510B78">
        <w:tc>
          <w:tcPr>
            <w:tcW w:w="1980" w:type="dxa"/>
            <w:vAlign w:val="center"/>
          </w:tcPr>
          <w:p w14:paraId="57DB5F4F" w14:textId="77777777" w:rsidR="00041417" w:rsidRDefault="00041417" w:rsidP="00510B78">
            <w:pPr>
              <w:ind w:firstLine="0"/>
            </w:pPr>
            <w:r w:rsidRPr="006637CD">
              <w:t>Cake PHP</w:t>
            </w:r>
          </w:p>
        </w:tc>
        <w:tc>
          <w:tcPr>
            <w:tcW w:w="2410" w:type="dxa"/>
            <w:vAlign w:val="center"/>
          </w:tcPr>
          <w:p w14:paraId="15E43869" w14:textId="77777777" w:rsidR="00041417" w:rsidRPr="00CA1498" w:rsidRDefault="00041417" w:rsidP="00510B78">
            <w:pPr>
              <w:pStyle w:val="Nessunaspaziatura"/>
              <w:jc w:val="center"/>
            </w:pPr>
            <w:r w:rsidRPr="00CA1498">
              <w:t>1</w:t>
            </w:r>
          </w:p>
        </w:tc>
        <w:tc>
          <w:tcPr>
            <w:tcW w:w="1984" w:type="dxa"/>
            <w:vAlign w:val="center"/>
          </w:tcPr>
          <w:p w14:paraId="6F54DE65" w14:textId="77777777" w:rsidR="00041417" w:rsidRPr="00CA1498" w:rsidRDefault="00041417" w:rsidP="00510B78">
            <w:pPr>
              <w:pStyle w:val="Nessunaspaziatura"/>
              <w:jc w:val="center"/>
            </w:pPr>
            <w:r w:rsidRPr="00CA1498">
              <w:t>0.67</w:t>
            </w:r>
          </w:p>
        </w:tc>
        <w:tc>
          <w:tcPr>
            <w:tcW w:w="1190" w:type="dxa"/>
            <w:vAlign w:val="center"/>
          </w:tcPr>
          <w:p w14:paraId="25E4C91F" w14:textId="77777777" w:rsidR="00041417" w:rsidRPr="00CA1498" w:rsidRDefault="00041417" w:rsidP="00510B78">
            <w:pPr>
              <w:pStyle w:val="Nessunaspaziatura"/>
              <w:jc w:val="center"/>
            </w:pPr>
            <w:r w:rsidRPr="00CA1498">
              <w:t>1.67</w:t>
            </w:r>
          </w:p>
        </w:tc>
      </w:tr>
      <w:tr w:rsidR="00041417" w14:paraId="1F687CE3" w14:textId="77777777" w:rsidTr="00510B78">
        <w:tc>
          <w:tcPr>
            <w:tcW w:w="1980" w:type="dxa"/>
            <w:vAlign w:val="center"/>
          </w:tcPr>
          <w:p w14:paraId="257B5717" w14:textId="77777777" w:rsidR="00041417" w:rsidRDefault="00041417" w:rsidP="00510B78">
            <w:pPr>
              <w:ind w:firstLine="0"/>
            </w:pPr>
            <w:r w:rsidRPr="006637CD">
              <w:lastRenderedPageBreak/>
              <w:t xml:space="preserve">Code </w:t>
            </w:r>
            <w:proofErr w:type="spellStart"/>
            <w:r w:rsidRPr="006637CD">
              <w:t>Igniter</w:t>
            </w:r>
            <w:proofErr w:type="spellEnd"/>
          </w:p>
        </w:tc>
        <w:tc>
          <w:tcPr>
            <w:tcW w:w="2410" w:type="dxa"/>
            <w:vAlign w:val="center"/>
          </w:tcPr>
          <w:p w14:paraId="07C8D477" w14:textId="77777777" w:rsidR="00041417" w:rsidRPr="00CA1498" w:rsidRDefault="00041417" w:rsidP="00510B78">
            <w:pPr>
              <w:pStyle w:val="Nessunaspaziatura"/>
              <w:jc w:val="center"/>
            </w:pPr>
            <w:r w:rsidRPr="00CA1498">
              <w:t>1</w:t>
            </w:r>
          </w:p>
        </w:tc>
        <w:tc>
          <w:tcPr>
            <w:tcW w:w="1984" w:type="dxa"/>
            <w:vAlign w:val="center"/>
          </w:tcPr>
          <w:p w14:paraId="3E8B9B2B" w14:textId="77777777" w:rsidR="00041417" w:rsidRPr="00CA1498" w:rsidRDefault="00041417" w:rsidP="00510B78">
            <w:pPr>
              <w:pStyle w:val="Nessunaspaziatura"/>
              <w:jc w:val="center"/>
            </w:pPr>
            <w:r w:rsidRPr="00CA1498">
              <w:t>1</w:t>
            </w:r>
          </w:p>
        </w:tc>
        <w:tc>
          <w:tcPr>
            <w:tcW w:w="1190" w:type="dxa"/>
            <w:vAlign w:val="center"/>
          </w:tcPr>
          <w:p w14:paraId="0CCC9478" w14:textId="77777777" w:rsidR="00041417" w:rsidRPr="00CA1498" w:rsidRDefault="00041417" w:rsidP="00510B78">
            <w:pPr>
              <w:pStyle w:val="Nessunaspaziatura"/>
              <w:jc w:val="center"/>
            </w:pPr>
            <w:r w:rsidRPr="00CA1498">
              <w:t>2</w:t>
            </w:r>
          </w:p>
        </w:tc>
      </w:tr>
      <w:tr w:rsidR="00041417" w14:paraId="7A1FF18F" w14:textId="77777777" w:rsidTr="00510B78">
        <w:tc>
          <w:tcPr>
            <w:tcW w:w="1980" w:type="dxa"/>
            <w:vAlign w:val="center"/>
          </w:tcPr>
          <w:p w14:paraId="068BDA46" w14:textId="77777777" w:rsidR="00041417" w:rsidRDefault="00041417" w:rsidP="00510B78">
            <w:pPr>
              <w:ind w:firstLine="0"/>
            </w:pPr>
            <w:proofErr w:type="spellStart"/>
            <w:r w:rsidRPr="006637CD">
              <w:t>AngularJs</w:t>
            </w:r>
            <w:proofErr w:type="spellEnd"/>
          </w:p>
        </w:tc>
        <w:tc>
          <w:tcPr>
            <w:tcW w:w="2410" w:type="dxa"/>
            <w:vAlign w:val="center"/>
          </w:tcPr>
          <w:p w14:paraId="3E415FAF" w14:textId="77777777" w:rsidR="00041417" w:rsidRPr="00CA1498" w:rsidRDefault="00041417" w:rsidP="00510B78">
            <w:pPr>
              <w:pStyle w:val="Nessunaspaziatura"/>
              <w:jc w:val="center"/>
            </w:pPr>
            <w:r w:rsidRPr="00CA1498">
              <w:t>1</w:t>
            </w:r>
          </w:p>
        </w:tc>
        <w:tc>
          <w:tcPr>
            <w:tcW w:w="1984" w:type="dxa"/>
            <w:vAlign w:val="center"/>
          </w:tcPr>
          <w:p w14:paraId="6D009583" w14:textId="77777777" w:rsidR="00041417" w:rsidRPr="00CA1498" w:rsidRDefault="00041417" w:rsidP="00510B78">
            <w:pPr>
              <w:pStyle w:val="Nessunaspaziatura"/>
              <w:jc w:val="center"/>
            </w:pPr>
            <w:r w:rsidRPr="00CA1498">
              <w:t>1</w:t>
            </w:r>
          </w:p>
        </w:tc>
        <w:tc>
          <w:tcPr>
            <w:tcW w:w="1190" w:type="dxa"/>
            <w:vAlign w:val="center"/>
          </w:tcPr>
          <w:p w14:paraId="4A74B3BB" w14:textId="77777777" w:rsidR="00041417" w:rsidRPr="00CA1498" w:rsidRDefault="00041417" w:rsidP="00510B78">
            <w:pPr>
              <w:pStyle w:val="Nessunaspaziatura"/>
              <w:jc w:val="center"/>
            </w:pPr>
            <w:r w:rsidRPr="00CA1498">
              <w:t>2</w:t>
            </w:r>
          </w:p>
        </w:tc>
      </w:tr>
      <w:tr w:rsidR="00041417" w14:paraId="3B104551" w14:textId="77777777" w:rsidTr="00510B78">
        <w:tc>
          <w:tcPr>
            <w:tcW w:w="1980" w:type="dxa"/>
            <w:vAlign w:val="center"/>
          </w:tcPr>
          <w:p w14:paraId="3682F8FB" w14:textId="77777777" w:rsidR="00041417" w:rsidRDefault="00041417" w:rsidP="00510B78">
            <w:pPr>
              <w:ind w:firstLine="0"/>
            </w:pPr>
            <w:proofErr w:type="spellStart"/>
            <w:r w:rsidRPr="006637CD">
              <w:t>Polymer</w:t>
            </w:r>
            <w:proofErr w:type="spellEnd"/>
          </w:p>
        </w:tc>
        <w:tc>
          <w:tcPr>
            <w:tcW w:w="2410" w:type="dxa"/>
            <w:vAlign w:val="center"/>
          </w:tcPr>
          <w:p w14:paraId="59967CBD" w14:textId="77777777" w:rsidR="00041417" w:rsidRPr="00CA1498" w:rsidRDefault="00041417" w:rsidP="00510B78">
            <w:pPr>
              <w:pStyle w:val="Nessunaspaziatura"/>
              <w:jc w:val="center"/>
            </w:pPr>
            <w:r w:rsidRPr="00CA1498">
              <w:t>1</w:t>
            </w:r>
          </w:p>
        </w:tc>
        <w:tc>
          <w:tcPr>
            <w:tcW w:w="1984" w:type="dxa"/>
            <w:vAlign w:val="center"/>
          </w:tcPr>
          <w:p w14:paraId="7D3C4A67" w14:textId="77777777" w:rsidR="00041417" w:rsidRPr="00CA1498" w:rsidRDefault="00041417" w:rsidP="00510B78">
            <w:pPr>
              <w:pStyle w:val="Nessunaspaziatura"/>
              <w:jc w:val="center"/>
            </w:pPr>
            <w:r w:rsidRPr="00CA1498">
              <w:t>1</w:t>
            </w:r>
          </w:p>
        </w:tc>
        <w:tc>
          <w:tcPr>
            <w:tcW w:w="1190" w:type="dxa"/>
            <w:vAlign w:val="center"/>
          </w:tcPr>
          <w:p w14:paraId="0CFF5944" w14:textId="77777777" w:rsidR="00041417" w:rsidRPr="00CA1498" w:rsidRDefault="00041417" w:rsidP="00510B78">
            <w:pPr>
              <w:pStyle w:val="Nessunaspaziatura"/>
              <w:jc w:val="center"/>
            </w:pPr>
            <w:r w:rsidRPr="00CA1498">
              <w:t>2</w:t>
            </w:r>
          </w:p>
        </w:tc>
      </w:tr>
      <w:tr w:rsidR="00041417" w14:paraId="3F9F6D53" w14:textId="77777777" w:rsidTr="00510B78">
        <w:tc>
          <w:tcPr>
            <w:tcW w:w="1980" w:type="dxa"/>
            <w:vAlign w:val="center"/>
          </w:tcPr>
          <w:p w14:paraId="7A40166E" w14:textId="77777777" w:rsidR="00041417" w:rsidRDefault="00041417" w:rsidP="00510B78">
            <w:pPr>
              <w:ind w:firstLine="0"/>
            </w:pPr>
            <w:r w:rsidRPr="006637CD">
              <w:t>React.JS</w:t>
            </w:r>
          </w:p>
        </w:tc>
        <w:tc>
          <w:tcPr>
            <w:tcW w:w="2410" w:type="dxa"/>
            <w:vAlign w:val="center"/>
          </w:tcPr>
          <w:p w14:paraId="07A96A48" w14:textId="77777777" w:rsidR="00041417" w:rsidRPr="00CA1498" w:rsidRDefault="00041417" w:rsidP="00510B78">
            <w:pPr>
              <w:pStyle w:val="Nessunaspaziatura"/>
              <w:jc w:val="center"/>
            </w:pPr>
            <w:r w:rsidRPr="00CA1498">
              <w:t>1</w:t>
            </w:r>
          </w:p>
        </w:tc>
        <w:tc>
          <w:tcPr>
            <w:tcW w:w="1984" w:type="dxa"/>
            <w:vAlign w:val="center"/>
          </w:tcPr>
          <w:p w14:paraId="095F0A6D" w14:textId="77777777" w:rsidR="00041417" w:rsidRPr="00CA1498" w:rsidRDefault="00041417" w:rsidP="00510B78">
            <w:pPr>
              <w:pStyle w:val="Nessunaspaziatura"/>
              <w:jc w:val="center"/>
            </w:pPr>
            <w:r w:rsidRPr="00CA1498">
              <w:t>1</w:t>
            </w:r>
          </w:p>
        </w:tc>
        <w:tc>
          <w:tcPr>
            <w:tcW w:w="1190" w:type="dxa"/>
            <w:vAlign w:val="center"/>
          </w:tcPr>
          <w:p w14:paraId="1E1FA8E7" w14:textId="77777777" w:rsidR="00041417" w:rsidRPr="00CA1498" w:rsidRDefault="00041417" w:rsidP="00510B78">
            <w:pPr>
              <w:pStyle w:val="Nessunaspaziatura"/>
              <w:jc w:val="center"/>
            </w:pPr>
            <w:r w:rsidRPr="00CA1498">
              <w:t>2</w:t>
            </w:r>
          </w:p>
        </w:tc>
      </w:tr>
      <w:tr w:rsidR="00041417" w14:paraId="6B6F689F" w14:textId="77777777" w:rsidTr="00510B78">
        <w:tc>
          <w:tcPr>
            <w:tcW w:w="1980" w:type="dxa"/>
            <w:vAlign w:val="center"/>
          </w:tcPr>
          <w:p w14:paraId="6231E6F6" w14:textId="77777777" w:rsidR="00041417" w:rsidRDefault="00041417" w:rsidP="00510B78">
            <w:pPr>
              <w:ind w:firstLine="0"/>
            </w:pPr>
            <w:r w:rsidRPr="006637CD">
              <w:t>Express.js</w:t>
            </w:r>
          </w:p>
        </w:tc>
        <w:tc>
          <w:tcPr>
            <w:tcW w:w="2410" w:type="dxa"/>
            <w:vAlign w:val="center"/>
          </w:tcPr>
          <w:p w14:paraId="2F765518" w14:textId="77777777" w:rsidR="00041417" w:rsidRPr="006637CD" w:rsidRDefault="00041417" w:rsidP="00510B78">
            <w:pPr>
              <w:ind w:firstLine="0"/>
            </w:pPr>
          </w:p>
        </w:tc>
        <w:tc>
          <w:tcPr>
            <w:tcW w:w="1984" w:type="dxa"/>
            <w:vAlign w:val="center"/>
          </w:tcPr>
          <w:p w14:paraId="69AB3882" w14:textId="77777777" w:rsidR="00041417" w:rsidRPr="006637CD" w:rsidRDefault="00041417" w:rsidP="00510B78">
            <w:pPr>
              <w:ind w:firstLine="0"/>
            </w:pPr>
          </w:p>
        </w:tc>
        <w:tc>
          <w:tcPr>
            <w:tcW w:w="1190" w:type="dxa"/>
            <w:vAlign w:val="center"/>
          </w:tcPr>
          <w:p w14:paraId="68A3B54E" w14:textId="77777777" w:rsidR="00041417" w:rsidRPr="006637CD" w:rsidRDefault="00041417" w:rsidP="00510B78">
            <w:pPr>
              <w:ind w:firstLine="0"/>
            </w:pPr>
          </w:p>
        </w:tc>
      </w:tr>
      <w:tr w:rsidR="00041417" w14:paraId="3C78A019" w14:textId="77777777" w:rsidTr="00510B78">
        <w:tc>
          <w:tcPr>
            <w:tcW w:w="1980" w:type="dxa"/>
            <w:vAlign w:val="center"/>
          </w:tcPr>
          <w:p w14:paraId="2C0D7C32" w14:textId="77777777" w:rsidR="00041417" w:rsidRDefault="00041417" w:rsidP="00510B78">
            <w:pPr>
              <w:ind w:firstLine="0"/>
            </w:pPr>
            <w:r w:rsidRPr="006637CD">
              <w:t>Node.js</w:t>
            </w:r>
          </w:p>
        </w:tc>
        <w:tc>
          <w:tcPr>
            <w:tcW w:w="2410" w:type="dxa"/>
            <w:vAlign w:val="center"/>
          </w:tcPr>
          <w:p w14:paraId="1C625B50" w14:textId="77777777" w:rsidR="00041417" w:rsidRPr="006637CD" w:rsidRDefault="00041417" w:rsidP="00510B78">
            <w:pPr>
              <w:ind w:firstLine="0"/>
              <w:jc w:val="center"/>
            </w:pPr>
            <w:r w:rsidRPr="00365BA0">
              <w:t>1</w:t>
            </w:r>
          </w:p>
        </w:tc>
        <w:tc>
          <w:tcPr>
            <w:tcW w:w="1984" w:type="dxa"/>
            <w:vAlign w:val="center"/>
          </w:tcPr>
          <w:p w14:paraId="0455DB0A" w14:textId="77777777" w:rsidR="00041417" w:rsidRPr="006637CD" w:rsidRDefault="00041417" w:rsidP="00510B78">
            <w:pPr>
              <w:ind w:firstLine="0"/>
              <w:jc w:val="center"/>
            </w:pPr>
            <w:r w:rsidRPr="00365BA0">
              <w:t>1</w:t>
            </w:r>
          </w:p>
        </w:tc>
        <w:tc>
          <w:tcPr>
            <w:tcW w:w="1190" w:type="dxa"/>
            <w:vAlign w:val="center"/>
          </w:tcPr>
          <w:p w14:paraId="6CC0D357" w14:textId="77777777" w:rsidR="00041417" w:rsidRPr="006637CD" w:rsidRDefault="00041417" w:rsidP="00510B78">
            <w:pPr>
              <w:ind w:firstLine="0"/>
              <w:jc w:val="center"/>
            </w:pPr>
            <w:r w:rsidRPr="00365BA0">
              <w:t>2</w:t>
            </w:r>
          </w:p>
        </w:tc>
      </w:tr>
      <w:tr w:rsidR="00041417" w14:paraId="021A344A" w14:textId="77777777" w:rsidTr="00510B78">
        <w:tc>
          <w:tcPr>
            <w:tcW w:w="1980" w:type="dxa"/>
            <w:vAlign w:val="center"/>
          </w:tcPr>
          <w:p w14:paraId="7AA2C3B5" w14:textId="77777777" w:rsidR="00041417" w:rsidRDefault="00041417" w:rsidP="00510B78">
            <w:pPr>
              <w:ind w:firstLine="0"/>
            </w:pPr>
            <w:r w:rsidRPr="006637CD">
              <w:t>Sails.js</w:t>
            </w:r>
          </w:p>
        </w:tc>
        <w:tc>
          <w:tcPr>
            <w:tcW w:w="2410" w:type="dxa"/>
            <w:vAlign w:val="center"/>
          </w:tcPr>
          <w:p w14:paraId="513AF4C8" w14:textId="77777777" w:rsidR="00041417" w:rsidRPr="006637CD" w:rsidRDefault="00041417" w:rsidP="00510B78">
            <w:pPr>
              <w:ind w:firstLine="0"/>
              <w:jc w:val="center"/>
            </w:pPr>
            <w:r w:rsidRPr="00365BA0">
              <w:t>1</w:t>
            </w:r>
          </w:p>
        </w:tc>
        <w:tc>
          <w:tcPr>
            <w:tcW w:w="1984" w:type="dxa"/>
            <w:vAlign w:val="center"/>
          </w:tcPr>
          <w:p w14:paraId="5DCD8A93" w14:textId="77777777" w:rsidR="00041417" w:rsidRPr="006637CD" w:rsidRDefault="00041417" w:rsidP="00510B78">
            <w:pPr>
              <w:ind w:firstLine="0"/>
              <w:jc w:val="center"/>
            </w:pPr>
            <w:r w:rsidRPr="00365BA0">
              <w:t>1</w:t>
            </w:r>
          </w:p>
        </w:tc>
        <w:tc>
          <w:tcPr>
            <w:tcW w:w="1190" w:type="dxa"/>
            <w:vAlign w:val="center"/>
          </w:tcPr>
          <w:p w14:paraId="314A1527" w14:textId="77777777" w:rsidR="00041417" w:rsidRPr="006637CD" w:rsidRDefault="00041417" w:rsidP="00510B78">
            <w:pPr>
              <w:ind w:firstLine="0"/>
              <w:jc w:val="center"/>
            </w:pPr>
            <w:r w:rsidRPr="00365BA0">
              <w:t>2</w:t>
            </w:r>
          </w:p>
        </w:tc>
      </w:tr>
      <w:tr w:rsidR="00041417" w14:paraId="5CB61AA6" w14:textId="77777777" w:rsidTr="00510B78">
        <w:tc>
          <w:tcPr>
            <w:tcW w:w="1980" w:type="dxa"/>
            <w:vAlign w:val="center"/>
          </w:tcPr>
          <w:p w14:paraId="4254BA6C" w14:textId="77777777" w:rsidR="00041417" w:rsidRDefault="00041417" w:rsidP="00510B78">
            <w:pPr>
              <w:ind w:firstLine="0"/>
            </w:pPr>
            <w:proofErr w:type="spellStart"/>
            <w:r w:rsidRPr="006637CD">
              <w:t>Koa.Js</w:t>
            </w:r>
            <w:proofErr w:type="spellEnd"/>
          </w:p>
        </w:tc>
        <w:tc>
          <w:tcPr>
            <w:tcW w:w="2410" w:type="dxa"/>
            <w:vAlign w:val="center"/>
          </w:tcPr>
          <w:p w14:paraId="47809C46" w14:textId="77777777" w:rsidR="00041417" w:rsidRPr="006637CD" w:rsidRDefault="00041417" w:rsidP="00510B78">
            <w:pPr>
              <w:ind w:firstLine="0"/>
              <w:jc w:val="center"/>
            </w:pPr>
            <w:r w:rsidRPr="00365BA0">
              <w:t>1</w:t>
            </w:r>
          </w:p>
        </w:tc>
        <w:tc>
          <w:tcPr>
            <w:tcW w:w="1984" w:type="dxa"/>
            <w:vAlign w:val="center"/>
          </w:tcPr>
          <w:p w14:paraId="2BF80E82" w14:textId="77777777" w:rsidR="00041417" w:rsidRPr="006637CD" w:rsidRDefault="00041417" w:rsidP="00510B78">
            <w:pPr>
              <w:ind w:firstLine="0"/>
              <w:jc w:val="center"/>
            </w:pPr>
            <w:r w:rsidRPr="00365BA0">
              <w:t>1</w:t>
            </w:r>
          </w:p>
        </w:tc>
        <w:tc>
          <w:tcPr>
            <w:tcW w:w="1190" w:type="dxa"/>
            <w:vAlign w:val="center"/>
          </w:tcPr>
          <w:p w14:paraId="66516C56" w14:textId="77777777" w:rsidR="00041417" w:rsidRPr="006637CD" w:rsidRDefault="00041417" w:rsidP="00510B78">
            <w:pPr>
              <w:ind w:firstLine="0"/>
              <w:jc w:val="center"/>
            </w:pPr>
            <w:r w:rsidRPr="00365BA0">
              <w:t>2</w:t>
            </w:r>
          </w:p>
        </w:tc>
      </w:tr>
      <w:tr w:rsidR="00041417" w14:paraId="28FA0F89" w14:textId="77777777" w:rsidTr="00510B78">
        <w:tc>
          <w:tcPr>
            <w:tcW w:w="1980" w:type="dxa"/>
            <w:vAlign w:val="center"/>
          </w:tcPr>
          <w:p w14:paraId="5129325D" w14:textId="77777777" w:rsidR="00041417" w:rsidRDefault="00041417" w:rsidP="00510B78">
            <w:pPr>
              <w:ind w:firstLine="0"/>
            </w:pPr>
            <w:proofErr w:type="spellStart"/>
            <w:r w:rsidRPr="006637CD">
              <w:t>Ember.Js</w:t>
            </w:r>
            <w:proofErr w:type="spellEnd"/>
          </w:p>
        </w:tc>
        <w:tc>
          <w:tcPr>
            <w:tcW w:w="2410" w:type="dxa"/>
            <w:vAlign w:val="center"/>
          </w:tcPr>
          <w:p w14:paraId="347DEE61" w14:textId="77777777" w:rsidR="00041417" w:rsidRPr="006637CD" w:rsidRDefault="00041417" w:rsidP="00510B78">
            <w:pPr>
              <w:ind w:firstLine="0"/>
              <w:jc w:val="center"/>
            </w:pPr>
            <w:r w:rsidRPr="00365BA0">
              <w:t>1</w:t>
            </w:r>
          </w:p>
        </w:tc>
        <w:tc>
          <w:tcPr>
            <w:tcW w:w="1984" w:type="dxa"/>
            <w:vAlign w:val="center"/>
          </w:tcPr>
          <w:p w14:paraId="5E2EDBD9" w14:textId="77777777" w:rsidR="00041417" w:rsidRPr="006637CD" w:rsidRDefault="00041417" w:rsidP="00510B78">
            <w:pPr>
              <w:ind w:firstLine="0"/>
              <w:jc w:val="center"/>
            </w:pPr>
            <w:r w:rsidRPr="00365BA0">
              <w:t>1</w:t>
            </w:r>
          </w:p>
        </w:tc>
        <w:tc>
          <w:tcPr>
            <w:tcW w:w="1190" w:type="dxa"/>
            <w:vAlign w:val="center"/>
          </w:tcPr>
          <w:p w14:paraId="46B50127" w14:textId="77777777" w:rsidR="00041417" w:rsidRPr="006637CD" w:rsidRDefault="00041417" w:rsidP="00510B78">
            <w:pPr>
              <w:ind w:firstLine="0"/>
              <w:jc w:val="center"/>
            </w:pPr>
            <w:r w:rsidRPr="00365BA0">
              <w:t>2</w:t>
            </w:r>
          </w:p>
        </w:tc>
      </w:tr>
      <w:tr w:rsidR="00041417" w14:paraId="20092634" w14:textId="77777777" w:rsidTr="00510B78">
        <w:tc>
          <w:tcPr>
            <w:tcW w:w="1980" w:type="dxa"/>
            <w:vAlign w:val="center"/>
          </w:tcPr>
          <w:p w14:paraId="1C32B07F" w14:textId="77777777" w:rsidR="00041417" w:rsidRDefault="00041417" w:rsidP="00510B78">
            <w:pPr>
              <w:ind w:firstLine="0"/>
            </w:pPr>
            <w:r w:rsidRPr="006637CD">
              <w:t>Backbone.js</w:t>
            </w:r>
          </w:p>
        </w:tc>
        <w:tc>
          <w:tcPr>
            <w:tcW w:w="2410" w:type="dxa"/>
            <w:vAlign w:val="center"/>
          </w:tcPr>
          <w:p w14:paraId="5FA9B4AD" w14:textId="77777777" w:rsidR="00041417" w:rsidRPr="006637CD" w:rsidRDefault="00041417" w:rsidP="00510B78">
            <w:pPr>
              <w:ind w:firstLine="0"/>
              <w:jc w:val="center"/>
            </w:pPr>
            <w:r>
              <w:t>0,67</w:t>
            </w:r>
          </w:p>
        </w:tc>
        <w:tc>
          <w:tcPr>
            <w:tcW w:w="1984" w:type="dxa"/>
            <w:vAlign w:val="center"/>
          </w:tcPr>
          <w:p w14:paraId="0C854810" w14:textId="77777777" w:rsidR="00041417" w:rsidRPr="006637CD" w:rsidRDefault="00041417" w:rsidP="00510B78">
            <w:pPr>
              <w:ind w:firstLine="0"/>
              <w:jc w:val="center"/>
            </w:pPr>
            <w:r>
              <w:t>0,67</w:t>
            </w:r>
          </w:p>
        </w:tc>
        <w:tc>
          <w:tcPr>
            <w:tcW w:w="1190" w:type="dxa"/>
            <w:vAlign w:val="center"/>
          </w:tcPr>
          <w:p w14:paraId="702A40E9" w14:textId="77777777" w:rsidR="00041417" w:rsidRPr="006637CD" w:rsidRDefault="00041417" w:rsidP="00510B78">
            <w:pPr>
              <w:ind w:firstLine="0"/>
              <w:jc w:val="center"/>
            </w:pPr>
            <w:r>
              <w:t>1,34</w:t>
            </w:r>
          </w:p>
        </w:tc>
      </w:tr>
      <w:tr w:rsidR="00041417" w14:paraId="77AA9F11" w14:textId="77777777" w:rsidTr="00510B78">
        <w:tc>
          <w:tcPr>
            <w:tcW w:w="1980" w:type="dxa"/>
            <w:vAlign w:val="center"/>
          </w:tcPr>
          <w:p w14:paraId="1A0B609A" w14:textId="77777777" w:rsidR="00041417" w:rsidRDefault="00041417" w:rsidP="00510B78">
            <w:pPr>
              <w:ind w:firstLine="0"/>
            </w:pPr>
            <w:r w:rsidRPr="006637CD">
              <w:t>Vue.js</w:t>
            </w:r>
          </w:p>
        </w:tc>
        <w:tc>
          <w:tcPr>
            <w:tcW w:w="2410" w:type="dxa"/>
            <w:vAlign w:val="center"/>
          </w:tcPr>
          <w:p w14:paraId="4185A0E7" w14:textId="77777777" w:rsidR="00041417" w:rsidRPr="006637CD" w:rsidRDefault="00041417" w:rsidP="00510B78">
            <w:pPr>
              <w:ind w:firstLine="0"/>
            </w:pPr>
          </w:p>
        </w:tc>
        <w:tc>
          <w:tcPr>
            <w:tcW w:w="1984" w:type="dxa"/>
            <w:vAlign w:val="center"/>
          </w:tcPr>
          <w:p w14:paraId="3E7A9728" w14:textId="77777777" w:rsidR="00041417" w:rsidRPr="006637CD" w:rsidRDefault="00041417" w:rsidP="00510B78">
            <w:pPr>
              <w:ind w:firstLine="0"/>
            </w:pPr>
          </w:p>
        </w:tc>
        <w:tc>
          <w:tcPr>
            <w:tcW w:w="1190" w:type="dxa"/>
            <w:vAlign w:val="center"/>
          </w:tcPr>
          <w:p w14:paraId="0005C030" w14:textId="77777777" w:rsidR="00041417" w:rsidRPr="006637CD" w:rsidRDefault="00041417" w:rsidP="00510B78">
            <w:pPr>
              <w:ind w:firstLine="0"/>
            </w:pPr>
          </w:p>
        </w:tc>
      </w:tr>
      <w:tr w:rsidR="00041417" w14:paraId="4EC85CA6" w14:textId="77777777" w:rsidTr="00510B78">
        <w:tc>
          <w:tcPr>
            <w:tcW w:w="1980" w:type="dxa"/>
            <w:vAlign w:val="center"/>
          </w:tcPr>
          <w:p w14:paraId="67A540C4" w14:textId="77777777" w:rsidR="00041417" w:rsidRDefault="00041417" w:rsidP="00510B78">
            <w:pPr>
              <w:ind w:firstLine="0"/>
            </w:pPr>
            <w:proofErr w:type="spellStart"/>
            <w:r w:rsidRPr="006637CD">
              <w:t>Django</w:t>
            </w:r>
            <w:proofErr w:type="spellEnd"/>
          </w:p>
        </w:tc>
        <w:tc>
          <w:tcPr>
            <w:tcW w:w="2410" w:type="dxa"/>
            <w:vAlign w:val="center"/>
          </w:tcPr>
          <w:p w14:paraId="49B29511" w14:textId="77777777" w:rsidR="00041417" w:rsidRPr="006637CD" w:rsidRDefault="00041417" w:rsidP="00510B78">
            <w:pPr>
              <w:ind w:firstLine="0"/>
            </w:pPr>
          </w:p>
        </w:tc>
        <w:tc>
          <w:tcPr>
            <w:tcW w:w="1984" w:type="dxa"/>
            <w:vAlign w:val="center"/>
          </w:tcPr>
          <w:p w14:paraId="630D7C4C" w14:textId="77777777" w:rsidR="00041417" w:rsidRPr="006637CD" w:rsidRDefault="00041417" w:rsidP="00510B78">
            <w:pPr>
              <w:ind w:firstLine="0"/>
            </w:pPr>
          </w:p>
        </w:tc>
        <w:tc>
          <w:tcPr>
            <w:tcW w:w="1190" w:type="dxa"/>
            <w:vAlign w:val="center"/>
          </w:tcPr>
          <w:p w14:paraId="1766689F" w14:textId="77777777" w:rsidR="00041417" w:rsidRPr="006637CD" w:rsidRDefault="00041417" w:rsidP="00510B78">
            <w:pPr>
              <w:ind w:firstLine="0"/>
            </w:pPr>
          </w:p>
        </w:tc>
      </w:tr>
      <w:tr w:rsidR="00041417" w14:paraId="5EF7C499" w14:textId="77777777" w:rsidTr="00510B78">
        <w:tc>
          <w:tcPr>
            <w:tcW w:w="1980" w:type="dxa"/>
            <w:vAlign w:val="center"/>
          </w:tcPr>
          <w:p w14:paraId="779731AE" w14:textId="77777777" w:rsidR="00041417" w:rsidRDefault="00041417" w:rsidP="00510B78">
            <w:pPr>
              <w:ind w:firstLine="0"/>
            </w:pPr>
            <w:proofErr w:type="spellStart"/>
            <w:r w:rsidRPr="006637CD">
              <w:t>Flask</w:t>
            </w:r>
            <w:proofErr w:type="spellEnd"/>
          </w:p>
        </w:tc>
        <w:tc>
          <w:tcPr>
            <w:tcW w:w="2410" w:type="dxa"/>
            <w:vAlign w:val="center"/>
          </w:tcPr>
          <w:p w14:paraId="7E59D732" w14:textId="77777777" w:rsidR="00041417" w:rsidRPr="006637CD" w:rsidRDefault="00041417" w:rsidP="00510B78">
            <w:pPr>
              <w:ind w:firstLine="0"/>
            </w:pPr>
          </w:p>
        </w:tc>
        <w:tc>
          <w:tcPr>
            <w:tcW w:w="1984" w:type="dxa"/>
            <w:vAlign w:val="center"/>
          </w:tcPr>
          <w:p w14:paraId="57A18416" w14:textId="77777777" w:rsidR="00041417" w:rsidRPr="006637CD" w:rsidRDefault="00041417" w:rsidP="00510B78">
            <w:pPr>
              <w:ind w:firstLine="0"/>
            </w:pPr>
          </w:p>
        </w:tc>
        <w:tc>
          <w:tcPr>
            <w:tcW w:w="1190" w:type="dxa"/>
            <w:vAlign w:val="center"/>
          </w:tcPr>
          <w:p w14:paraId="6A55219F" w14:textId="77777777" w:rsidR="00041417" w:rsidRPr="006637CD" w:rsidRDefault="00041417" w:rsidP="00510B78">
            <w:pPr>
              <w:ind w:firstLine="0"/>
            </w:pPr>
          </w:p>
        </w:tc>
      </w:tr>
      <w:tr w:rsidR="00041417" w14:paraId="5B36AE42" w14:textId="77777777" w:rsidTr="00510B78">
        <w:tc>
          <w:tcPr>
            <w:tcW w:w="1980" w:type="dxa"/>
            <w:vAlign w:val="center"/>
          </w:tcPr>
          <w:p w14:paraId="623E1ABD" w14:textId="77777777" w:rsidR="00041417" w:rsidRDefault="00041417" w:rsidP="00510B78">
            <w:pPr>
              <w:ind w:firstLine="0"/>
            </w:pPr>
            <w:proofErr w:type="spellStart"/>
            <w:r w:rsidRPr="006637CD">
              <w:t>Rails</w:t>
            </w:r>
            <w:proofErr w:type="spellEnd"/>
          </w:p>
        </w:tc>
        <w:tc>
          <w:tcPr>
            <w:tcW w:w="2410" w:type="dxa"/>
            <w:vAlign w:val="center"/>
          </w:tcPr>
          <w:p w14:paraId="0394B9DA" w14:textId="77777777" w:rsidR="00041417" w:rsidRPr="006637CD" w:rsidRDefault="00041417" w:rsidP="00510B78">
            <w:pPr>
              <w:ind w:firstLine="0"/>
            </w:pPr>
          </w:p>
        </w:tc>
        <w:tc>
          <w:tcPr>
            <w:tcW w:w="1984" w:type="dxa"/>
            <w:vAlign w:val="center"/>
          </w:tcPr>
          <w:p w14:paraId="7BAA96F7" w14:textId="77777777" w:rsidR="00041417" w:rsidRPr="006637CD" w:rsidRDefault="00041417" w:rsidP="00510B78">
            <w:pPr>
              <w:ind w:firstLine="0"/>
            </w:pPr>
          </w:p>
        </w:tc>
        <w:tc>
          <w:tcPr>
            <w:tcW w:w="1190" w:type="dxa"/>
            <w:vAlign w:val="center"/>
          </w:tcPr>
          <w:p w14:paraId="5A6E7977" w14:textId="77777777" w:rsidR="00041417" w:rsidRPr="006637CD" w:rsidRDefault="00041417" w:rsidP="00510B78">
            <w:pPr>
              <w:ind w:firstLine="0"/>
            </w:pPr>
          </w:p>
        </w:tc>
      </w:tr>
      <w:tr w:rsidR="00041417" w14:paraId="7BFE9CF1" w14:textId="77777777" w:rsidTr="00510B78">
        <w:tc>
          <w:tcPr>
            <w:tcW w:w="1980" w:type="dxa"/>
            <w:vAlign w:val="center"/>
          </w:tcPr>
          <w:p w14:paraId="5BC8069F" w14:textId="77777777" w:rsidR="00041417" w:rsidRDefault="00041417" w:rsidP="00510B78">
            <w:pPr>
              <w:ind w:firstLine="0"/>
            </w:pPr>
            <w:r w:rsidRPr="006637CD">
              <w:t>ASP.NET</w:t>
            </w:r>
          </w:p>
        </w:tc>
        <w:tc>
          <w:tcPr>
            <w:tcW w:w="2410" w:type="dxa"/>
            <w:vAlign w:val="center"/>
          </w:tcPr>
          <w:p w14:paraId="23B2EA24" w14:textId="77777777" w:rsidR="00041417" w:rsidRPr="006637CD" w:rsidRDefault="00041417" w:rsidP="00510B78">
            <w:pPr>
              <w:ind w:firstLine="0"/>
            </w:pPr>
          </w:p>
        </w:tc>
        <w:tc>
          <w:tcPr>
            <w:tcW w:w="1984" w:type="dxa"/>
            <w:vAlign w:val="center"/>
          </w:tcPr>
          <w:p w14:paraId="21CD1B88" w14:textId="77777777" w:rsidR="00041417" w:rsidRPr="006637CD" w:rsidRDefault="00041417" w:rsidP="00510B78">
            <w:pPr>
              <w:ind w:firstLine="0"/>
            </w:pPr>
          </w:p>
        </w:tc>
        <w:tc>
          <w:tcPr>
            <w:tcW w:w="1190" w:type="dxa"/>
            <w:vAlign w:val="center"/>
          </w:tcPr>
          <w:p w14:paraId="54A5E993" w14:textId="77777777" w:rsidR="00041417" w:rsidRPr="006637CD" w:rsidRDefault="00041417" w:rsidP="00510B78">
            <w:pPr>
              <w:ind w:firstLine="0"/>
            </w:pPr>
          </w:p>
        </w:tc>
      </w:tr>
      <w:tr w:rsidR="00041417" w14:paraId="31568F05" w14:textId="77777777" w:rsidTr="00510B78">
        <w:tc>
          <w:tcPr>
            <w:tcW w:w="1980" w:type="dxa"/>
            <w:vAlign w:val="center"/>
          </w:tcPr>
          <w:p w14:paraId="71D7C302" w14:textId="77777777" w:rsidR="00041417" w:rsidRDefault="00041417" w:rsidP="00510B78">
            <w:pPr>
              <w:ind w:firstLine="0"/>
            </w:pPr>
            <w:r w:rsidRPr="006637CD">
              <w:t>ASP.NET MVC (</w:t>
            </w:r>
            <w:proofErr w:type="spellStart"/>
            <w:r w:rsidRPr="006637CD">
              <w:t>archived</w:t>
            </w:r>
            <w:proofErr w:type="spellEnd"/>
            <w:r w:rsidRPr="006637CD">
              <w:t xml:space="preserve"> 2019)</w:t>
            </w:r>
          </w:p>
        </w:tc>
        <w:tc>
          <w:tcPr>
            <w:tcW w:w="2410" w:type="dxa"/>
            <w:vAlign w:val="center"/>
          </w:tcPr>
          <w:p w14:paraId="7D610E7F" w14:textId="77777777" w:rsidR="00041417" w:rsidRPr="006637CD" w:rsidRDefault="00041417" w:rsidP="00510B78">
            <w:pPr>
              <w:ind w:firstLine="0"/>
            </w:pPr>
          </w:p>
        </w:tc>
        <w:tc>
          <w:tcPr>
            <w:tcW w:w="1984" w:type="dxa"/>
            <w:vAlign w:val="center"/>
          </w:tcPr>
          <w:p w14:paraId="0F761833" w14:textId="77777777" w:rsidR="00041417" w:rsidRPr="006637CD" w:rsidRDefault="00041417" w:rsidP="00510B78">
            <w:pPr>
              <w:ind w:firstLine="0"/>
            </w:pPr>
          </w:p>
        </w:tc>
        <w:tc>
          <w:tcPr>
            <w:tcW w:w="1190" w:type="dxa"/>
            <w:vAlign w:val="center"/>
          </w:tcPr>
          <w:p w14:paraId="408B0BF5" w14:textId="77777777" w:rsidR="00041417" w:rsidRPr="006637CD" w:rsidRDefault="00041417" w:rsidP="00510B78">
            <w:pPr>
              <w:ind w:firstLine="0"/>
            </w:pPr>
          </w:p>
        </w:tc>
      </w:tr>
      <w:tr w:rsidR="00041417" w14:paraId="1C8CE001" w14:textId="77777777" w:rsidTr="00510B78">
        <w:tc>
          <w:tcPr>
            <w:tcW w:w="1980" w:type="dxa"/>
            <w:vAlign w:val="center"/>
          </w:tcPr>
          <w:p w14:paraId="60B98490" w14:textId="77777777" w:rsidR="00041417" w:rsidRDefault="00041417" w:rsidP="00510B78">
            <w:pPr>
              <w:ind w:firstLine="0"/>
            </w:pPr>
            <w:r w:rsidRPr="006637CD">
              <w:t xml:space="preserve">Apache </w:t>
            </w:r>
            <w:proofErr w:type="spellStart"/>
            <w:r w:rsidRPr="006637CD">
              <w:t>Struts</w:t>
            </w:r>
            <w:proofErr w:type="spellEnd"/>
          </w:p>
        </w:tc>
        <w:tc>
          <w:tcPr>
            <w:tcW w:w="2410" w:type="dxa"/>
            <w:vAlign w:val="center"/>
          </w:tcPr>
          <w:p w14:paraId="481F68AC" w14:textId="77777777" w:rsidR="00041417" w:rsidRPr="006637CD" w:rsidRDefault="00041417" w:rsidP="00510B78">
            <w:pPr>
              <w:ind w:firstLine="0"/>
            </w:pPr>
          </w:p>
        </w:tc>
        <w:tc>
          <w:tcPr>
            <w:tcW w:w="1984" w:type="dxa"/>
            <w:vAlign w:val="center"/>
          </w:tcPr>
          <w:p w14:paraId="77FF5896" w14:textId="77777777" w:rsidR="00041417" w:rsidRPr="006637CD" w:rsidRDefault="00041417" w:rsidP="00510B78">
            <w:pPr>
              <w:ind w:firstLine="0"/>
            </w:pPr>
          </w:p>
        </w:tc>
        <w:tc>
          <w:tcPr>
            <w:tcW w:w="1190" w:type="dxa"/>
            <w:vAlign w:val="center"/>
          </w:tcPr>
          <w:p w14:paraId="19F664FC" w14:textId="77777777" w:rsidR="00041417" w:rsidRPr="006637CD" w:rsidRDefault="00041417" w:rsidP="00510B78">
            <w:pPr>
              <w:ind w:firstLine="0"/>
            </w:pPr>
          </w:p>
        </w:tc>
      </w:tr>
      <w:tr w:rsidR="00041417" w14:paraId="64B97F5C" w14:textId="77777777" w:rsidTr="00510B78">
        <w:tc>
          <w:tcPr>
            <w:tcW w:w="1980" w:type="dxa"/>
            <w:vAlign w:val="center"/>
          </w:tcPr>
          <w:p w14:paraId="637A52A3" w14:textId="77777777" w:rsidR="00041417" w:rsidRDefault="00041417" w:rsidP="00510B78">
            <w:pPr>
              <w:ind w:firstLine="0"/>
            </w:pPr>
            <w:r w:rsidRPr="006637CD">
              <w:t>Sinatra</w:t>
            </w:r>
          </w:p>
        </w:tc>
        <w:tc>
          <w:tcPr>
            <w:tcW w:w="2410" w:type="dxa"/>
            <w:vAlign w:val="center"/>
          </w:tcPr>
          <w:p w14:paraId="66C133F8" w14:textId="77777777" w:rsidR="00041417" w:rsidRPr="006637CD" w:rsidRDefault="00041417" w:rsidP="00510B78">
            <w:pPr>
              <w:ind w:firstLine="0"/>
            </w:pPr>
          </w:p>
        </w:tc>
        <w:tc>
          <w:tcPr>
            <w:tcW w:w="1984" w:type="dxa"/>
            <w:vAlign w:val="center"/>
          </w:tcPr>
          <w:p w14:paraId="1CF39B7F" w14:textId="77777777" w:rsidR="00041417" w:rsidRPr="006637CD" w:rsidRDefault="00041417" w:rsidP="00510B78">
            <w:pPr>
              <w:ind w:firstLine="0"/>
            </w:pPr>
          </w:p>
        </w:tc>
        <w:tc>
          <w:tcPr>
            <w:tcW w:w="1190" w:type="dxa"/>
            <w:vAlign w:val="center"/>
          </w:tcPr>
          <w:p w14:paraId="48A107EA" w14:textId="77777777" w:rsidR="00041417" w:rsidRPr="006637CD" w:rsidRDefault="00041417" w:rsidP="00510B78">
            <w:pPr>
              <w:ind w:firstLine="0"/>
            </w:pPr>
          </w:p>
        </w:tc>
      </w:tr>
      <w:tr w:rsidR="00041417" w14:paraId="6CD29C04" w14:textId="77777777" w:rsidTr="00510B78">
        <w:tc>
          <w:tcPr>
            <w:tcW w:w="1980" w:type="dxa"/>
            <w:vAlign w:val="center"/>
          </w:tcPr>
          <w:p w14:paraId="3B57E715" w14:textId="77777777" w:rsidR="00041417" w:rsidRDefault="00041417" w:rsidP="00510B78">
            <w:pPr>
              <w:ind w:firstLine="0"/>
            </w:pPr>
            <w:proofErr w:type="spellStart"/>
            <w:r w:rsidRPr="006637CD">
              <w:t>Yii</w:t>
            </w:r>
            <w:proofErr w:type="spellEnd"/>
          </w:p>
        </w:tc>
        <w:tc>
          <w:tcPr>
            <w:tcW w:w="2410" w:type="dxa"/>
            <w:vAlign w:val="center"/>
          </w:tcPr>
          <w:p w14:paraId="3648D15E" w14:textId="77777777" w:rsidR="00041417" w:rsidRPr="006637CD" w:rsidRDefault="00041417" w:rsidP="00510B78">
            <w:pPr>
              <w:ind w:firstLine="0"/>
            </w:pPr>
          </w:p>
        </w:tc>
        <w:tc>
          <w:tcPr>
            <w:tcW w:w="1984" w:type="dxa"/>
            <w:vAlign w:val="center"/>
          </w:tcPr>
          <w:p w14:paraId="2294DA98" w14:textId="77777777" w:rsidR="00041417" w:rsidRPr="006637CD" w:rsidRDefault="00041417" w:rsidP="00510B78">
            <w:pPr>
              <w:ind w:firstLine="0"/>
            </w:pPr>
          </w:p>
        </w:tc>
        <w:tc>
          <w:tcPr>
            <w:tcW w:w="1190" w:type="dxa"/>
            <w:vAlign w:val="center"/>
          </w:tcPr>
          <w:p w14:paraId="4392ABB8" w14:textId="77777777" w:rsidR="00041417" w:rsidRPr="006637CD" w:rsidRDefault="00041417" w:rsidP="00510B78">
            <w:pPr>
              <w:ind w:firstLine="0"/>
            </w:pPr>
          </w:p>
        </w:tc>
      </w:tr>
    </w:tbl>
    <w:p w14:paraId="66B82E0D" w14:textId="77777777" w:rsidR="00041417" w:rsidRDefault="00041417" w:rsidP="00041417">
      <w:pPr>
        <w:pStyle w:val="Nessunaspaziatura"/>
      </w:pPr>
    </w:p>
    <w:p w14:paraId="42CB9871" w14:textId="77777777" w:rsidR="00041417" w:rsidRDefault="00041417" w:rsidP="00041417">
      <w:r>
        <w:t>NOTE</w:t>
      </w:r>
    </w:p>
    <w:p w14:paraId="17A3FA39" w14:textId="77777777" w:rsidR="00041417" w:rsidRDefault="00041417" w:rsidP="00041417">
      <w:proofErr w:type="spellStart"/>
      <w:r>
        <w:t>Spark</w:t>
      </w:r>
      <w:proofErr w:type="spellEnd"/>
      <w:r>
        <w:t xml:space="preserve"> api doc generata poco comprensibile</w:t>
      </w:r>
    </w:p>
    <w:p w14:paraId="08C32803" w14:textId="77777777" w:rsidR="00041417" w:rsidRDefault="00041417" w:rsidP="00041417">
      <w:pPr>
        <w:pStyle w:val="Nessunaspaziatura"/>
        <w:rPr>
          <w:b/>
        </w:rPr>
      </w:pPr>
    </w:p>
    <w:p w14:paraId="41E2C39F" w14:textId="77777777" w:rsidR="00041417" w:rsidRDefault="00041417" w:rsidP="00041417">
      <w:pPr>
        <w:pStyle w:val="Nessunaspaziatura"/>
        <w:rPr>
          <w:b/>
        </w:rPr>
      </w:pPr>
      <w:r w:rsidRPr="00AC27A8">
        <w:rPr>
          <w:b/>
        </w:rPr>
        <w:t>Valutazione del tipo di Framework</w:t>
      </w:r>
    </w:p>
    <w:p w14:paraId="33777E02" w14:textId="77777777" w:rsidR="00041417" w:rsidRPr="00AC27A8" w:rsidRDefault="00041417" w:rsidP="00041417">
      <w:pPr>
        <w:pStyle w:val="Nessunaspaziatura"/>
        <w:rPr>
          <w:b/>
        </w:rPr>
      </w:pPr>
    </w:p>
    <w:p w14:paraId="0A29E500" w14:textId="77777777" w:rsidR="00041417" w:rsidRDefault="00041417" w:rsidP="00041417">
      <w:r>
        <w:t xml:space="preserve">Il Tipo con il quale viene presentato il </w:t>
      </w:r>
      <w:proofErr w:type="spellStart"/>
      <w:r>
        <w:t>framework</w:t>
      </w:r>
      <w:proofErr w:type="spellEnd"/>
      <w:r>
        <w:t xml:space="preserve"> influisce indicativamente sulle funzionalità dello stesso, in genere un </w:t>
      </w:r>
      <w:proofErr w:type="spellStart"/>
      <w:r>
        <w:t>framework</w:t>
      </w:r>
      <w:proofErr w:type="spellEnd"/>
      <w:r>
        <w:t xml:space="preserve"> presentato come </w:t>
      </w:r>
      <w:proofErr w:type="spellStart"/>
      <w:r>
        <w:t>Fullstack</w:t>
      </w:r>
      <w:proofErr w:type="spellEnd"/>
      <w:r>
        <w:t xml:space="preserve"> permette allo sviluppatore di sviluppare l’intera applicazione, mentre i </w:t>
      </w:r>
      <w:proofErr w:type="spellStart"/>
      <w:r>
        <w:t>framework</w:t>
      </w:r>
      <w:proofErr w:type="spellEnd"/>
      <w:r>
        <w:t xml:space="preserve"> </w:t>
      </w:r>
      <w:proofErr w:type="spellStart"/>
      <w:r>
        <w:t>Frontend</w:t>
      </w:r>
      <w:proofErr w:type="spellEnd"/>
      <w:r>
        <w:t>/</w:t>
      </w:r>
      <w:proofErr w:type="spellStart"/>
      <w:r>
        <w:t>Backend</w:t>
      </w:r>
      <w:proofErr w:type="spellEnd"/>
      <w:r>
        <w:t xml:space="preserve"> solo una parte. In questa tabella possiamo notare in particolare alcuni valori, nel caso di Spring MVC il punteggio è massimo mentre in Node.js ed </w:t>
      </w:r>
      <w:proofErr w:type="spellStart"/>
      <w:r>
        <w:t>AngularJs</w:t>
      </w:r>
      <w:proofErr w:type="spellEnd"/>
      <w:r>
        <w:t xml:space="preserve"> si ha un punteggio minimo questo </w:t>
      </w:r>
      <w:proofErr w:type="spellStart"/>
      <w:r>
        <w:t>perche</w:t>
      </w:r>
      <w:proofErr w:type="spellEnd"/>
      <w:r>
        <w:t xml:space="preserve"> </w:t>
      </w:r>
      <w:proofErr w:type="spellStart"/>
      <w:r>
        <w:t>Node.Js</w:t>
      </w:r>
      <w:proofErr w:type="spellEnd"/>
      <w:r>
        <w:t xml:space="preserve"> è un Framework </w:t>
      </w:r>
      <w:proofErr w:type="spellStart"/>
      <w:r>
        <w:t>Backend</w:t>
      </w:r>
      <w:proofErr w:type="spellEnd"/>
      <w:r>
        <w:t xml:space="preserve"> ed </w:t>
      </w:r>
      <w:proofErr w:type="spellStart"/>
      <w:r>
        <w:t>AngularJs</w:t>
      </w:r>
      <w:proofErr w:type="spellEnd"/>
      <w:r>
        <w:t xml:space="preserve"> è </w:t>
      </w:r>
      <w:proofErr w:type="spellStart"/>
      <w:r>
        <w:t>Frontend</w:t>
      </w:r>
      <w:proofErr w:type="spellEnd"/>
      <w:r>
        <w:t xml:space="preserve"> per valutare in modo omogeneo anche l’ambiente JS abbiamo </w:t>
      </w:r>
      <w:r>
        <w:lastRenderedPageBreak/>
        <w:t xml:space="preserve">aggiunto il Bundle MEAN come se fosse un Framework </w:t>
      </w:r>
      <w:proofErr w:type="spellStart"/>
      <w:r>
        <w:t>Fullstack</w:t>
      </w:r>
      <w:proofErr w:type="spellEnd"/>
      <w:r>
        <w:t xml:space="preserve"> e come Spring ha un punteggio massimo. </w:t>
      </w:r>
    </w:p>
    <w:p w14:paraId="0442F56A" w14:textId="77777777" w:rsidR="00041417" w:rsidRDefault="00041417" w:rsidP="00041417"/>
    <w:tbl>
      <w:tblPr>
        <w:tblStyle w:val="Grigliatabella"/>
        <w:tblW w:w="0" w:type="auto"/>
        <w:tblLook w:val="04A0" w:firstRow="1" w:lastRow="0" w:firstColumn="1" w:lastColumn="0" w:noHBand="0" w:noVBand="1"/>
      </w:tblPr>
      <w:tblGrid>
        <w:gridCol w:w="3400"/>
        <w:gridCol w:w="2914"/>
        <w:gridCol w:w="2914"/>
      </w:tblGrid>
      <w:tr w:rsidR="00041417" w14:paraId="1B1C0DB2" w14:textId="77777777" w:rsidTr="00510B78">
        <w:tc>
          <w:tcPr>
            <w:tcW w:w="3400" w:type="dxa"/>
          </w:tcPr>
          <w:p w14:paraId="17CD90C4" w14:textId="77777777" w:rsidR="00041417" w:rsidRPr="006637CD" w:rsidRDefault="00041417" w:rsidP="00510B78">
            <w:pPr>
              <w:ind w:firstLine="0"/>
            </w:pPr>
            <w:r>
              <w:t>Framework</w:t>
            </w:r>
          </w:p>
        </w:tc>
        <w:tc>
          <w:tcPr>
            <w:tcW w:w="2914" w:type="dxa"/>
          </w:tcPr>
          <w:p w14:paraId="44377DF4" w14:textId="77777777" w:rsidR="00041417" w:rsidRDefault="00041417" w:rsidP="00510B78">
            <w:pPr>
              <w:ind w:firstLine="0"/>
            </w:pPr>
            <w:r>
              <w:t>Tipo di Framework</w:t>
            </w:r>
          </w:p>
        </w:tc>
        <w:tc>
          <w:tcPr>
            <w:tcW w:w="2914" w:type="dxa"/>
          </w:tcPr>
          <w:p w14:paraId="1FE7CFCF" w14:textId="77777777" w:rsidR="00041417" w:rsidRDefault="00041417" w:rsidP="00510B78">
            <w:pPr>
              <w:ind w:firstLine="0"/>
            </w:pPr>
            <w:r>
              <w:t>Punteggio</w:t>
            </w:r>
          </w:p>
        </w:tc>
      </w:tr>
      <w:tr w:rsidR="00041417" w:rsidRPr="006637CD" w14:paraId="43504376" w14:textId="77777777" w:rsidTr="00510B78">
        <w:tc>
          <w:tcPr>
            <w:tcW w:w="3400" w:type="dxa"/>
          </w:tcPr>
          <w:p w14:paraId="1E4622CF" w14:textId="77777777" w:rsidR="00041417" w:rsidRDefault="00041417" w:rsidP="00510B78">
            <w:pPr>
              <w:ind w:firstLine="0"/>
            </w:pPr>
            <w:r w:rsidRPr="006637CD">
              <w:t>Spring MVC</w:t>
            </w:r>
          </w:p>
        </w:tc>
        <w:tc>
          <w:tcPr>
            <w:tcW w:w="2914" w:type="dxa"/>
          </w:tcPr>
          <w:p w14:paraId="03B21B12" w14:textId="77777777" w:rsidR="00041417" w:rsidRPr="006637CD" w:rsidRDefault="00041417" w:rsidP="00510B78">
            <w:pPr>
              <w:ind w:firstLine="0"/>
            </w:pPr>
            <w:proofErr w:type="spellStart"/>
            <w:r>
              <w:t>Fullstack</w:t>
            </w:r>
            <w:proofErr w:type="spellEnd"/>
          </w:p>
        </w:tc>
        <w:tc>
          <w:tcPr>
            <w:tcW w:w="2914" w:type="dxa"/>
          </w:tcPr>
          <w:p w14:paraId="62C53A08" w14:textId="77777777" w:rsidR="00041417" w:rsidRPr="006637CD" w:rsidRDefault="00041417" w:rsidP="00510B78">
            <w:pPr>
              <w:ind w:firstLine="0"/>
            </w:pPr>
            <w:r>
              <w:t>1</w:t>
            </w:r>
          </w:p>
        </w:tc>
      </w:tr>
      <w:tr w:rsidR="00041417" w:rsidRPr="006637CD" w14:paraId="205B5C50" w14:textId="77777777" w:rsidTr="00510B78">
        <w:tc>
          <w:tcPr>
            <w:tcW w:w="3400" w:type="dxa"/>
          </w:tcPr>
          <w:p w14:paraId="7938D7B0" w14:textId="77777777" w:rsidR="00041417" w:rsidRDefault="00041417" w:rsidP="00510B78">
            <w:pPr>
              <w:ind w:firstLine="0"/>
            </w:pPr>
            <w:proofErr w:type="spellStart"/>
            <w:r w:rsidRPr="006637CD">
              <w:t>Vaadin</w:t>
            </w:r>
            <w:proofErr w:type="spellEnd"/>
          </w:p>
        </w:tc>
        <w:tc>
          <w:tcPr>
            <w:tcW w:w="2914" w:type="dxa"/>
          </w:tcPr>
          <w:p w14:paraId="14B76244" w14:textId="77777777" w:rsidR="00041417" w:rsidRPr="006637CD" w:rsidRDefault="00041417" w:rsidP="00510B78">
            <w:pPr>
              <w:ind w:firstLine="0"/>
            </w:pPr>
            <w:proofErr w:type="spellStart"/>
            <w:r>
              <w:t>Frontend</w:t>
            </w:r>
            <w:proofErr w:type="spellEnd"/>
          </w:p>
        </w:tc>
        <w:tc>
          <w:tcPr>
            <w:tcW w:w="2914" w:type="dxa"/>
          </w:tcPr>
          <w:p w14:paraId="5A4190C3" w14:textId="77777777" w:rsidR="00041417" w:rsidRPr="006637CD" w:rsidRDefault="00041417" w:rsidP="00510B78">
            <w:pPr>
              <w:ind w:firstLine="0"/>
            </w:pPr>
            <w:r>
              <w:t>0</w:t>
            </w:r>
          </w:p>
        </w:tc>
      </w:tr>
      <w:tr w:rsidR="00041417" w:rsidRPr="006637CD" w14:paraId="18FC5E64" w14:textId="77777777" w:rsidTr="00510B78">
        <w:tc>
          <w:tcPr>
            <w:tcW w:w="3400" w:type="dxa"/>
          </w:tcPr>
          <w:p w14:paraId="6BF129E0" w14:textId="77777777" w:rsidR="00041417" w:rsidRDefault="00041417" w:rsidP="00510B78">
            <w:pPr>
              <w:ind w:firstLine="0"/>
            </w:pPr>
            <w:proofErr w:type="spellStart"/>
            <w:r w:rsidRPr="006637CD">
              <w:t>Javalin</w:t>
            </w:r>
            <w:proofErr w:type="spellEnd"/>
          </w:p>
        </w:tc>
        <w:tc>
          <w:tcPr>
            <w:tcW w:w="2914" w:type="dxa"/>
          </w:tcPr>
          <w:p w14:paraId="1DE054C9" w14:textId="77777777" w:rsidR="00041417" w:rsidRPr="006637CD" w:rsidRDefault="00041417" w:rsidP="00510B78">
            <w:pPr>
              <w:ind w:firstLine="0"/>
            </w:pPr>
            <w:proofErr w:type="spellStart"/>
            <w:r>
              <w:t>Backend</w:t>
            </w:r>
            <w:proofErr w:type="spellEnd"/>
          </w:p>
        </w:tc>
        <w:tc>
          <w:tcPr>
            <w:tcW w:w="2914" w:type="dxa"/>
          </w:tcPr>
          <w:p w14:paraId="422177C3" w14:textId="77777777" w:rsidR="00041417" w:rsidRPr="006637CD" w:rsidRDefault="00041417" w:rsidP="00510B78">
            <w:pPr>
              <w:ind w:firstLine="0"/>
            </w:pPr>
            <w:r>
              <w:t>0</w:t>
            </w:r>
          </w:p>
        </w:tc>
      </w:tr>
      <w:tr w:rsidR="00041417" w:rsidRPr="006637CD" w14:paraId="2C6C570A" w14:textId="77777777" w:rsidTr="00510B78">
        <w:tc>
          <w:tcPr>
            <w:tcW w:w="3400" w:type="dxa"/>
          </w:tcPr>
          <w:p w14:paraId="24BDE10C" w14:textId="77777777" w:rsidR="00041417" w:rsidRDefault="00041417" w:rsidP="00510B78">
            <w:pPr>
              <w:ind w:firstLine="0"/>
            </w:pPr>
            <w:proofErr w:type="spellStart"/>
            <w:r w:rsidRPr="006637CD">
              <w:t>Laravel</w:t>
            </w:r>
            <w:proofErr w:type="spellEnd"/>
          </w:p>
        </w:tc>
        <w:tc>
          <w:tcPr>
            <w:tcW w:w="2914" w:type="dxa"/>
          </w:tcPr>
          <w:p w14:paraId="236F3E1C" w14:textId="77777777" w:rsidR="00041417" w:rsidRPr="006637CD" w:rsidRDefault="00041417" w:rsidP="00510B78">
            <w:pPr>
              <w:ind w:firstLine="0"/>
            </w:pPr>
            <w:proofErr w:type="spellStart"/>
            <w:r>
              <w:t>Fullstack</w:t>
            </w:r>
            <w:proofErr w:type="spellEnd"/>
          </w:p>
        </w:tc>
        <w:tc>
          <w:tcPr>
            <w:tcW w:w="2914" w:type="dxa"/>
          </w:tcPr>
          <w:p w14:paraId="7DAE8D36" w14:textId="77777777" w:rsidR="00041417" w:rsidRPr="006637CD" w:rsidRDefault="00041417" w:rsidP="00510B78">
            <w:pPr>
              <w:ind w:firstLine="0"/>
            </w:pPr>
            <w:r>
              <w:t>1</w:t>
            </w:r>
          </w:p>
        </w:tc>
      </w:tr>
      <w:tr w:rsidR="00041417" w:rsidRPr="006637CD" w14:paraId="59453C2D" w14:textId="77777777" w:rsidTr="00510B78">
        <w:tc>
          <w:tcPr>
            <w:tcW w:w="3400" w:type="dxa"/>
          </w:tcPr>
          <w:p w14:paraId="5353EF60" w14:textId="77777777" w:rsidR="00041417" w:rsidRDefault="00041417" w:rsidP="00510B78">
            <w:pPr>
              <w:ind w:firstLine="0"/>
            </w:pPr>
            <w:proofErr w:type="spellStart"/>
            <w:r w:rsidRPr="006637CD">
              <w:t>Symfony</w:t>
            </w:r>
            <w:proofErr w:type="spellEnd"/>
          </w:p>
        </w:tc>
        <w:tc>
          <w:tcPr>
            <w:tcW w:w="2914" w:type="dxa"/>
          </w:tcPr>
          <w:p w14:paraId="5613206C" w14:textId="77777777" w:rsidR="00041417" w:rsidRPr="006637CD" w:rsidRDefault="00041417" w:rsidP="00510B78">
            <w:pPr>
              <w:ind w:firstLine="0"/>
            </w:pPr>
            <w:proofErr w:type="spellStart"/>
            <w:r>
              <w:t>Fullstack</w:t>
            </w:r>
            <w:proofErr w:type="spellEnd"/>
          </w:p>
        </w:tc>
        <w:tc>
          <w:tcPr>
            <w:tcW w:w="2914" w:type="dxa"/>
          </w:tcPr>
          <w:p w14:paraId="36CFB450" w14:textId="77777777" w:rsidR="00041417" w:rsidRPr="006637CD" w:rsidRDefault="00041417" w:rsidP="00510B78">
            <w:pPr>
              <w:ind w:firstLine="0"/>
            </w:pPr>
            <w:r>
              <w:t>1</w:t>
            </w:r>
          </w:p>
        </w:tc>
      </w:tr>
      <w:tr w:rsidR="00041417" w:rsidRPr="006637CD" w14:paraId="459AA390" w14:textId="77777777" w:rsidTr="00510B78">
        <w:tc>
          <w:tcPr>
            <w:tcW w:w="3400" w:type="dxa"/>
          </w:tcPr>
          <w:p w14:paraId="50225F64" w14:textId="77777777" w:rsidR="00041417" w:rsidRDefault="00041417" w:rsidP="00510B78">
            <w:pPr>
              <w:ind w:firstLine="0"/>
            </w:pPr>
            <w:r w:rsidRPr="006637CD">
              <w:t>Cake PHP</w:t>
            </w:r>
          </w:p>
        </w:tc>
        <w:tc>
          <w:tcPr>
            <w:tcW w:w="2914" w:type="dxa"/>
          </w:tcPr>
          <w:p w14:paraId="51B25F63" w14:textId="77777777" w:rsidR="00041417" w:rsidRPr="006637CD" w:rsidRDefault="00041417" w:rsidP="00510B78">
            <w:pPr>
              <w:ind w:firstLine="0"/>
            </w:pPr>
            <w:proofErr w:type="spellStart"/>
            <w:r>
              <w:t>Fullstack</w:t>
            </w:r>
            <w:proofErr w:type="spellEnd"/>
          </w:p>
        </w:tc>
        <w:tc>
          <w:tcPr>
            <w:tcW w:w="2914" w:type="dxa"/>
          </w:tcPr>
          <w:p w14:paraId="43022D8F" w14:textId="77777777" w:rsidR="00041417" w:rsidRPr="006637CD" w:rsidRDefault="00041417" w:rsidP="00510B78">
            <w:pPr>
              <w:ind w:firstLine="0"/>
            </w:pPr>
            <w:r>
              <w:t>1</w:t>
            </w:r>
          </w:p>
        </w:tc>
      </w:tr>
      <w:tr w:rsidR="00041417" w:rsidRPr="006637CD" w14:paraId="0DC1FA58" w14:textId="77777777" w:rsidTr="00510B78">
        <w:tc>
          <w:tcPr>
            <w:tcW w:w="3400" w:type="dxa"/>
          </w:tcPr>
          <w:p w14:paraId="58819245" w14:textId="77777777" w:rsidR="00041417" w:rsidRDefault="00041417" w:rsidP="00510B78">
            <w:pPr>
              <w:ind w:firstLine="0"/>
            </w:pPr>
            <w:r w:rsidRPr="006637CD">
              <w:t xml:space="preserve">Code </w:t>
            </w:r>
            <w:proofErr w:type="spellStart"/>
            <w:r w:rsidRPr="006637CD">
              <w:t>Igniter</w:t>
            </w:r>
            <w:proofErr w:type="spellEnd"/>
          </w:p>
        </w:tc>
        <w:tc>
          <w:tcPr>
            <w:tcW w:w="2914" w:type="dxa"/>
          </w:tcPr>
          <w:p w14:paraId="7DD53B6D" w14:textId="77777777" w:rsidR="00041417" w:rsidRPr="006637CD" w:rsidRDefault="00041417" w:rsidP="00510B78">
            <w:pPr>
              <w:ind w:firstLine="0"/>
            </w:pPr>
            <w:proofErr w:type="spellStart"/>
            <w:r>
              <w:t>Fullstack</w:t>
            </w:r>
            <w:proofErr w:type="spellEnd"/>
          </w:p>
        </w:tc>
        <w:tc>
          <w:tcPr>
            <w:tcW w:w="2914" w:type="dxa"/>
          </w:tcPr>
          <w:p w14:paraId="7855C70B" w14:textId="77777777" w:rsidR="00041417" w:rsidRPr="006637CD" w:rsidRDefault="00041417" w:rsidP="00510B78">
            <w:pPr>
              <w:ind w:firstLine="0"/>
            </w:pPr>
            <w:r>
              <w:t>1</w:t>
            </w:r>
          </w:p>
        </w:tc>
      </w:tr>
      <w:tr w:rsidR="00041417" w:rsidRPr="006637CD" w14:paraId="1788B18F" w14:textId="77777777" w:rsidTr="00510B78">
        <w:tc>
          <w:tcPr>
            <w:tcW w:w="3400" w:type="dxa"/>
          </w:tcPr>
          <w:p w14:paraId="65ADB37F" w14:textId="77777777" w:rsidR="00041417" w:rsidRDefault="00041417" w:rsidP="00510B78">
            <w:pPr>
              <w:ind w:firstLine="0"/>
            </w:pPr>
            <w:proofErr w:type="spellStart"/>
            <w:r w:rsidRPr="006637CD">
              <w:t>AngularJs</w:t>
            </w:r>
            <w:proofErr w:type="spellEnd"/>
          </w:p>
        </w:tc>
        <w:tc>
          <w:tcPr>
            <w:tcW w:w="2914" w:type="dxa"/>
          </w:tcPr>
          <w:p w14:paraId="53CBEB73" w14:textId="77777777" w:rsidR="00041417" w:rsidRPr="006637CD" w:rsidRDefault="00041417" w:rsidP="00510B78">
            <w:pPr>
              <w:ind w:firstLine="0"/>
            </w:pPr>
            <w:proofErr w:type="spellStart"/>
            <w:r>
              <w:t>Frontend</w:t>
            </w:r>
            <w:proofErr w:type="spellEnd"/>
            <w:r>
              <w:t>/MEAN</w:t>
            </w:r>
          </w:p>
        </w:tc>
        <w:tc>
          <w:tcPr>
            <w:tcW w:w="2914" w:type="dxa"/>
          </w:tcPr>
          <w:p w14:paraId="51146C39" w14:textId="77777777" w:rsidR="00041417" w:rsidRPr="006637CD" w:rsidRDefault="00041417" w:rsidP="00510B78">
            <w:pPr>
              <w:ind w:firstLine="0"/>
            </w:pPr>
            <w:r>
              <w:t>0</w:t>
            </w:r>
          </w:p>
        </w:tc>
      </w:tr>
      <w:tr w:rsidR="00041417" w:rsidRPr="006637CD" w14:paraId="2796ADD5" w14:textId="77777777" w:rsidTr="00510B78">
        <w:tc>
          <w:tcPr>
            <w:tcW w:w="3400" w:type="dxa"/>
          </w:tcPr>
          <w:p w14:paraId="72106F2C" w14:textId="77777777" w:rsidR="00041417" w:rsidRDefault="00041417" w:rsidP="00510B78">
            <w:pPr>
              <w:ind w:firstLine="0"/>
            </w:pPr>
            <w:proofErr w:type="spellStart"/>
            <w:r w:rsidRPr="006637CD">
              <w:t>Polymer</w:t>
            </w:r>
            <w:proofErr w:type="spellEnd"/>
          </w:p>
        </w:tc>
        <w:tc>
          <w:tcPr>
            <w:tcW w:w="2914" w:type="dxa"/>
          </w:tcPr>
          <w:p w14:paraId="7B85DBF9" w14:textId="77777777" w:rsidR="00041417" w:rsidRPr="006637CD" w:rsidRDefault="00041417" w:rsidP="00510B78">
            <w:pPr>
              <w:ind w:firstLine="0"/>
            </w:pPr>
            <w:proofErr w:type="spellStart"/>
            <w:r>
              <w:t>Frontend</w:t>
            </w:r>
            <w:proofErr w:type="spellEnd"/>
          </w:p>
        </w:tc>
        <w:tc>
          <w:tcPr>
            <w:tcW w:w="2914" w:type="dxa"/>
          </w:tcPr>
          <w:p w14:paraId="5954DC5C" w14:textId="77777777" w:rsidR="00041417" w:rsidRPr="006637CD" w:rsidRDefault="00041417" w:rsidP="00510B78">
            <w:pPr>
              <w:ind w:firstLine="0"/>
            </w:pPr>
            <w:r>
              <w:t>0</w:t>
            </w:r>
          </w:p>
        </w:tc>
      </w:tr>
      <w:tr w:rsidR="00041417" w:rsidRPr="006637CD" w14:paraId="681A77F2" w14:textId="77777777" w:rsidTr="00510B78">
        <w:tc>
          <w:tcPr>
            <w:tcW w:w="3400" w:type="dxa"/>
          </w:tcPr>
          <w:p w14:paraId="5A979A3F" w14:textId="77777777" w:rsidR="00041417" w:rsidRDefault="00041417" w:rsidP="00510B78">
            <w:pPr>
              <w:ind w:firstLine="0"/>
            </w:pPr>
            <w:r w:rsidRPr="006637CD">
              <w:t>React.JS</w:t>
            </w:r>
          </w:p>
        </w:tc>
        <w:tc>
          <w:tcPr>
            <w:tcW w:w="2914" w:type="dxa"/>
          </w:tcPr>
          <w:p w14:paraId="050542E0" w14:textId="77777777" w:rsidR="00041417" w:rsidRPr="006637CD" w:rsidRDefault="00041417" w:rsidP="00510B78">
            <w:pPr>
              <w:ind w:firstLine="0"/>
            </w:pPr>
            <w:proofErr w:type="spellStart"/>
            <w:r>
              <w:t>Frontend</w:t>
            </w:r>
            <w:proofErr w:type="spellEnd"/>
            <w:r>
              <w:t>/MEAN</w:t>
            </w:r>
          </w:p>
        </w:tc>
        <w:tc>
          <w:tcPr>
            <w:tcW w:w="2914" w:type="dxa"/>
          </w:tcPr>
          <w:p w14:paraId="35E332A3" w14:textId="77777777" w:rsidR="00041417" w:rsidRPr="006637CD" w:rsidRDefault="00041417" w:rsidP="00510B78">
            <w:pPr>
              <w:ind w:firstLine="0"/>
            </w:pPr>
            <w:r>
              <w:t>0</w:t>
            </w:r>
          </w:p>
        </w:tc>
      </w:tr>
      <w:tr w:rsidR="00041417" w:rsidRPr="006637CD" w14:paraId="1BF4A314" w14:textId="77777777" w:rsidTr="00510B78">
        <w:tc>
          <w:tcPr>
            <w:tcW w:w="3400" w:type="dxa"/>
          </w:tcPr>
          <w:p w14:paraId="5A786BDC" w14:textId="77777777" w:rsidR="00041417" w:rsidRDefault="00041417" w:rsidP="00510B78">
            <w:pPr>
              <w:ind w:firstLine="0"/>
            </w:pPr>
            <w:r w:rsidRPr="006637CD">
              <w:t>Express.js</w:t>
            </w:r>
          </w:p>
        </w:tc>
        <w:tc>
          <w:tcPr>
            <w:tcW w:w="2914" w:type="dxa"/>
          </w:tcPr>
          <w:p w14:paraId="58CEB4CE" w14:textId="77777777" w:rsidR="00041417" w:rsidRPr="006637CD" w:rsidRDefault="00041417" w:rsidP="00510B78">
            <w:pPr>
              <w:ind w:firstLine="0"/>
            </w:pPr>
            <w:proofErr w:type="spellStart"/>
            <w:r>
              <w:t>Backend</w:t>
            </w:r>
            <w:proofErr w:type="spellEnd"/>
            <w:r>
              <w:t>/MEAN</w:t>
            </w:r>
          </w:p>
        </w:tc>
        <w:tc>
          <w:tcPr>
            <w:tcW w:w="2914" w:type="dxa"/>
          </w:tcPr>
          <w:p w14:paraId="0CFB3388" w14:textId="77777777" w:rsidR="00041417" w:rsidRPr="006637CD" w:rsidRDefault="00041417" w:rsidP="00510B78">
            <w:pPr>
              <w:ind w:firstLine="0"/>
            </w:pPr>
            <w:r>
              <w:t>0</w:t>
            </w:r>
          </w:p>
        </w:tc>
      </w:tr>
      <w:tr w:rsidR="00041417" w:rsidRPr="006637CD" w14:paraId="775043A0" w14:textId="77777777" w:rsidTr="00510B78">
        <w:tc>
          <w:tcPr>
            <w:tcW w:w="3400" w:type="dxa"/>
          </w:tcPr>
          <w:p w14:paraId="1320F25C" w14:textId="77777777" w:rsidR="00041417" w:rsidRDefault="00041417" w:rsidP="00510B78">
            <w:pPr>
              <w:ind w:firstLine="0"/>
            </w:pPr>
            <w:r w:rsidRPr="006637CD">
              <w:t>Node.js</w:t>
            </w:r>
          </w:p>
        </w:tc>
        <w:tc>
          <w:tcPr>
            <w:tcW w:w="2914" w:type="dxa"/>
          </w:tcPr>
          <w:p w14:paraId="71FE80D2" w14:textId="77777777" w:rsidR="00041417" w:rsidRPr="006637CD" w:rsidRDefault="00041417" w:rsidP="00510B78">
            <w:pPr>
              <w:ind w:firstLine="0"/>
            </w:pPr>
            <w:proofErr w:type="spellStart"/>
            <w:r>
              <w:t>Backend</w:t>
            </w:r>
            <w:proofErr w:type="spellEnd"/>
            <w:r>
              <w:t>/MEAN</w:t>
            </w:r>
          </w:p>
        </w:tc>
        <w:tc>
          <w:tcPr>
            <w:tcW w:w="2914" w:type="dxa"/>
          </w:tcPr>
          <w:p w14:paraId="4BA0EA7B" w14:textId="77777777" w:rsidR="00041417" w:rsidRPr="006637CD" w:rsidRDefault="00041417" w:rsidP="00510B78">
            <w:pPr>
              <w:ind w:firstLine="0"/>
            </w:pPr>
            <w:r>
              <w:t>0</w:t>
            </w:r>
          </w:p>
        </w:tc>
      </w:tr>
      <w:tr w:rsidR="00041417" w:rsidRPr="006637CD" w14:paraId="755C7DED" w14:textId="77777777" w:rsidTr="00510B78">
        <w:tc>
          <w:tcPr>
            <w:tcW w:w="3400" w:type="dxa"/>
          </w:tcPr>
          <w:p w14:paraId="5D3F5440" w14:textId="77777777" w:rsidR="00041417" w:rsidRDefault="00041417" w:rsidP="00510B78">
            <w:pPr>
              <w:ind w:firstLine="0"/>
            </w:pPr>
            <w:r w:rsidRPr="006637CD">
              <w:t>Sails.js</w:t>
            </w:r>
          </w:p>
        </w:tc>
        <w:tc>
          <w:tcPr>
            <w:tcW w:w="2914" w:type="dxa"/>
          </w:tcPr>
          <w:p w14:paraId="618FF04B" w14:textId="77777777" w:rsidR="00041417" w:rsidRPr="006637CD" w:rsidRDefault="00041417" w:rsidP="00510B78">
            <w:pPr>
              <w:ind w:firstLine="0"/>
            </w:pPr>
            <w:proofErr w:type="spellStart"/>
            <w:r>
              <w:t>Backend</w:t>
            </w:r>
            <w:proofErr w:type="spellEnd"/>
          </w:p>
        </w:tc>
        <w:tc>
          <w:tcPr>
            <w:tcW w:w="2914" w:type="dxa"/>
          </w:tcPr>
          <w:p w14:paraId="6A024D4D" w14:textId="77777777" w:rsidR="00041417" w:rsidRPr="006637CD" w:rsidRDefault="00041417" w:rsidP="00510B78">
            <w:pPr>
              <w:ind w:firstLine="0"/>
            </w:pPr>
            <w:r>
              <w:t>0</w:t>
            </w:r>
          </w:p>
        </w:tc>
      </w:tr>
      <w:tr w:rsidR="00041417" w:rsidRPr="006637CD" w14:paraId="0DCA7D7B" w14:textId="77777777" w:rsidTr="00510B78">
        <w:tc>
          <w:tcPr>
            <w:tcW w:w="3400" w:type="dxa"/>
          </w:tcPr>
          <w:p w14:paraId="7857F012" w14:textId="77777777" w:rsidR="00041417" w:rsidRDefault="00041417" w:rsidP="00510B78">
            <w:pPr>
              <w:ind w:firstLine="0"/>
            </w:pPr>
            <w:proofErr w:type="spellStart"/>
            <w:r w:rsidRPr="006637CD">
              <w:t>Koa.Js</w:t>
            </w:r>
            <w:proofErr w:type="spellEnd"/>
          </w:p>
        </w:tc>
        <w:tc>
          <w:tcPr>
            <w:tcW w:w="2914" w:type="dxa"/>
          </w:tcPr>
          <w:p w14:paraId="60A1CFDC" w14:textId="77777777" w:rsidR="00041417" w:rsidRPr="006637CD" w:rsidRDefault="00041417" w:rsidP="00510B78">
            <w:pPr>
              <w:ind w:firstLine="0"/>
            </w:pPr>
            <w:proofErr w:type="spellStart"/>
            <w:r>
              <w:t>Backend</w:t>
            </w:r>
            <w:proofErr w:type="spellEnd"/>
          </w:p>
        </w:tc>
        <w:tc>
          <w:tcPr>
            <w:tcW w:w="2914" w:type="dxa"/>
          </w:tcPr>
          <w:p w14:paraId="3AB0055C" w14:textId="77777777" w:rsidR="00041417" w:rsidRPr="006637CD" w:rsidRDefault="00041417" w:rsidP="00510B78">
            <w:pPr>
              <w:ind w:firstLine="0"/>
            </w:pPr>
            <w:r>
              <w:t>0</w:t>
            </w:r>
          </w:p>
        </w:tc>
      </w:tr>
      <w:tr w:rsidR="00041417" w:rsidRPr="006637CD" w14:paraId="788BA8C8" w14:textId="77777777" w:rsidTr="00510B78">
        <w:tc>
          <w:tcPr>
            <w:tcW w:w="3400" w:type="dxa"/>
          </w:tcPr>
          <w:p w14:paraId="2C3C901B" w14:textId="77777777" w:rsidR="00041417" w:rsidRDefault="00041417" w:rsidP="00510B78">
            <w:pPr>
              <w:ind w:firstLine="0"/>
            </w:pPr>
            <w:proofErr w:type="spellStart"/>
            <w:r w:rsidRPr="006637CD">
              <w:t>Ember.Js</w:t>
            </w:r>
            <w:proofErr w:type="spellEnd"/>
          </w:p>
        </w:tc>
        <w:tc>
          <w:tcPr>
            <w:tcW w:w="2914" w:type="dxa"/>
          </w:tcPr>
          <w:p w14:paraId="2A712D08" w14:textId="77777777" w:rsidR="00041417" w:rsidRPr="006637CD" w:rsidRDefault="00041417" w:rsidP="00510B78">
            <w:pPr>
              <w:ind w:firstLine="0"/>
            </w:pPr>
            <w:proofErr w:type="spellStart"/>
            <w:r>
              <w:t>Frontend</w:t>
            </w:r>
            <w:proofErr w:type="spellEnd"/>
          </w:p>
        </w:tc>
        <w:tc>
          <w:tcPr>
            <w:tcW w:w="2914" w:type="dxa"/>
          </w:tcPr>
          <w:p w14:paraId="52D961D9" w14:textId="77777777" w:rsidR="00041417" w:rsidRPr="006637CD" w:rsidRDefault="00041417" w:rsidP="00510B78">
            <w:pPr>
              <w:ind w:firstLine="0"/>
            </w:pPr>
            <w:r>
              <w:t>0</w:t>
            </w:r>
          </w:p>
        </w:tc>
      </w:tr>
      <w:tr w:rsidR="00041417" w:rsidRPr="006637CD" w14:paraId="17AA3D96" w14:textId="77777777" w:rsidTr="00510B78">
        <w:tc>
          <w:tcPr>
            <w:tcW w:w="3400" w:type="dxa"/>
          </w:tcPr>
          <w:p w14:paraId="20D6F087" w14:textId="77777777" w:rsidR="00041417" w:rsidRDefault="00041417" w:rsidP="00510B78">
            <w:pPr>
              <w:ind w:firstLine="0"/>
            </w:pPr>
            <w:r w:rsidRPr="006637CD">
              <w:t>Backbone.js</w:t>
            </w:r>
          </w:p>
        </w:tc>
        <w:tc>
          <w:tcPr>
            <w:tcW w:w="2914" w:type="dxa"/>
          </w:tcPr>
          <w:p w14:paraId="70D625DC" w14:textId="77777777" w:rsidR="00041417" w:rsidRPr="006637CD" w:rsidRDefault="00041417" w:rsidP="00510B78">
            <w:pPr>
              <w:ind w:firstLine="0"/>
            </w:pPr>
            <w:proofErr w:type="spellStart"/>
            <w:r>
              <w:t>Frontend</w:t>
            </w:r>
            <w:proofErr w:type="spellEnd"/>
          </w:p>
        </w:tc>
        <w:tc>
          <w:tcPr>
            <w:tcW w:w="2914" w:type="dxa"/>
          </w:tcPr>
          <w:p w14:paraId="62775950" w14:textId="77777777" w:rsidR="00041417" w:rsidRPr="006637CD" w:rsidRDefault="00041417" w:rsidP="00510B78">
            <w:pPr>
              <w:ind w:firstLine="0"/>
            </w:pPr>
            <w:r>
              <w:t>0</w:t>
            </w:r>
          </w:p>
        </w:tc>
      </w:tr>
      <w:tr w:rsidR="00041417" w:rsidRPr="006637CD" w14:paraId="1E958252" w14:textId="77777777" w:rsidTr="00510B78">
        <w:tc>
          <w:tcPr>
            <w:tcW w:w="3400" w:type="dxa"/>
          </w:tcPr>
          <w:p w14:paraId="79097011" w14:textId="77777777" w:rsidR="00041417" w:rsidRDefault="00041417" w:rsidP="00510B78">
            <w:pPr>
              <w:ind w:firstLine="0"/>
            </w:pPr>
            <w:r w:rsidRPr="006637CD">
              <w:t>Vue.js</w:t>
            </w:r>
          </w:p>
        </w:tc>
        <w:tc>
          <w:tcPr>
            <w:tcW w:w="2914" w:type="dxa"/>
          </w:tcPr>
          <w:p w14:paraId="7A1D2E70" w14:textId="77777777" w:rsidR="00041417" w:rsidRPr="006637CD" w:rsidRDefault="00041417" w:rsidP="00510B78">
            <w:pPr>
              <w:ind w:firstLine="0"/>
            </w:pPr>
            <w:proofErr w:type="spellStart"/>
            <w:r>
              <w:t>Frontend</w:t>
            </w:r>
            <w:proofErr w:type="spellEnd"/>
          </w:p>
        </w:tc>
        <w:tc>
          <w:tcPr>
            <w:tcW w:w="2914" w:type="dxa"/>
          </w:tcPr>
          <w:p w14:paraId="4C8B7F0A" w14:textId="77777777" w:rsidR="00041417" w:rsidRPr="006637CD" w:rsidRDefault="00041417" w:rsidP="00510B78">
            <w:pPr>
              <w:ind w:firstLine="0"/>
            </w:pPr>
            <w:r>
              <w:t>0</w:t>
            </w:r>
          </w:p>
        </w:tc>
      </w:tr>
      <w:tr w:rsidR="00041417" w:rsidRPr="006637CD" w14:paraId="66153B43" w14:textId="77777777" w:rsidTr="00510B78">
        <w:tc>
          <w:tcPr>
            <w:tcW w:w="3400" w:type="dxa"/>
          </w:tcPr>
          <w:p w14:paraId="68B5358A" w14:textId="77777777" w:rsidR="00041417" w:rsidRDefault="00041417" w:rsidP="00510B78">
            <w:pPr>
              <w:ind w:firstLine="0"/>
            </w:pPr>
            <w:proofErr w:type="spellStart"/>
            <w:r w:rsidRPr="006637CD">
              <w:t>Django</w:t>
            </w:r>
            <w:proofErr w:type="spellEnd"/>
          </w:p>
        </w:tc>
        <w:tc>
          <w:tcPr>
            <w:tcW w:w="2914" w:type="dxa"/>
          </w:tcPr>
          <w:p w14:paraId="0AD3E05A" w14:textId="77777777" w:rsidR="00041417" w:rsidRPr="006637CD" w:rsidRDefault="00041417" w:rsidP="00510B78">
            <w:pPr>
              <w:ind w:firstLine="0"/>
            </w:pPr>
            <w:proofErr w:type="spellStart"/>
            <w:r>
              <w:t>Fullstack</w:t>
            </w:r>
            <w:proofErr w:type="spellEnd"/>
          </w:p>
        </w:tc>
        <w:tc>
          <w:tcPr>
            <w:tcW w:w="2914" w:type="dxa"/>
          </w:tcPr>
          <w:p w14:paraId="7D52A1C7" w14:textId="77777777" w:rsidR="00041417" w:rsidRPr="006637CD" w:rsidRDefault="00041417" w:rsidP="00510B78">
            <w:pPr>
              <w:ind w:firstLine="0"/>
            </w:pPr>
            <w:r>
              <w:t>1</w:t>
            </w:r>
          </w:p>
        </w:tc>
      </w:tr>
      <w:tr w:rsidR="00041417" w:rsidRPr="006637CD" w14:paraId="27BF78F5" w14:textId="77777777" w:rsidTr="00510B78">
        <w:tc>
          <w:tcPr>
            <w:tcW w:w="3400" w:type="dxa"/>
          </w:tcPr>
          <w:p w14:paraId="578F6FCD" w14:textId="77777777" w:rsidR="00041417" w:rsidRDefault="00041417" w:rsidP="00510B78">
            <w:pPr>
              <w:ind w:firstLine="0"/>
            </w:pPr>
            <w:proofErr w:type="spellStart"/>
            <w:r w:rsidRPr="006637CD">
              <w:t>Flask</w:t>
            </w:r>
            <w:proofErr w:type="spellEnd"/>
          </w:p>
        </w:tc>
        <w:tc>
          <w:tcPr>
            <w:tcW w:w="2914" w:type="dxa"/>
          </w:tcPr>
          <w:p w14:paraId="34C0EBFB" w14:textId="77777777" w:rsidR="00041417" w:rsidRPr="006637CD" w:rsidRDefault="00041417" w:rsidP="00510B78">
            <w:pPr>
              <w:ind w:firstLine="0"/>
            </w:pPr>
            <w:proofErr w:type="spellStart"/>
            <w:r>
              <w:t>BackEnd</w:t>
            </w:r>
            <w:proofErr w:type="spellEnd"/>
          </w:p>
        </w:tc>
        <w:tc>
          <w:tcPr>
            <w:tcW w:w="2914" w:type="dxa"/>
          </w:tcPr>
          <w:p w14:paraId="6829D439" w14:textId="77777777" w:rsidR="00041417" w:rsidRPr="006637CD" w:rsidRDefault="00041417" w:rsidP="00510B78">
            <w:pPr>
              <w:ind w:firstLine="0"/>
            </w:pPr>
            <w:r>
              <w:t>0</w:t>
            </w:r>
          </w:p>
        </w:tc>
      </w:tr>
      <w:tr w:rsidR="00041417" w:rsidRPr="006637CD" w14:paraId="39C13AE1" w14:textId="77777777" w:rsidTr="00510B78">
        <w:tc>
          <w:tcPr>
            <w:tcW w:w="3400" w:type="dxa"/>
          </w:tcPr>
          <w:p w14:paraId="77901835" w14:textId="77777777" w:rsidR="00041417" w:rsidRDefault="00041417" w:rsidP="00510B78">
            <w:pPr>
              <w:ind w:firstLine="0"/>
            </w:pPr>
            <w:proofErr w:type="spellStart"/>
            <w:r w:rsidRPr="006637CD">
              <w:t>Rails</w:t>
            </w:r>
            <w:proofErr w:type="spellEnd"/>
          </w:p>
        </w:tc>
        <w:tc>
          <w:tcPr>
            <w:tcW w:w="2914" w:type="dxa"/>
          </w:tcPr>
          <w:p w14:paraId="6DFD94D9" w14:textId="77777777" w:rsidR="00041417" w:rsidRPr="006637CD" w:rsidRDefault="00041417" w:rsidP="00510B78">
            <w:pPr>
              <w:ind w:firstLine="0"/>
            </w:pPr>
            <w:proofErr w:type="spellStart"/>
            <w:r>
              <w:t>Fullstack</w:t>
            </w:r>
            <w:proofErr w:type="spellEnd"/>
          </w:p>
        </w:tc>
        <w:tc>
          <w:tcPr>
            <w:tcW w:w="2914" w:type="dxa"/>
          </w:tcPr>
          <w:p w14:paraId="344442BE" w14:textId="77777777" w:rsidR="00041417" w:rsidRPr="006637CD" w:rsidRDefault="00041417" w:rsidP="00510B78">
            <w:pPr>
              <w:ind w:firstLine="0"/>
            </w:pPr>
            <w:r>
              <w:t>1</w:t>
            </w:r>
          </w:p>
        </w:tc>
      </w:tr>
      <w:tr w:rsidR="00041417" w:rsidRPr="006637CD" w14:paraId="18671191" w14:textId="77777777" w:rsidTr="00510B78">
        <w:tc>
          <w:tcPr>
            <w:tcW w:w="3400" w:type="dxa"/>
          </w:tcPr>
          <w:p w14:paraId="44FCAAFF" w14:textId="77777777" w:rsidR="00041417" w:rsidRDefault="00041417" w:rsidP="00510B78">
            <w:pPr>
              <w:ind w:firstLine="0"/>
            </w:pPr>
            <w:r w:rsidRPr="006637CD">
              <w:t>ASP.NET</w:t>
            </w:r>
          </w:p>
        </w:tc>
        <w:tc>
          <w:tcPr>
            <w:tcW w:w="2914" w:type="dxa"/>
          </w:tcPr>
          <w:p w14:paraId="2C38C9A3" w14:textId="77777777" w:rsidR="00041417" w:rsidRPr="006637CD" w:rsidRDefault="00041417" w:rsidP="00510B78">
            <w:pPr>
              <w:ind w:firstLine="0"/>
            </w:pPr>
            <w:proofErr w:type="spellStart"/>
            <w:r>
              <w:t>Fullstack</w:t>
            </w:r>
            <w:proofErr w:type="spellEnd"/>
          </w:p>
        </w:tc>
        <w:tc>
          <w:tcPr>
            <w:tcW w:w="2914" w:type="dxa"/>
          </w:tcPr>
          <w:p w14:paraId="199C3341" w14:textId="77777777" w:rsidR="00041417" w:rsidRPr="006637CD" w:rsidRDefault="00041417" w:rsidP="00510B78">
            <w:pPr>
              <w:ind w:firstLine="0"/>
            </w:pPr>
            <w:r>
              <w:t>1</w:t>
            </w:r>
          </w:p>
        </w:tc>
      </w:tr>
      <w:tr w:rsidR="00041417" w:rsidRPr="006637CD" w14:paraId="7E3423EE" w14:textId="77777777" w:rsidTr="00510B78">
        <w:tc>
          <w:tcPr>
            <w:tcW w:w="3400" w:type="dxa"/>
          </w:tcPr>
          <w:p w14:paraId="4519B00E" w14:textId="77777777" w:rsidR="00041417" w:rsidRDefault="00041417" w:rsidP="00510B78">
            <w:pPr>
              <w:ind w:firstLine="0"/>
            </w:pPr>
            <w:r w:rsidRPr="006637CD">
              <w:t>ASP.NET MVC (</w:t>
            </w:r>
            <w:proofErr w:type="spellStart"/>
            <w:r w:rsidRPr="006637CD">
              <w:t>archived</w:t>
            </w:r>
            <w:proofErr w:type="spellEnd"/>
            <w:r w:rsidRPr="006637CD">
              <w:t xml:space="preserve"> 2019)</w:t>
            </w:r>
          </w:p>
        </w:tc>
        <w:tc>
          <w:tcPr>
            <w:tcW w:w="2914" w:type="dxa"/>
          </w:tcPr>
          <w:p w14:paraId="0583F4C3" w14:textId="77777777" w:rsidR="00041417" w:rsidRPr="006637CD" w:rsidRDefault="00041417" w:rsidP="00510B78">
            <w:pPr>
              <w:ind w:firstLine="0"/>
            </w:pPr>
            <w:proofErr w:type="spellStart"/>
            <w:r>
              <w:t>Fullstack</w:t>
            </w:r>
            <w:proofErr w:type="spellEnd"/>
          </w:p>
        </w:tc>
        <w:tc>
          <w:tcPr>
            <w:tcW w:w="2914" w:type="dxa"/>
          </w:tcPr>
          <w:p w14:paraId="325190FE" w14:textId="77777777" w:rsidR="00041417" w:rsidRPr="006637CD" w:rsidRDefault="00041417" w:rsidP="00510B78">
            <w:pPr>
              <w:ind w:firstLine="0"/>
            </w:pPr>
            <w:r>
              <w:t>1</w:t>
            </w:r>
          </w:p>
        </w:tc>
      </w:tr>
      <w:tr w:rsidR="00041417" w:rsidRPr="006637CD" w14:paraId="690D39EE" w14:textId="77777777" w:rsidTr="00510B78">
        <w:tc>
          <w:tcPr>
            <w:tcW w:w="3400" w:type="dxa"/>
          </w:tcPr>
          <w:p w14:paraId="3153627D" w14:textId="77777777" w:rsidR="00041417" w:rsidRDefault="00041417" w:rsidP="00510B78">
            <w:pPr>
              <w:ind w:firstLine="0"/>
            </w:pPr>
            <w:r w:rsidRPr="006637CD">
              <w:t xml:space="preserve">Apache </w:t>
            </w:r>
            <w:proofErr w:type="spellStart"/>
            <w:r w:rsidRPr="006637CD">
              <w:t>Struts</w:t>
            </w:r>
            <w:proofErr w:type="spellEnd"/>
          </w:p>
        </w:tc>
        <w:tc>
          <w:tcPr>
            <w:tcW w:w="2914" w:type="dxa"/>
          </w:tcPr>
          <w:p w14:paraId="66F62728" w14:textId="77777777" w:rsidR="00041417" w:rsidRPr="006637CD" w:rsidRDefault="00041417" w:rsidP="00510B78">
            <w:pPr>
              <w:ind w:firstLine="0"/>
            </w:pPr>
            <w:proofErr w:type="spellStart"/>
            <w:r>
              <w:t>Fullstack</w:t>
            </w:r>
            <w:proofErr w:type="spellEnd"/>
          </w:p>
        </w:tc>
        <w:tc>
          <w:tcPr>
            <w:tcW w:w="2914" w:type="dxa"/>
          </w:tcPr>
          <w:p w14:paraId="0C4909E4" w14:textId="77777777" w:rsidR="00041417" w:rsidRPr="006637CD" w:rsidRDefault="00041417" w:rsidP="00510B78">
            <w:pPr>
              <w:ind w:firstLine="0"/>
            </w:pPr>
            <w:r>
              <w:t>1</w:t>
            </w:r>
          </w:p>
        </w:tc>
      </w:tr>
      <w:tr w:rsidR="00041417" w:rsidRPr="006637CD" w14:paraId="5FC094F6" w14:textId="77777777" w:rsidTr="00510B78">
        <w:tc>
          <w:tcPr>
            <w:tcW w:w="3400" w:type="dxa"/>
          </w:tcPr>
          <w:p w14:paraId="3B7451F4" w14:textId="77777777" w:rsidR="00041417" w:rsidRDefault="00041417" w:rsidP="00510B78">
            <w:pPr>
              <w:ind w:firstLine="0"/>
            </w:pPr>
            <w:r w:rsidRPr="006637CD">
              <w:t>Sinatra</w:t>
            </w:r>
          </w:p>
        </w:tc>
        <w:tc>
          <w:tcPr>
            <w:tcW w:w="2914" w:type="dxa"/>
          </w:tcPr>
          <w:p w14:paraId="7878C618" w14:textId="77777777" w:rsidR="00041417" w:rsidRPr="006637CD" w:rsidRDefault="00041417" w:rsidP="00510B78">
            <w:pPr>
              <w:ind w:firstLine="0"/>
            </w:pPr>
          </w:p>
        </w:tc>
        <w:tc>
          <w:tcPr>
            <w:tcW w:w="2914" w:type="dxa"/>
          </w:tcPr>
          <w:p w14:paraId="4C54795C" w14:textId="77777777" w:rsidR="00041417" w:rsidRPr="006637CD" w:rsidRDefault="00041417" w:rsidP="00510B78">
            <w:pPr>
              <w:ind w:firstLine="0"/>
            </w:pPr>
          </w:p>
        </w:tc>
      </w:tr>
      <w:tr w:rsidR="00041417" w:rsidRPr="006637CD" w14:paraId="18116E09" w14:textId="77777777" w:rsidTr="00510B78">
        <w:tc>
          <w:tcPr>
            <w:tcW w:w="3400" w:type="dxa"/>
          </w:tcPr>
          <w:p w14:paraId="7A1F99B3" w14:textId="77777777" w:rsidR="00041417" w:rsidRDefault="00041417" w:rsidP="00510B78">
            <w:pPr>
              <w:ind w:firstLine="0"/>
            </w:pPr>
            <w:proofErr w:type="spellStart"/>
            <w:r w:rsidRPr="006637CD">
              <w:t>Yii</w:t>
            </w:r>
            <w:proofErr w:type="spellEnd"/>
          </w:p>
        </w:tc>
        <w:tc>
          <w:tcPr>
            <w:tcW w:w="2914" w:type="dxa"/>
          </w:tcPr>
          <w:p w14:paraId="29585D4B" w14:textId="77777777" w:rsidR="00041417" w:rsidRPr="006637CD" w:rsidRDefault="00041417" w:rsidP="00510B78">
            <w:pPr>
              <w:ind w:firstLine="0"/>
            </w:pPr>
          </w:p>
        </w:tc>
        <w:tc>
          <w:tcPr>
            <w:tcW w:w="2914" w:type="dxa"/>
          </w:tcPr>
          <w:p w14:paraId="3DFFC410" w14:textId="77777777" w:rsidR="00041417" w:rsidRPr="006637CD" w:rsidRDefault="00041417" w:rsidP="00510B78">
            <w:pPr>
              <w:ind w:firstLine="0"/>
            </w:pPr>
          </w:p>
        </w:tc>
      </w:tr>
    </w:tbl>
    <w:p w14:paraId="6FB70909" w14:textId="77777777" w:rsidR="00041417" w:rsidRDefault="00041417" w:rsidP="00041417"/>
    <w:p w14:paraId="5BE2A032" w14:textId="77777777" w:rsidR="00041417" w:rsidRDefault="00041417" w:rsidP="00041417">
      <w:pPr>
        <w:pStyle w:val="Titolo2"/>
        <w:numPr>
          <w:ilvl w:val="1"/>
          <w:numId w:val="1"/>
        </w:numPr>
        <w:spacing w:before="360"/>
        <w:jc w:val="left"/>
      </w:pPr>
      <w:bookmarkStart w:id="347" w:name="_Toc17210620"/>
      <w:r>
        <w:lastRenderedPageBreak/>
        <w:t xml:space="preserve">Valutazione del </w:t>
      </w:r>
      <w:proofErr w:type="spellStart"/>
      <w:r>
        <w:t>Quality</w:t>
      </w:r>
      <w:proofErr w:type="spellEnd"/>
      <w:r>
        <w:t xml:space="preserve"> Model Trends</w:t>
      </w:r>
      <w:bookmarkEnd w:id="347"/>
    </w:p>
    <w:p w14:paraId="202876CE" w14:textId="77777777" w:rsidR="00041417" w:rsidRPr="004B00E4" w:rsidRDefault="00041417" w:rsidP="00041417">
      <w:pPr>
        <w:rPr>
          <w:color w:val="FF0000"/>
        </w:rPr>
      </w:pPr>
      <w:r>
        <w:t xml:space="preserve">Questa Tabella riassume i dati acquisiti durante l’analisi delle metriche specificate nell’attributo ‘Stato del Framework’ è l’attributo dove il decisore può commettere meno errori rispetto agli altri in quanto i dati analizzati sono numerici, i dati acquisiti da </w:t>
      </w:r>
      <w:proofErr w:type="spellStart"/>
      <w:r>
        <w:t>GitHub</w:t>
      </w:r>
      <w:proofErr w:type="spellEnd"/>
      <w:r>
        <w:t xml:space="preserve"> e da </w:t>
      </w:r>
      <w:proofErr w:type="spellStart"/>
      <w:r>
        <w:t>Stackoverflow</w:t>
      </w:r>
      <w:proofErr w:type="spellEnd"/>
      <w:r>
        <w:t xml:space="preserve"> vengono normalizzati, pesati ed utilizzati per assegnare il punteggio all’attributo. Si può notare come vi sia una relazione tra il Trend di utilizzo del linguaggio di programmazione acquisito su </w:t>
      </w:r>
      <w:proofErr w:type="spellStart"/>
      <w:r>
        <w:t>stackoverflow</w:t>
      </w:r>
      <w:proofErr w:type="spellEnd"/>
      <w:r>
        <w:t xml:space="preserve"> ed i dati acquisiti  su </w:t>
      </w:r>
      <w:proofErr w:type="spellStart"/>
      <w:r>
        <w:t>Githhub</w:t>
      </w:r>
      <w:proofErr w:type="spellEnd"/>
      <w:r>
        <w:t xml:space="preserve">, possiamo notare infatti che i Framework scritti in </w:t>
      </w:r>
      <w:proofErr w:type="spellStart"/>
      <w:r>
        <w:t>javascript</w:t>
      </w:r>
      <w:proofErr w:type="spellEnd"/>
      <w:r>
        <w:t xml:space="preserve"> risultano più attivi su </w:t>
      </w:r>
      <w:proofErr w:type="spellStart"/>
      <w:r>
        <w:t>Github</w:t>
      </w:r>
      <w:proofErr w:type="spellEnd"/>
      <w:r>
        <w:t xml:space="preserve"> e che secondo il sondaggio di </w:t>
      </w:r>
      <w:proofErr w:type="spellStart"/>
      <w:r>
        <w:t>stackoverflow</w:t>
      </w:r>
      <w:proofErr w:type="spellEnd"/>
      <w:r>
        <w:t xml:space="preserve"> il </w:t>
      </w:r>
      <w:proofErr w:type="spellStart"/>
      <w:r>
        <w:t>Javascript</w:t>
      </w:r>
      <w:proofErr w:type="spellEnd"/>
      <w:r>
        <w:t xml:space="preserve"> risulta essere il linguaggio più in voga in quest’ ultimo anno, vi sono comunque delle discordanze dovute al periodo di tempo analizzato in quanto alcuni dei progetti sono presenti su </w:t>
      </w:r>
      <w:proofErr w:type="spellStart"/>
      <w:r>
        <w:t>Github</w:t>
      </w:r>
      <w:proofErr w:type="spellEnd"/>
      <w:r>
        <w:t xml:space="preserve"> da </w:t>
      </w:r>
      <w:proofErr w:type="spellStart"/>
      <w:r>
        <w:t>piu</w:t>
      </w:r>
      <w:proofErr w:type="spellEnd"/>
      <w:r>
        <w:t xml:space="preserve"> di 10 anni.</w:t>
      </w:r>
    </w:p>
    <w:p w14:paraId="4B62921B" w14:textId="77777777" w:rsidR="00041417" w:rsidRPr="00A70B3F" w:rsidRDefault="00041417" w:rsidP="00041417"/>
    <w:tbl>
      <w:tblPr>
        <w:tblStyle w:val="Tabellasemplice-1"/>
        <w:tblW w:w="13608" w:type="dxa"/>
        <w:tblInd w:w="-5" w:type="dxa"/>
        <w:tblLook w:val="04A0" w:firstRow="1" w:lastRow="0" w:firstColumn="1" w:lastColumn="0" w:noHBand="0" w:noVBand="1"/>
      </w:tblPr>
      <w:tblGrid>
        <w:gridCol w:w="1383"/>
        <w:gridCol w:w="1377"/>
        <w:gridCol w:w="914"/>
        <w:gridCol w:w="940"/>
        <w:gridCol w:w="855"/>
        <w:gridCol w:w="2574"/>
        <w:gridCol w:w="938"/>
        <w:gridCol w:w="1029"/>
        <w:gridCol w:w="2017"/>
        <w:gridCol w:w="1581"/>
      </w:tblGrid>
      <w:tr w:rsidR="00041417" w:rsidRPr="009B1A75" w14:paraId="57FE2BA7" w14:textId="77777777" w:rsidTr="00510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F8BE469" w14:textId="77777777" w:rsidR="00041417" w:rsidRPr="00453FB2" w:rsidRDefault="00041417" w:rsidP="00510B78">
            <w:pPr>
              <w:pStyle w:val="Nessunaspaziatura"/>
              <w:jc w:val="center"/>
              <w:rPr>
                <w:sz w:val="20"/>
                <w:szCs w:val="20"/>
              </w:rPr>
            </w:pPr>
            <w:r w:rsidRPr="00453FB2">
              <w:rPr>
                <w:sz w:val="20"/>
                <w:szCs w:val="20"/>
              </w:rPr>
              <w:t>Framework</w:t>
            </w:r>
          </w:p>
        </w:tc>
        <w:tc>
          <w:tcPr>
            <w:tcW w:w="1391" w:type="dxa"/>
            <w:shd w:val="clear" w:color="auto" w:fill="DEEAF6" w:themeFill="accent1" w:themeFillTint="33"/>
            <w:vAlign w:val="center"/>
          </w:tcPr>
          <w:p w14:paraId="54C65860"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Contributors</w:t>
            </w:r>
            <w:proofErr w:type="spellEnd"/>
          </w:p>
        </w:tc>
        <w:tc>
          <w:tcPr>
            <w:tcW w:w="931" w:type="dxa"/>
            <w:shd w:val="clear" w:color="auto" w:fill="DEEAF6" w:themeFill="accent1" w:themeFillTint="33"/>
            <w:vAlign w:val="center"/>
          </w:tcPr>
          <w:p w14:paraId="5839389C"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453FB2">
              <w:rPr>
                <w:sz w:val="20"/>
                <w:szCs w:val="20"/>
              </w:rPr>
              <w:t>Stars</w:t>
            </w:r>
          </w:p>
        </w:tc>
        <w:tc>
          <w:tcPr>
            <w:tcW w:w="952" w:type="dxa"/>
            <w:shd w:val="clear" w:color="auto" w:fill="DEEAF6" w:themeFill="accent1" w:themeFillTint="33"/>
            <w:vAlign w:val="center"/>
          </w:tcPr>
          <w:p w14:paraId="263D9B6E"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453FB2">
              <w:rPr>
                <w:sz w:val="20"/>
                <w:szCs w:val="20"/>
              </w:rPr>
              <w:t>Pull-</w:t>
            </w:r>
            <w:proofErr w:type="spellStart"/>
            <w:r w:rsidRPr="00453FB2">
              <w:rPr>
                <w:sz w:val="20"/>
                <w:szCs w:val="20"/>
              </w:rPr>
              <w:t>Request</w:t>
            </w:r>
            <w:proofErr w:type="spellEnd"/>
          </w:p>
        </w:tc>
        <w:tc>
          <w:tcPr>
            <w:tcW w:w="887" w:type="dxa"/>
            <w:shd w:val="clear" w:color="auto" w:fill="DEEAF6" w:themeFill="accent1" w:themeFillTint="33"/>
            <w:vAlign w:val="center"/>
          </w:tcPr>
          <w:p w14:paraId="24808DE0"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453FB2">
              <w:rPr>
                <w:sz w:val="20"/>
                <w:szCs w:val="20"/>
              </w:rPr>
              <w:t>Forks</w:t>
            </w:r>
          </w:p>
        </w:tc>
        <w:tc>
          <w:tcPr>
            <w:tcW w:w="2605" w:type="dxa"/>
            <w:shd w:val="clear" w:color="auto" w:fill="DEEAF6" w:themeFill="accent1" w:themeFillTint="33"/>
            <w:vAlign w:val="center"/>
          </w:tcPr>
          <w:p w14:paraId="72CF85B7"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Dependency</w:t>
            </w:r>
            <w:proofErr w:type="spellEnd"/>
          </w:p>
          <w:p w14:paraId="1E49B84A"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Dependent</w:t>
            </w:r>
            <w:proofErr w:type="spellEnd"/>
            <w:r w:rsidRPr="00453FB2">
              <w:rPr>
                <w:sz w:val="20"/>
                <w:szCs w:val="20"/>
              </w:rPr>
              <w:t>/</w:t>
            </w:r>
            <w:proofErr w:type="spellStart"/>
            <w:r w:rsidRPr="00453FB2">
              <w:rPr>
                <w:sz w:val="20"/>
                <w:szCs w:val="20"/>
              </w:rPr>
              <w:t>Repo</w:t>
            </w:r>
            <w:proofErr w:type="spellEnd"/>
            <w:r w:rsidRPr="00453FB2">
              <w:rPr>
                <w:sz w:val="20"/>
                <w:szCs w:val="20"/>
              </w:rPr>
              <w:t>/Package</w:t>
            </w:r>
            <w:r w:rsidRPr="00453FB2">
              <w:rPr>
                <w:rStyle w:val="Rimandonotaapidipagina"/>
              </w:rPr>
              <w:footnoteReference w:id="6"/>
            </w:r>
          </w:p>
        </w:tc>
        <w:tc>
          <w:tcPr>
            <w:tcW w:w="938" w:type="dxa"/>
            <w:shd w:val="clear" w:color="auto" w:fill="DEEAF6" w:themeFill="accent1" w:themeFillTint="33"/>
            <w:vAlign w:val="center"/>
          </w:tcPr>
          <w:p w14:paraId="0D2FBDA3"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Releases</w:t>
            </w:r>
            <w:proofErr w:type="spellEnd"/>
          </w:p>
        </w:tc>
        <w:tc>
          <w:tcPr>
            <w:tcW w:w="1084" w:type="dxa"/>
            <w:shd w:val="clear" w:color="auto" w:fill="DEEAF6" w:themeFill="accent1" w:themeFillTint="33"/>
            <w:vAlign w:val="center"/>
          </w:tcPr>
          <w:p w14:paraId="7B8AC604"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Years</w:t>
            </w:r>
            <w:proofErr w:type="spellEnd"/>
            <w:r w:rsidRPr="00453FB2">
              <w:rPr>
                <w:sz w:val="20"/>
                <w:szCs w:val="20"/>
              </w:rPr>
              <w:t xml:space="preserve"> on </w:t>
            </w:r>
            <w:proofErr w:type="spellStart"/>
            <w:r w:rsidRPr="00453FB2">
              <w:rPr>
                <w:sz w:val="20"/>
                <w:szCs w:val="20"/>
              </w:rPr>
              <w:t>GitHub</w:t>
            </w:r>
            <w:proofErr w:type="spellEnd"/>
          </w:p>
        </w:tc>
        <w:tc>
          <w:tcPr>
            <w:tcW w:w="2115" w:type="dxa"/>
            <w:shd w:val="clear" w:color="auto" w:fill="DEEAF6" w:themeFill="accent1" w:themeFillTint="33"/>
            <w:vAlign w:val="center"/>
          </w:tcPr>
          <w:p w14:paraId="15DB8350"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453FB2">
              <w:rPr>
                <w:sz w:val="20"/>
                <w:szCs w:val="20"/>
              </w:rPr>
              <w:t>Pull-</w:t>
            </w:r>
            <w:proofErr w:type="spellStart"/>
            <w:r w:rsidRPr="00453FB2">
              <w:rPr>
                <w:sz w:val="20"/>
                <w:szCs w:val="20"/>
              </w:rPr>
              <w:t>Request</w:t>
            </w:r>
            <w:proofErr w:type="spellEnd"/>
          </w:p>
          <w:p w14:paraId="21495148"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Merged</w:t>
            </w:r>
            <w:proofErr w:type="spellEnd"/>
            <w:r w:rsidRPr="00453FB2">
              <w:rPr>
                <w:sz w:val="20"/>
                <w:szCs w:val="20"/>
              </w:rPr>
              <w:t>/</w:t>
            </w:r>
            <w:proofErr w:type="spellStart"/>
            <w:r w:rsidRPr="00453FB2">
              <w:rPr>
                <w:sz w:val="20"/>
                <w:szCs w:val="20"/>
              </w:rPr>
              <w:t>Proposed</w:t>
            </w:r>
            <w:proofErr w:type="spellEnd"/>
            <w:r w:rsidRPr="00453FB2">
              <w:rPr>
                <w:sz w:val="20"/>
                <w:szCs w:val="20"/>
              </w:rPr>
              <w:t xml:space="preserve"> </w:t>
            </w:r>
            <w:r w:rsidRPr="00453FB2">
              <w:rPr>
                <w:rStyle w:val="Rimandonotaapidipagina"/>
              </w:rPr>
              <w:footnoteReference w:id="7"/>
            </w:r>
          </w:p>
        </w:tc>
        <w:tc>
          <w:tcPr>
            <w:tcW w:w="1277" w:type="dxa"/>
            <w:shd w:val="clear" w:color="auto" w:fill="DEEAF6" w:themeFill="accent1" w:themeFillTint="33"/>
            <w:vAlign w:val="center"/>
          </w:tcPr>
          <w:p w14:paraId="14BFF9FF"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Issues</w:t>
            </w:r>
            <w:proofErr w:type="spellEnd"/>
          </w:p>
          <w:p w14:paraId="23E66003" w14:textId="77777777" w:rsidR="00041417" w:rsidRPr="00453FB2"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453FB2">
              <w:rPr>
                <w:sz w:val="20"/>
                <w:szCs w:val="20"/>
              </w:rPr>
              <w:t>Closed</w:t>
            </w:r>
            <w:proofErr w:type="spellEnd"/>
            <w:r w:rsidRPr="00453FB2">
              <w:rPr>
                <w:sz w:val="20"/>
                <w:szCs w:val="20"/>
              </w:rPr>
              <w:t xml:space="preserve"> / New</w:t>
            </w:r>
            <w:r w:rsidRPr="00453FB2">
              <w:rPr>
                <w:rStyle w:val="Rimandonotaapidipagina"/>
              </w:rPr>
              <w:footnoteReference w:id="8"/>
            </w:r>
          </w:p>
        </w:tc>
      </w:tr>
      <w:tr w:rsidR="00041417" w:rsidRPr="009B1A75" w14:paraId="63932247"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4CDD9A55" w14:textId="77777777" w:rsidR="00041417" w:rsidRPr="004C3904" w:rsidRDefault="00041417" w:rsidP="00510B78">
            <w:pPr>
              <w:pStyle w:val="Nessunaspaziatura"/>
              <w:jc w:val="center"/>
              <w:rPr>
                <w:sz w:val="20"/>
                <w:szCs w:val="20"/>
              </w:rPr>
            </w:pPr>
            <w:r w:rsidRPr="004C3904">
              <w:rPr>
                <w:sz w:val="20"/>
                <w:szCs w:val="20"/>
              </w:rPr>
              <w:t>Spring MVC</w:t>
            </w:r>
          </w:p>
        </w:tc>
        <w:tc>
          <w:tcPr>
            <w:tcW w:w="1391" w:type="dxa"/>
            <w:vAlign w:val="center"/>
          </w:tcPr>
          <w:p w14:paraId="6C76819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381</w:t>
            </w:r>
          </w:p>
        </w:tc>
        <w:tc>
          <w:tcPr>
            <w:tcW w:w="931" w:type="dxa"/>
            <w:vAlign w:val="center"/>
          </w:tcPr>
          <w:p w14:paraId="1956B8C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30.983</w:t>
            </w:r>
          </w:p>
        </w:tc>
        <w:tc>
          <w:tcPr>
            <w:tcW w:w="952" w:type="dxa"/>
            <w:vAlign w:val="center"/>
          </w:tcPr>
          <w:p w14:paraId="2EFC71C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187</w:t>
            </w:r>
          </w:p>
        </w:tc>
        <w:tc>
          <w:tcPr>
            <w:tcW w:w="887" w:type="dxa"/>
            <w:vAlign w:val="center"/>
          </w:tcPr>
          <w:p w14:paraId="25A6C3C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20.006</w:t>
            </w:r>
          </w:p>
        </w:tc>
        <w:tc>
          <w:tcPr>
            <w:tcW w:w="2605" w:type="dxa"/>
            <w:vAlign w:val="center"/>
          </w:tcPr>
          <w:p w14:paraId="09B272C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0/124.294/0</w:t>
            </w:r>
          </w:p>
        </w:tc>
        <w:tc>
          <w:tcPr>
            <w:tcW w:w="938" w:type="dxa"/>
            <w:vAlign w:val="center"/>
          </w:tcPr>
          <w:p w14:paraId="1DE9237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156</w:t>
            </w:r>
          </w:p>
        </w:tc>
        <w:tc>
          <w:tcPr>
            <w:tcW w:w="1084" w:type="dxa"/>
            <w:vAlign w:val="center"/>
          </w:tcPr>
          <w:p w14:paraId="14016AE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w:t>
            </w:r>
          </w:p>
        </w:tc>
        <w:tc>
          <w:tcPr>
            <w:tcW w:w="2115" w:type="dxa"/>
            <w:vAlign w:val="center"/>
          </w:tcPr>
          <w:p w14:paraId="156F43B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7/11</w:t>
            </w:r>
          </w:p>
        </w:tc>
        <w:tc>
          <w:tcPr>
            <w:tcW w:w="1277" w:type="dxa"/>
            <w:vAlign w:val="center"/>
          </w:tcPr>
          <w:p w14:paraId="68857980"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110/64</w:t>
            </w:r>
          </w:p>
        </w:tc>
      </w:tr>
      <w:tr w:rsidR="00041417" w:rsidRPr="009B1A75" w14:paraId="43E04F57" w14:textId="77777777" w:rsidTr="00510B78">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E96E486" w14:textId="77777777" w:rsidR="00041417" w:rsidRPr="004C3904" w:rsidRDefault="00041417" w:rsidP="00510B78">
            <w:pPr>
              <w:pStyle w:val="Nessunaspaziatura"/>
              <w:jc w:val="center"/>
              <w:rPr>
                <w:sz w:val="20"/>
                <w:szCs w:val="20"/>
              </w:rPr>
            </w:pPr>
            <w:proofErr w:type="spellStart"/>
            <w:r w:rsidRPr="004C3904">
              <w:rPr>
                <w:sz w:val="20"/>
                <w:szCs w:val="20"/>
              </w:rPr>
              <w:t>Vaadin</w:t>
            </w:r>
            <w:proofErr w:type="spellEnd"/>
          </w:p>
        </w:tc>
        <w:tc>
          <w:tcPr>
            <w:tcW w:w="1391" w:type="dxa"/>
            <w:vAlign w:val="center"/>
          </w:tcPr>
          <w:p w14:paraId="1DC99D4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181</w:t>
            </w:r>
          </w:p>
        </w:tc>
        <w:tc>
          <w:tcPr>
            <w:tcW w:w="931" w:type="dxa"/>
            <w:vAlign w:val="center"/>
          </w:tcPr>
          <w:p w14:paraId="5AA39A4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1.513</w:t>
            </w:r>
          </w:p>
        </w:tc>
        <w:tc>
          <w:tcPr>
            <w:tcW w:w="952" w:type="dxa"/>
            <w:vAlign w:val="center"/>
          </w:tcPr>
          <w:p w14:paraId="5161E4A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11</w:t>
            </w:r>
          </w:p>
        </w:tc>
        <w:tc>
          <w:tcPr>
            <w:tcW w:w="887" w:type="dxa"/>
            <w:vAlign w:val="center"/>
          </w:tcPr>
          <w:p w14:paraId="338D3B6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707</w:t>
            </w:r>
          </w:p>
        </w:tc>
        <w:tc>
          <w:tcPr>
            <w:tcW w:w="2605" w:type="dxa"/>
            <w:vAlign w:val="center"/>
          </w:tcPr>
          <w:p w14:paraId="4C2D81E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49/7.341/0</w:t>
            </w:r>
          </w:p>
        </w:tc>
        <w:tc>
          <w:tcPr>
            <w:tcW w:w="938" w:type="dxa"/>
            <w:vAlign w:val="center"/>
          </w:tcPr>
          <w:p w14:paraId="08DCD1A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248</w:t>
            </w:r>
          </w:p>
        </w:tc>
        <w:tc>
          <w:tcPr>
            <w:tcW w:w="1084" w:type="dxa"/>
            <w:vAlign w:val="center"/>
          </w:tcPr>
          <w:p w14:paraId="1A630A7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12</w:t>
            </w:r>
          </w:p>
        </w:tc>
        <w:tc>
          <w:tcPr>
            <w:tcW w:w="2115" w:type="dxa"/>
            <w:vAlign w:val="center"/>
          </w:tcPr>
          <w:p w14:paraId="6495768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20/3</w:t>
            </w:r>
          </w:p>
        </w:tc>
        <w:tc>
          <w:tcPr>
            <w:tcW w:w="1277" w:type="dxa"/>
            <w:vAlign w:val="center"/>
          </w:tcPr>
          <w:p w14:paraId="54F1308C"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16/10</w:t>
            </w:r>
          </w:p>
        </w:tc>
      </w:tr>
      <w:tr w:rsidR="00041417" w:rsidRPr="009B1A75" w14:paraId="090F7547"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0F508657" w14:textId="77777777" w:rsidR="00041417" w:rsidRPr="004C3904" w:rsidRDefault="00041417" w:rsidP="00510B78">
            <w:pPr>
              <w:pStyle w:val="Nessunaspaziatura"/>
              <w:jc w:val="center"/>
              <w:rPr>
                <w:sz w:val="20"/>
                <w:szCs w:val="20"/>
              </w:rPr>
            </w:pPr>
            <w:proofErr w:type="spellStart"/>
            <w:r w:rsidRPr="004C3904">
              <w:rPr>
                <w:sz w:val="20"/>
                <w:szCs w:val="20"/>
              </w:rPr>
              <w:t>Javalin</w:t>
            </w:r>
            <w:proofErr w:type="spellEnd"/>
          </w:p>
        </w:tc>
        <w:tc>
          <w:tcPr>
            <w:tcW w:w="1391" w:type="dxa"/>
            <w:vAlign w:val="center"/>
          </w:tcPr>
          <w:p w14:paraId="1F3E60E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65</w:t>
            </w:r>
          </w:p>
        </w:tc>
        <w:tc>
          <w:tcPr>
            <w:tcW w:w="931" w:type="dxa"/>
            <w:vAlign w:val="center"/>
          </w:tcPr>
          <w:p w14:paraId="3717E7E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3.162</w:t>
            </w:r>
          </w:p>
        </w:tc>
        <w:tc>
          <w:tcPr>
            <w:tcW w:w="952" w:type="dxa"/>
            <w:vAlign w:val="center"/>
          </w:tcPr>
          <w:p w14:paraId="2B27E03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w:t>
            </w:r>
          </w:p>
        </w:tc>
        <w:tc>
          <w:tcPr>
            <w:tcW w:w="887" w:type="dxa"/>
            <w:vAlign w:val="center"/>
          </w:tcPr>
          <w:p w14:paraId="33D21F6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264</w:t>
            </w:r>
          </w:p>
        </w:tc>
        <w:tc>
          <w:tcPr>
            <w:tcW w:w="2605" w:type="dxa"/>
            <w:vAlign w:val="center"/>
          </w:tcPr>
          <w:p w14:paraId="1F0CC3A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41/637/0</w:t>
            </w:r>
          </w:p>
        </w:tc>
        <w:tc>
          <w:tcPr>
            <w:tcW w:w="938" w:type="dxa"/>
            <w:vAlign w:val="center"/>
          </w:tcPr>
          <w:p w14:paraId="47BAF82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55</w:t>
            </w:r>
          </w:p>
        </w:tc>
        <w:tc>
          <w:tcPr>
            <w:tcW w:w="1084" w:type="dxa"/>
            <w:vAlign w:val="center"/>
          </w:tcPr>
          <w:p w14:paraId="6ACF784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w:t>
            </w:r>
          </w:p>
        </w:tc>
        <w:tc>
          <w:tcPr>
            <w:tcW w:w="2115" w:type="dxa"/>
            <w:vAlign w:val="center"/>
          </w:tcPr>
          <w:p w14:paraId="3446939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15/2</w:t>
            </w:r>
          </w:p>
        </w:tc>
        <w:tc>
          <w:tcPr>
            <w:tcW w:w="1277" w:type="dxa"/>
            <w:vAlign w:val="center"/>
          </w:tcPr>
          <w:p w14:paraId="1298C021"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21/7</w:t>
            </w:r>
          </w:p>
        </w:tc>
      </w:tr>
      <w:tr w:rsidR="00041417" w:rsidRPr="009B1A75" w14:paraId="746B28CD" w14:textId="77777777" w:rsidTr="00510B78">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3112DC9E" w14:textId="77777777" w:rsidR="00041417" w:rsidRPr="004C3904" w:rsidRDefault="00041417" w:rsidP="00510B78">
            <w:pPr>
              <w:pStyle w:val="Nessunaspaziatura"/>
              <w:jc w:val="center"/>
              <w:rPr>
                <w:sz w:val="20"/>
                <w:szCs w:val="20"/>
              </w:rPr>
            </w:pPr>
            <w:proofErr w:type="spellStart"/>
            <w:r w:rsidRPr="004C3904">
              <w:rPr>
                <w:sz w:val="20"/>
                <w:szCs w:val="20"/>
              </w:rPr>
              <w:t>Laravel</w:t>
            </w:r>
            <w:proofErr w:type="spellEnd"/>
          </w:p>
        </w:tc>
        <w:tc>
          <w:tcPr>
            <w:tcW w:w="1391" w:type="dxa"/>
            <w:vAlign w:val="center"/>
          </w:tcPr>
          <w:p w14:paraId="3BA6593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504</w:t>
            </w:r>
          </w:p>
        </w:tc>
        <w:tc>
          <w:tcPr>
            <w:tcW w:w="931" w:type="dxa"/>
            <w:vAlign w:val="center"/>
          </w:tcPr>
          <w:p w14:paraId="77BA49B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53.883</w:t>
            </w:r>
          </w:p>
        </w:tc>
        <w:tc>
          <w:tcPr>
            <w:tcW w:w="952" w:type="dxa"/>
            <w:vAlign w:val="center"/>
          </w:tcPr>
          <w:p w14:paraId="40AA88B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887" w:type="dxa"/>
            <w:vAlign w:val="center"/>
          </w:tcPr>
          <w:p w14:paraId="694B6D9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16.527</w:t>
            </w:r>
          </w:p>
        </w:tc>
        <w:tc>
          <w:tcPr>
            <w:tcW w:w="2605" w:type="dxa"/>
            <w:vAlign w:val="center"/>
          </w:tcPr>
          <w:p w14:paraId="0DB7C13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11/0/0</w:t>
            </w:r>
          </w:p>
        </w:tc>
        <w:tc>
          <w:tcPr>
            <w:tcW w:w="938" w:type="dxa"/>
            <w:vAlign w:val="center"/>
          </w:tcPr>
          <w:p w14:paraId="5D7B93B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94</w:t>
            </w:r>
          </w:p>
        </w:tc>
        <w:tc>
          <w:tcPr>
            <w:tcW w:w="1084" w:type="dxa"/>
            <w:vAlign w:val="center"/>
          </w:tcPr>
          <w:p w14:paraId="68DF040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w:t>
            </w:r>
          </w:p>
        </w:tc>
        <w:tc>
          <w:tcPr>
            <w:tcW w:w="2115" w:type="dxa"/>
            <w:vAlign w:val="center"/>
          </w:tcPr>
          <w:p w14:paraId="4EA9BED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8/0</w:t>
            </w:r>
          </w:p>
        </w:tc>
        <w:tc>
          <w:tcPr>
            <w:tcW w:w="1277" w:type="dxa"/>
            <w:vAlign w:val="center"/>
          </w:tcPr>
          <w:p w14:paraId="610ABFC1"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w:t>
            </w:r>
          </w:p>
        </w:tc>
      </w:tr>
      <w:tr w:rsidR="00041417" w:rsidRPr="009B1A75" w14:paraId="07743824"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4E092A92" w14:textId="77777777" w:rsidR="00041417" w:rsidRPr="004C3904" w:rsidRDefault="00041417" w:rsidP="00510B78">
            <w:pPr>
              <w:pStyle w:val="Nessunaspaziatura"/>
              <w:jc w:val="center"/>
              <w:rPr>
                <w:sz w:val="20"/>
                <w:szCs w:val="20"/>
              </w:rPr>
            </w:pPr>
            <w:proofErr w:type="spellStart"/>
            <w:r w:rsidRPr="004C3904">
              <w:rPr>
                <w:sz w:val="20"/>
                <w:szCs w:val="20"/>
              </w:rPr>
              <w:t>Symfony</w:t>
            </w:r>
            <w:proofErr w:type="spellEnd"/>
          </w:p>
        </w:tc>
        <w:tc>
          <w:tcPr>
            <w:tcW w:w="1391" w:type="dxa"/>
            <w:vAlign w:val="center"/>
          </w:tcPr>
          <w:p w14:paraId="50B304A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1.905</w:t>
            </w:r>
          </w:p>
        </w:tc>
        <w:tc>
          <w:tcPr>
            <w:tcW w:w="931" w:type="dxa"/>
            <w:vAlign w:val="center"/>
          </w:tcPr>
          <w:p w14:paraId="7EC707F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21.296</w:t>
            </w:r>
          </w:p>
        </w:tc>
        <w:tc>
          <w:tcPr>
            <w:tcW w:w="952" w:type="dxa"/>
            <w:vAlign w:val="center"/>
          </w:tcPr>
          <w:p w14:paraId="34893B2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203</w:t>
            </w:r>
          </w:p>
        </w:tc>
        <w:tc>
          <w:tcPr>
            <w:tcW w:w="887" w:type="dxa"/>
            <w:vAlign w:val="center"/>
          </w:tcPr>
          <w:p w14:paraId="0FAF892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7.085</w:t>
            </w:r>
          </w:p>
        </w:tc>
        <w:tc>
          <w:tcPr>
            <w:tcW w:w="2605" w:type="dxa"/>
            <w:vAlign w:val="center"/>
          </w:tcPr>
          <w:p w14:paraId="5C2DA7A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1/0/0</w:t>
            </w:r>
          </w:p>
        </w:tc>
        <w:tc>
          <w:tcPr>
            <w:tcW w:w="938" w:type="dxa"/>
            <w:vAlign w:val="center"/>
          </w:tcPr>
          <w:p w14:paraId="5E84E57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445</w:t>
            </w:r>
          </w:p>
        </w:tc>
        <w:tc>
          <w:tcPr>
            <w:tcW w:w="1084" w:type="dxa"/>
            <w:vAlign w:val="center"/>
          </w:tcPr>
          <w:p w14:paraId="2B63EA7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w:t>
            </w:r>
          </w:p>
        </w:tc>
        <w:tc>
          <w:tcPr>
            <w:tcW w:w="2115" w:type="dxa"/>
            <w:vAlign w:val="center"/>
          </w:tcPr>
          <w:p w14:paraId="3327723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303/56</w:t>
            </w:r>
          </w:p>
        </w:tc>
        <w:tc>
          <w:tcPr>
            <w:tcW w:w="1277" w:type="dxa"/>
            <w:vAlign w:val="center"/>
          </w:tcPr>
          <w:p w14:paraId="0B5643D0"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182/76</w:t>
            </w:r>
          </w:p>
        </w:tc>
      </w:tr>
      <w:tr w:rsidR="00041417" w:rsidRPr="009B1A75" w14:paraId="2718A5AE" w14:textId="77777777" w:rsidTr="00510B78">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09A6BB0" w14:textId="77777777" w:rsidR="00041417" w:rsidRPr="004C3904" w:rsidRDefault="00041417" w:rsidP="00510B78">
            <w:pPr>
              <w:pStyle w:val="Nessunaspaziatura"/>
              <w:jc w:val="center"/>
              <w:rPr>
                <w:sz w:val="20"/>
                <w:szCs w:val="20"/>
              </w:rPr>
            </w:pPr>
            <w:r w:rsidRPr="004C3904">
              <w:rPr>
                <w:sz w:val="20"/>
                <w:szCs w:val="20"/>
              </w:rPr>
              <w:t>Cake PHP</w:t>
            </w:r>
          </w:p>
        </w:tc>
        <w:tc>
          <w:tcPr>
            <w:tcW w:w="1391" w:type="dxa"/>
            <w:vAlign w:val="center"/>
          </w:tcPr>
          <w:p w14:paraId="0F21F1A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530</w:t>
            </w:r>
          </w:p>
        </w:tc>
        <w:tc>
          <w:tcPr>
            <w:tcW w:w="931" w:type="dxa"/>
            <w:vAlign w:val="center"/>
          </w:tcPr>
          <w:p w14:paraId="2440DF7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7915</w:t>
            </w:r>
          </w:p>
        </w:tc>
        <w:tc>
          <w:tcPr>
            <w:tcW w:w="952" w:type="dxa"/>
            <w:vAlign w:val="center"/>
          </w:tcPr>
          <w:p w14:paraId="67CA013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23</w:t>
            </w:r>
          </w:p>
        </w:tc>
        <w:tc>
          <w:tcPr>
            <w:tcW w:w="887" w:type="dxa"/>
            <w:vAlign w:val="center"/>
          </w:tcPr>
          <w:p w14:paraId="4B9CA5A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3.405</w:t>
            </w:r>
          </w:p>
        </w:tc>
        <w:tc>
          <w:tcPr>
            <w:tcW w:w="2605" w:type="dxa"/>
            <w:vAlign w:val="center"/>
          </w:tcPr>
          <w:p w14:paraId="538B738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0/0/0</w:t>
            </w:r>
          </w:p>
        </w:tc>
        <w:tc>
          <w:tcPr>
            <w:tcW w:w="938" w:type="dxa"/>
            <w:vAlign w:val="center"/>
          </w:tcPr>
          <w:p w14:paraId="27DC9C1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363</w:t>
            </w:r>
          </w:p>
        </w:tc>
        <w:tc>
          <w:tcPr>
            <w:tcW w:w="1084" w:type="dxa"/>
            <w:vAlign w:val="center"/>
          </w:tcPr>
          <w:p w14:paraId="555C530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w:t>
            </w:r>
          </w:p>
        </w:tc>
        <w:tc>
          <w:tcPr>
            <w:tcW w:w="2115" w:type="dxa"/>
            <w:vAlign w:val="center"/>
          </w:tcPr>
          <w:p w14:paraId="51EB04D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37/4</w:t>
            </w:r>
          </w:p>
        </w:tc>
        <w:tc>
          <w:tcPr>
            <w:tcW w:w="1277" w:type="dxa"/>
            <w:vAlign w:val="center"/>
          </w:tcPr>
          <w:p w14:paraId="4026AF1C"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22/8</w:t>
            </w:r>
          </w:p>
        </w:tc>
      </w:tr>
      <w:tr w:rsidR="00041417" w:rsidRPr="009B1A75" w14:paraId="68A899C5"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7798DC40" w14:textId="77777777" w:rsidR="00041417" w:rsidRPr="004C3904" w:rsidRDefault="00041417" w:rsidP="00510B78">
            <w:pPr>
              <w:pStyle w:val="Nessunaspaziatura"/>
              <w:jc w:val="center"/>
              <w:rPr>
                <w:sz w:val="20"/>
                <w:szCs w:val="20"/>
              </w:rPr>
            </w:pPr>
            <w:r w:rsidRPr="004C3904">
              <w:rPr>
                <w:sz w:val="20"/>
                <w:szCs w:val="20"/>
              </w:rPr>
              <w:t xml:space="preserve">Code </w:t>
            </w:r>
            <w:proofErr w:type="spellStart"/>
            <w:r w:rsidRPr="004C3904">
              <w:rPr>
                <w:sz w:val="20"/>
                <w:szCs w:val="20"/>
              </w:rPr>
              <w:t>Igniter</w:t>
            </w:r>
            <w:proofErr w:type="spellEnd"/>
          </w:p>
        </w:tc>
        <w:tc>
          <w:tcPr>
            <w:tcW w:w="1391" w:type="dxa"/>
            <w:vAlign w:val="center"/>
          </w:tcPr>
          <w:p w14:paraId="3E466D8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440</w:t>
            </w:r>
          </w:p>
        </w:tc>
        <w:tc>
          <w:tcPr>
            <w:tcW w:w="931" w:type="dxa"/>
            <w:vAlign w:val="center"/>
          </w:tcPr>
          <w:p w14:paraId="2EE390D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17.494</w:t>
            </w:r>
          </w:p>
        </w:tc>
        <w:tc>
          <w:tcPr>
            <w:tcW w:w="952" w:type="dxa"/>
            <w:vAlign w:val="center"/>
          </w:tcPr>
          <w:p w14:paraId="6B38F4B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34</w:t>
            </w:r>
          </w:p>
        </w:tc>
        <w:tc>
          <w:tcPr>
            <w:tcW w:w="887" w:type="dxa"/>
            <w:vAlign w:val="center"/>
          </w:tcPr>
          <w:p w14:paraId="0311753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7.731</w:t>
            </w:r>
          </w:p>
        </w:tc>
        <w:tc>
          <w:tcPr>
            <w:tcW w:w="2605" w:type="dxa"/>
            <w:vAlign w:val="center"/>
          </w:tcPr>
          <w:p w14:paraId="4FCB6DC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2/0/0</w:t>
            </w:r>
          </w:p>
        </w:tc>
        <w:tc>
          <w:tcPr>
            <w:tcW w:w="938" w:type="dxa"/>
            <w:vAlign w:val="center"/>
          </w:tcPr>
          <w:p w14:paraId="4A3ED26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34</w:t>
            </w:r>
          </w:p>
        </w:tc>
        <w:tc>
          <w:tcPr>
            <w:tcW w:w="1084" w:type="dxa"/>
            <w:vAlign w:val="center"/>
          </w:tcPr>
          <w:p w14:paraId="671B380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12</w:t>
            </w:r>
          </w:p>
        </w:tc>
        <w:tc>
          <w:tcPr>
            <w:tcW w:w="2115" w:type="dxa"/>
            <w:vAlign w:val="center"/>
          </w:tcPr>
          <w:p w14:paraId="1A41204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0/3</w:t>
            </w:r>
          </w:p>
        </w:tc>
        <w:tc>
          <w:tcPr>
            <w:tcW w:w="1277" w:type="dxa"/>
            <w:vAlign w:val="center"/>
          </w:tcPr>
          <w:p w14:paraId="4F7F7B43"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8/5</w:t>
            </w:r>
          </w:p>
        </w:tc>
      </w:tr>
      <w:tr w:rsidR="00041417" w:rsidRPr="009B1A75" w14:paraId="40841CBB" w14:textId="77777777" w:rsidTr="00510B78">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27201201" w14:textId="77777777" w:rsidR="00041417" w:rsidRPr="004C3904" w:rsidRDefault="00041417" w:rsidP="00510B78">
            <w:pPr>
              <w:pStyle w:val="Nessunaspaziatura"/>
              <w:jc w:val="center"/>
              <w:rPr>
                <w:sz w:val="20"/>
                <w:szCs w:val="20"/>
              </w:rPr>
            </w:pPr>
            <w:proofErr w:type="spellStart"/>
            <w:r w:rsidRPr="004C3904">
              <w:rPr>
                <w:sz w:val="20"/>
                <w:szCs w:val="20"/>
              </w:rPr>
              <w:t>AngularJs</w:t>
            </w:r>
            <w:proofErr w:type="spellEnd"/>
          </w:p>
        </w:tc>
        <w:tc>
          <w:tcPr>
            <w:tcW w:w="1391" w:type="dxa"/>
            <w:vAlign w:val="center"/>
          </w:tcPr>
          <w:p w14:paraId="145F785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1.591</w:t>
            </w:r>
          </w:p>
        </w:tc>
        <w:tc>
          <w:tcPr>
            <w:tcW w:w="931" w:type="dxa"/>
            <w:vAlign w:val="center"/>
          </w:tcPr>
          <w:p w14:paraId="2D999D5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4.175</w:t>
            </w:r>
          </w:p>
        </w:tc>
        <w:tc>
          <w:tcPr>
            <w:tcW w:w="952" w:type="dxa"/>
            <w:vAlign w:val="center"/>
          </w:tcPr>
          <w:p w14:paraId="793601B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76</w:t>
            </w:r>
          </w:p>
        </w:tc>
        <w:tc>
          <w:tcPr>
            <w:tcW w:w="887" w:type="dxa"/>
            <w:vAlign w:val="center"/>
          </w:tcPr>
          <w:p w14:paraId="27ECFE5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28.888</w:t>
            </w:r>
          </w:p>
        </w:tc>
        <w:tc>
          <w:tcPr>
            <w:tcW w:w="2605" w:type="dxa"/>
            <w:vAlign w:val="center"/>
          </w:tcPr>
          <w:p w14:paraId="49E6D57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76/101.164/4690</w:t>
            </w:r>
          </w:p>
        </w:tc>
        <w:tc>
          <w:tcPr>
            <w:tcW w:w="938" w:type="dxa"/>
            <w:vAlign w:val="center"/>
          </w:tcPr>
          <w:p w14:paraId="3798A32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204</w:t>
            </w:r>
          </w:p>
        </w:tc>
        <w:tc>
          <w:tcPr>
            <w:tcW w:w="1084" w:type="dxa"/>
            <w:vAlign w:val="center"/>
          </w:tcPr>
          <w:p w14:paraId="75B7F65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w:t>
            </w:r>
          </w:p>
        </w:tc>
        <w:tc>
          <w:tcPr>
            <w:tcW w:w="2115" w:type="dxa"/>
            <w:vAlign w:val="center"/>
          </w:tcPr>
          <w:p w14:paraId="2D726C6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0/1</w:t>
            </w:r>
          </w:p>
        </w:tc>
        <w:tc>
          <w:tcPr>
            <w:tcW w:w="1277" w:type="dxa"/>
            <w:vAlign w:val="center"/>
          </w:tcPr>
          <w:p w14:paraId="19B499FC"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8/0</w:t>
            </w:r>
          </w:p>
        </w:tc>
      </w:tr>
      <w:tr w:rsidR="00041417" w:rsidRPr="009B1A75" w14:paraId="6BF7813D"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274F1704" w14:textId="77777777" w:rsidR="00041417" w:rsidRPr="004C3904" w:rsidRDefault="00041417" w:rsidP="00510B78">
            <w:pPr>
              <w:pStyle w:val="Nessunaspaziatura"/>
              <w:jc w:val="center"/>
              <w:rPr>
                <w:sz w:val="20"/>
                <w:szCs w:val="20"/>
              </w:rPr>
            </w:pPr>
            <w:proofErr w:type="spellStart"/>
            <w:r w:rsidRPr="004C3904">
              <w:rPr>
                <w:sz w:val="20"/>
                <w:szCs w:val="20"/>
              </w:rPr>
              <w:t>Polymer</w:t>
            </w:r>
            <w:proofErr w:type="spellEnd"/>
          </w:p>
        </w:tc>
        <w:tc>
          <w:tcPr>
            <w:tcW w:w="1391" w:type="dxa"/>
            <w:vAlign w:val="center"/>
          </w:tcPr>
          <w:p w14:paraId="2032A93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142</w:t>
            </w:r>
          </w:p>
        </w:tc>
        <w:tc>
          <w:tcPr>
            <w:tcW w:w="931" w:type="dxa"/>
            <w:vAlign w:val="center"/>
          </w:tcPr>
          <w:p w14:paraId="529204E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21.141</w:t>
            </w:r>
          </w:p>
        </w:tc>
        <w:tc>
          <w:tcPr>
            <w:tcW w:w="952" w:type="dxa"/>
            <w:vAlign w:val="center"/>
          </w:tcPr>
          <w:p w14:paraId="46D424E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26</w:t>
            </w:r>
          </w:p>
        </w:tc>
        <w:tc>
          <w:tcPr>
            <w:tcW w:w="887" w:type="dxa"/>
            <w:vAlign w:val="center"/>
          </w:tcPr>
          <w:p w14:paraId="5397C6B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2.005</w:t>
            </w:r>
          </w:p>
        </w:tc>
        <w:tc>
          <w:tcPr>
            <w:tcW w:w="2605" w:type="dxa"/>
            <w:vAlign w:val="center"/>
          </w:tcPr>
          <w:p w14:paraId="00AE774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28/4.693/2788</w:t>
            </w:r>
          </w:p>
        </w:tc>
        <w:tc>
          <w:tcPr>
            <w:tcW w:w="938" w:type="dxa"/>
            <w:vAlign w:val="center"/>
          </w:tcPr>
          <w:p w14:paraId="4022A5C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153</w:t>
            </w:r>
          </w:p>
        </w:tc>
        <w:tc>
          <w:tcPr>
            <w:tcW w:w="1084" w:type="dxa"/>
            <w:vAlign w:val="center"/>
          </w:tcPr>
          <w:p w14:paraId="0C3D911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w:t>
            </w:r>
          </w:p>
        </w:tc>
        <w:tc>
          <w:tcPr>
            <w:tcW w:w="2115" w:type="dxa"/>
            <w:vAlign w:val="center"/>
          </w:tcPr>
          <w:p w14:paraId="30F4ED1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6/3</w:t>
            </w:r>
          </w:p>
        </w:tc>
        <w:tc>
          <w:tcPr>
            <w:tcW w:w="1277" w:type="dxa"/>
            <w:vAlign w:val="center"/>
          </w:tcPr>
          <w:p w14:paraId="3F383FE1"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1/2</w:t>
            </w:r>
          </w:p>
        </w:tc>
      </w:tr>
      <w:tr w:rsidR="00041417" w:rsidRPr="009B1A75" w14:paraId="0AD93DD7" w14:textId="77777777" w:rsidTr="00510B78">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125ED96" w14:textId="77777777" w:rsidR="00041417" w:rsidRPr="004C3904" w:rsidRDefault="00041417" w:rsidP="00510B78">
            <w:pPr>
              <w:pStyle w:val="Nessunaspaziatura"/>
              <w:jc w:val="center"/>
              <w:rPr>
                <w:sz w:val="20"/>
                <w:szCs w:val="20"/>
              </w:rPr>
            </w:pPr>
            <w:r w:rsidRPr="004C3904">
              <w:rPr>
                <w:sz w:val="20"/>
                <w:szCs w:val="20"/>
              </w:rPr>
              <w:t>React.JS</w:t>
            </w:r>
          </w:p>
        </w:tc>
        <w:tc>
          <w:tcPr>
            <w:tcW w:w="1391" w:type="dxa"/>
            <w:vAlign w:val="center"/>
          </w:tcPr>
          <w:p w14:paraId="771840A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1.304</w:t>
            </w:r>
          </w:p>
        </w:tc>
        <w:tc>
          <w:tcPr>
            <w:tcW w:w="931" w:type="dxa"/>
            <w:vAlign w:val="center"/>
          </w:tcPr>
          <w:p w14:paraId="7875F4A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133.587</w:t>
            </w:r>
          </w:p>
        </w:tc>
        <w:tc>
          <w:tcPr>
            <w:tcW w:w="952" w:type="dxa"/>
            <w:vAlign w:val="center"/>
          </w:tcPr>
          <w:p w14:paraId="60369EE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191</w:t>
            </w:r>
          </w:p>
        </w:tc>
        <w:tc>
          <w:tcPr>
            <w:tcW w:w="887" w:type="dxa"/>
            <w:vAlign w:val="center"/>
          </w:tcPr>
          <w:p w14:paraId="2A7BCD3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24.850</w:t>
            </w:r>
          </w:p>
        </w:tc>
        <w:tc>
          <w:tcPr>
            <w:tcW w:w="2605" w:type="dxa"/>
            <w:vAlign w:val="center"/>
          </w:tcPr>
          <w:p w14:paraId="6A7D0FD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82/2.258.967/93.109</w:t>
            </w:r>
          </w:p>
        </w:tc>
        <w:tc>
          <w:tcPr>
            <w:tcW w:w="938" w:type="dxa"/>
            <w:vAlign w:val="center"/>
          </w:tcPr>
          <w:p w14:paraId="5AD4DEC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116</w:t>
            </w:r>
          </w:p>
        </w:tc>
        <w:tc>
          <w:tcPr>
            <w:tcW w:w="1084" w:type="dxa"/>
            <w:vAlign w:val="center"/>
          </w:tcPr>
          <w:p w14:paraId="3372686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w:t>
            </w:r>
          </w:p>
        </w:tc>
        <w:tc>
          <w:tcPr>
            <w:tcW w:w="2115" w:type="dxa"/>
            <w:vAlign w:val="center"/>
          </w:tcPr>
          <w:p w14:paraId="471D276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80/23</w:t>
            </w:r>
          </w:p>
        </w:tc>
        <w:tc>
          <w:tcPr>
            <w:tcW w:w="1277" w:type="dxa"/>
            <w:vAlign w:val="center"/>
          </w:tcPr>
          <w:p w14:paraId="447D0297"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80/52</w:t>
            </w:r>
          </w:p>
        </w:tc>
      </w:tr>
      <w:tr w:rsidR="00041417" w:rsidRPr="009B1A75" w14:paraId="7479AA9D"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4B26128F" w14:textId="77777777" w:rsidR="00041417" w:rsidRPr="004C3904" w:rsidRDefault="00041417" w:rsidP="00510B78">
            <w:pPr>
              <w:pStyle w:val="Nessunaspaziatura"/>
              <w:jc w:val="center"/>
              <w:rPr>
                <w:sz w:val="20"/>
                <w:szCs w:val="20"/>
              </w:rPr>
            </w:pPr>
            <w:r w:rsidRPr="004C3904">
              <w:rPr>
                <w:sz w:val="20"/>
                <w:szCs w:val="20"/>
              </w:rPr>
              <w:t>Express.js</w:t>
            </w:r>
          </w:p>
        </w:tc>
        <w:tc>
          <w:tcPr>
            <w:tcW w:w="1391" w:type="dxa"/>
            <w:vAlign w:val="center"/>
          </w:tcPr>
          <w:p w14:paraId="0EA2CD4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233</w:t>
            </w:r>
          </w:p>
        </w:tc>
        <w:tc>
          <w:tcPr>
            <w:tcW w:w="931" w:type="dxa"/>
            <w:vAlign w:val="center"/>
          </w:tcPr>
          <w:p w14:paraId="16AA8BD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44.891</w:t>
            </w:r>
          </w:p>
        </w:tc>
        <w:tc>
          <w:tcPr>
            <w:tcW w:w="952" w:type="dxa"/>
            <w:vAlign w:val="center"/>
          </w:tcPr>
          <w:p w14:paraId="27C2950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55</w:t>
            </w:r>
          </w:p>
        </w:tc>
        <w:tc>
          <w:tcPr>
            <w:tcW w:w="887" w:type="dxa"/>
            <w:vAlign w:val="center"/>
          </w:tcPr>
          <w:p w14:paraId="6EDC586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75.545</w:t>
            </w:r>
          </w:p>
        </w:tc>
        <w:tc>
          <w:tcPr>
            <w:tcW w:w="2605" w:type="dxa"/>
            <w:vAlign w:val="center"/>
          </w:tcPr>
          <w:p w14:paraId="1637607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48/4.504.803/53.321</w:t>
            </w:r>
          </w:p>
        </w:tc>
        <w:tc>
          <w:tcPr>
            <w:tcW w:w="938" w:type="dxa"/>
            <w:vAlign w:val="center"/>
          </w:tcPr>
          <w:p w14:paraId="657CD6B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279</w:t>
            </w:r>
          </w:p>
        </w:tc>
        <w:tc>
          <w:tcPr>
            <w:tcW w:w="1084" w:type="dxa"/>
            <w:vAlign w:val="center"/>
          </w:tcPr>
          <w:p w14:paraId="01457B9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9</w:t>
            </w:r>
          </w:p>
        </w:tc>
        <w:tc>
          <w:tcPr>
            <w:tcW w:w="2115" w:type="dxa"/>
            <w:vAlign w:val="center"/>
          </w:tcPr>
          <w:p w14:paraId="61A29B7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0/2</w:t>
            </w:r>
          </w:p>
        </w:tc>
        <w:tc>
          <w:tcPr>
            <w:tcW w:w="1277" w:type="dxa"/>
            <w:vAlign w:val="center"/>
          </w:tcPr>
          <w:p w14:paraId="363398CC"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16/5</w:t>
            </w:r>
          </w:p>
        </w:tc>
      </w:tr>
      <w:tr w:rsidR="00041417" w:rsidRPr="009B1A75" w14:paraId="634702A5"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7A934770" w14:textId="77777777" w:rsidR="00041417" w:rsidRPr="004C3904" w:rsidRDefault="00041417" w:rsidP="00510B78">
            <w:pPr>
              <w:pStyle w:val="Nessunaspaziatura"/>
              <w:jc w:val="center"/>
              <w:rPr>
                <w:sz w:val="20"/>
                <w:szCs w:val="20"/>
              </w:rPr>
            </w:pPr>
            <w:r w:rsidRPr="004C3904">
              <w:rPr>
                <w:sz w:val="20"/>
                <w:szCs w:val="20"/>
              </w:rPr>
              <w:t>Node.js</w:t>
            </w:r>
          </w:p>
        </w:tc>
        <w:tc>
          <w:tcPr>
            <w:tcW w:w="1391" w:type="dxa"/>
            <w:vAlign w:val="center"/>
          </w:tcPr>
          <w:p w14:paraId="7F287E0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2.510</w:t>
            </w:r>
          </w:p>
        </w:tc>
        <w:tc>
          <w:tcPr>
            <w:tcW w:w="931" w:type="dxa"/>
            <w:vAlign w:val="center"/>
          </w:tcPr>
          <w:p w14:paraId="4F77095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63.177</w:t>
            </w:r>
          </w:p>
        </w:tc>
        <w:tc>
          <w:tcPr>
            <w:tcW w:w="952" w:type="dxa"/>
            <w:vAlign w:val="center"/>
          </w:tcPr>
          <w:p w14:paraId="24AE16C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281</w:t>
            </w:r>
          </w:p>
        </w:tc>
        <w:tc>
          <w:tcPr>
            <w:tcW w:w="887" w:type="dxa"/>
            <w:vAlign w:val="center"/>
          </w:tcPr>
          <w:p w14:paraId="45AC0D9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14.420</w:t>
            </w:r>
          </w:p>
        </w:tc>
        <w:tc>
          <w:tcPr>
            <w:tcW w:w="2605" w:type="dxa"/>
            <w:vAlign w:val="center"/>
          </w:tcPr>
          <w:p w14:paraId="7492DA2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102/0/0</w:t>
            </w:r>
          </w:p>
        </w:tc>
        <w:tc>
          <w:tcPr>
            <w:tcW w:w="938" w:type="dxa"/>
            <w:vAlign w:val="center"/>
          </w:tcPr>
          <w:p w14:paraId="40C925F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556</w:t>
            </w:r>
          </w:p>
        </w:tc>
        <w:tc>
          <w:tcPr>
            <w:tcW w:w="1084" w:type="dxa"/>
            <w:vAlign w:val="center"/>
          </w:tcPr>
          <w:p w14:paraId="7FC2A6A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9</w:t>
            </w:r>
          </w:p>
        </w:tc>
        <w:tc>
          <w:tcPr>
            <w:tcW w:w="2115" w:type="dxa"/>
            <w:vAlign w:val="center"/>
          </w:tcPr>
          <w:p w14:paraId="6981709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41/65</w:t>
            </w:r>
          </w:p>
        </w:tc>
        <w:tc>
          <w:tcPr>
            <w:tcW w:w="1277" w:type="dxa"/>
            <w:vAlign w:val="center"/>
          </w:tcPr>
          <w:p w14:paraId="25CA7714"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126/62</w:t>
            </w:r>
          </w:p>
        </w:tc>
      </w:tr>
      <w:tr w:rsidR="00041417" w:rsidRPr="009B1A75" w14:paraId="31E4226A"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363D5F9D" w14:textId="77777777" w:rsidR="00041417" w:rsidRPr="004C3904" w:rsidRDefault="00041417" w:rsidP="00510B78">
            <w:pPr>
              <w:pStyle w:val="Nessunaspaziatura"/>
              <w:jc w:val="center"/>
              <w:rPr>
                <w:sz w:val="20"/>
                <w:szCs w:val="20"/>
              </w:rPr>
            </w:pPr>
            <w:r w:rsidRPr="004C3904">
              <w:rPr>
                <w:sz w:val="20"/>
                <w:szCs w:val="20"/>
              </w:rPr>
              <w:t>Sails.js</w:t>
            </w:r>
          </w:p>
        </w:tc>
        <w:tc>
          <w:tcPr>
            <w:tcW w:w="1391" w:type="dxa"/>
            <w:vAlign w:val="center"/>
          </w:tcPr>
          <w:p w14:paraId="6B89E48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214</w:t>
            </w:r>
          </w:p>
        </w:tc>
        <w:tc>
          <w:tcPr>
            <w:tcW w:w="931" w:type="dxa"/>
            <w:vAlign w:val="center"/>
          </w:tcPr>
          <w:p w14:paraId="2411B8E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20.730</w:t>
            </w:r>
          </w:p>
        </w:tc>
        <w:tc>
          <w:tcPr>
            <w:tcW w:w="952" w:type="dxa"/>
            <w:vAlign w:val="center"/>
          </w:tcPr>
          <w:p w14:paraId="56EE90D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36</w:t>
            </w:r>
          </w:p>
        </w:tc>
        <w:tc>
          <w:tcPr>
            <w:tcW w:w="887" w:type="dxa"/>
            <w:vAlign w:val="center"/>
          </w:tcPr>
          <w:p w14:paraId="193760A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1.853</w:t>
            </w:r>
          </w:p>
        </w:tc>
        <w:tc>
          <w:tcPr>
            <w:tcW w:w="2605" w:type="dxa"/>
            <w:vAlign w:val="center"/>
          </w:tcPr>
          <w:p w14:paraId="7C8474C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63/19.583/484</w:t>
            </w:r>
          </w:p>
        </w:tc>
        <w:tc>
          <w:tcPr>
            <w:tcW w:w="938" w:type="dxa"/>
            <w:vAlign w:val="center"/>
          </w:tcPr>
          <w:p w14:paraId="008115B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271</w:t>
            </w:r>
          </w:p>
        </w:tc>
        <w:tc>
          <w:tcPr>
            <w:tcW w:w="1084" w:type="dxa"/>
            <w:vAlign w:val="center"/>
          </w:tcPr>
          <w:p w14:paraId="732BE1E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w:t>
            </w:r>
          </w:p>
        </w:tc>
        <w:tc>
          <w:tcPr>
            <w:tcW w:w="2115" w:type="dxa"/>
            <w:vAlign w:val="center"/>
          </w:tcPr>
          <w:p w14:paraId="758555F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0/2</w:t>
            </w:r>
          </w:p>
        </w:tc>
        <w:tc>
          <w:tcPr>
            <w:tcW w:w="1277" w:type="dxa"/>
            <w:vAlign w:val="center"/>
          </w:tcPr>
          <w:p w14:paraId="1740F42D"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7/19</w:t>
            </w:r>
          </w:p>
        </w:tc>
      </w:tr>
      <w:tr w:rsidR="00041417" w:rsidRPr="009B1A75" w14:paraId="1871A885"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808FB9A" w14:textId="77777777" w:rsidR="00041417" w:rsidRPr="004C3904" w:rsidRDefault="00041417" w:rsidP="00510B78">
            <w:pPr>
              <w:pStyle w:val="Nessunaspaziatura"/>
              <w:jc w:val="center"/>
              <w:rPr>
                <w:sz w:val="20"/>
                <w:szCs w:val="20"/>
              </w:rPr>
            </w:pPr>
            <w:proofErr w:type="spellStart"/>
            <w:r w:rsidRPr="004C3904">
              <w:rPr>
                <w:sz w:val="20"/>
                <w:szCs w:val="20"/>
              </w:rPr>
              <w:t>Koa.Js</w:t>
            </w:r>
            <w:proofErr w:type="spellEnd"/>
          </w:p>
        </w:tc>
        <w:tc>
          <w:tcPr>
            <w:tcW w:w="1391" w:type="dxa"/>
            <w:vAlign w:val="center"/>
          </w:tcPr>
          <w:p w14:paraId="2BA8F42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176</w:t>
            </w:r>
          </w:p>
        </w:tc>
        <w:tc>
          <w:tcPr>
            <w:tcW w:w="931" w:type="dxa"/>
            <w:vAlign w:val="center"/>
          </w:tcPr>
          <w:p w14:paraId="0BAC22C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26.860</w:t>
            </w:r>
          </w:p>
        </w:tc>
        <w:tc>
          <w:tcPr>
            <w:tcW w:w="952" w:type="dxa"/>
            <w:vAlign w:val="center"/>
          </w:tcPr>
          <w:p w14:paraId="65BF5AF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18</w:t>
            </w:r>
          </w:p>
        </w:tc>
        <w:tc>
          <w:tcPr>
            <w:tcW w:w="887" w:type="dxa"/>
            <w:vAlign w:val="center"/>
          </w:tcPr>
          <w:p w14:paraId="791105A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2.461</w:t>
            </w:r>
          </w:p>
        </w:tc>
        <w:tc>
          <w:tcPr>
            <w:tcW w:w="2605" w:type="dxa"/>
            <w:vAlign w:val="center"/>
          </w:tcPr>
          <w:p w14:paraId="1D11B3C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32/88.373/6.342</w:t>
            </w:r>
          </w:p>
        </w:tc>
        <w:tc>
          <w:tcPr>
            <w:tcW w:w="938" w:type="dxa"/>
            <w:vAlign w:val="center"/>
          </w:tcPr>
          <w:p w14:paraId="4B2B8FD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81</w:t>
            </w:r>
          </w:p>
        </w:tc>
        <w:tc>
          <w:tcPr>
            <w:tcW w:w="1084" w:type="dxa"/>
            <w:vAlign w:val="center"/>
          </w:tcPr>
          <w:p w14:paraId="613B340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w:t>
            </w:r>
          </w:p>
        </w:tc>
        <w:tc>
          <w:tcPr>
            <w:tcW w:w="2115" w:type="dxa"/>
            <w:vAlign w:val="center"/>
          </w:tcPr>
          <w:p w14:paraId="3747DE7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4/1</w:t>
            </w:r>
          </w:p>
        </w:tc>
        <w:tc>
          <w:tcPr>
            <w:tcW w:w="1277" w:type="dxa"/>
            <w:vAlign w:val="center"/>
          </w:tcPr>
          <w:p w14:paraId="5B2E409D"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4/4</w:t>
            </w:r>
          </w:p>
        </w:tc>
      </w:tr>
      <w:tr w:rsidR="00041417" w:rsidRPr="009B1A75" w14:paraId="2A4D411B"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5B5AB5DB" w14:textId="77777777" w:rsidR="00041417" w:rsidRPr="004C3904" w:rsidRDefault="00041417" w:rsidP="00510B78">
            <w:pPr>
              <w:pStyle w:val="Nessunaspaziatura"/>
              <w:jc w:val="center"/>
              <w:rPr>
                <w:sz w:val="20"/>
                <w:szCs w:val="20"/>
              </w:rPr>
            </w:pPr>
            <w:proofErr w:type="spellStart"/>
            <w:r w:rsidRPr="004C3904">
              <w:rPr>
                <w:sz w:val="20"/>
                <w:szCs w:val="20"/>
              </w:rPr>
              <w:t>Ember.Js</w:t>
            </w:r>
            <w:proofErr w:type="spellEnd"/>
          </w:p>
        </w:tc>
        <w:tc>
          <w:tcPr>
            <w:tcW w:w="1391" w:type="dxa"/>
            <w:vAlign w:val="center"/>
          </w:tcPr>
          <w:p w14:paraId="41FF6D9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760</w:t>
            </w:r>
          </w:p>
        </w:tc>
        <w:tc>
          <w:tcPr>
            <w:tcW w:w="931" w:type="dxa"/>
            <w:vAlign w:val="center"/>
          </w:tcPr>
          <w:p w14:paraId="7F1C54A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21.127</w:t>
            </w:r>
          </w:p>
        </w:tc>
        <w:tc>
          <w:tcPr>
            <w:tcW w:w="952" w:type="dxa"/>
            <w:vAlign w:val="center"/>
          </w:tcPr>
          <w:p w14:paraId="7CE8953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84</w:t>
            </w:r>
          </w:p>
        </w:tc>
        <w:tc>
          <w:tcPr>
            <w:tcW w:w="887" w:type="dxa"/>
            <w:vAlign w:val="center"/>
          </w:tcPr>
          <w:p w14:paraId="01B10CE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4169</w:t>
            </w:r>
          </w:p>
        </w:tc>
        <w:tc>
          <w:tcPr>
            <w:tcW w:w="2605" w:type="dxa"/>
            <w:vAlign w:val="center"/>
          </w:tcPr>
          <w:p w14:paraId="00492DD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104/17.844/3.340</w:t>
            </w:r>
          </w:p>
        </w:tc>
        <w:tc>
          <w:tcPr>
            <w:tcW w:w="938" w:type="dxa"/>
            <w:vAlign w:val="center"/>
          </w:tcPr>
          <w:p w14:paraId="126FAFB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380</w:t>
            </w:r>
          </w:p>
        </w:tc>
        <w:tc>
          <w:tcPr>
            <w:tcW w:w="1084" w:type="dxa"/>
            <w:vAlign w:val="center"/>
          </w:tcPr>
          <w:p w14:paraId="61B451C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w:t>
            </w:r>
          </w:p>
        </w:tc>
        <w:tc>
          <w:tcPr>
            <w:tcW w:w="2115" w:type="dxa"/>
            <w:vAlign w:val="center"/>
          </w:tcPr>
          <w:p w14:paraId="5DB1C3C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20/14</w:t>
            </w:r>
          </w:p>
        </w:tc>
        <w:tc>
          <w:tcPr>
            <w:tcW w:w="1277" w:type="dxa"/>
            <w:vAlign w:val="center"/>
          </w:tcPr>
          <w:p w14:paraId="07B0F254"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8/11</w:t>
            </w:r>
          </w:p>
        </w:tc>
      </w:tr>
      <w:tr w:rsidR="00041417" w:rsidRPr="009B1A75" w14:paraId="507B27E4"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70C77250" w14:textId="77777777" w:rsidR="00041417" w:rsidRPr="004C3904" w:rsidRDefault="00041417" w:rsidP="00510B78">
            <w:pPr>
              <w:pStyle w:val="Nessunaspaziatura"/>
              <w:jc w:val="center"/>
              <w:rPr>
                <w:sz w:val="20"/>
                <w:szCs w:val="20"/>
              </w:rPr>
            </w:pPr>
            <w:r w:rsidRPr="004C3904">
              <w:rPr>
                <w:sz w:val="20"/>
                <w:szCs w:val="20"/>
              </w:rPr>
              <w:lastRenderedPageBreak/>
              <w:t>Backbone.js</w:t>
            </w:r>
          </w:p>
        </w:tc>
        <w:tc>
          <w:tcPr>
            <w:tcW w:w="1391" w:type="dxa"/>
            <w:vAlign w:val="center"/>
          </w:tcPr>
          <w:p w14:paraId="2E79482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291</w:t>
            </w:r>
          </w:p>
        </w:tc>
        <w:tc>
          <w:tcPr>
            <w:tcW w:w="931" w:type="dxa"/>
            <w:vAlign w:val="center"/>
          </w:tcPr>
          <w:p w14:paraId="7DD2830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27.520</w:t>
            </w:r>
          </w:p>
        </w:tc>
        <w:tc>
          <w:tcPr>
            <w:tcW w:w="952" w:type="dxa"/>
            <w:vAlign w:val="center"/>
          </w:tcPr>
          <w:p w14:paraId="0FFA2CA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35</w:t>
            </w:r>
          </w:p>
        </w:tc>
        <w:tc>
          <w:tcPr>
            <w:tcW w:w="887" w:type="dxa"/>
            <w:vAlign w:val="center"/>
          </w:tcPr>
          <w:p w14:paraId="0B8F5BE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5.687</w:t>
            </w:r>
          </w:p>
        </w:tc>
        <w:tc>
          <w:tcPr>
            <w:tcW w:w="2605" w:type="dxa"/>
            <w:vAlign w:val="center"/>
          </w:tcPr>
          <w:p w14:paraId="15C696D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10/31.254/1669</w:t>
            </w:r>
          </w:p>
        </w:tc>
        <w:tc>
          <w:tcPr>
            <w:tcW w:w="938" w:type="dxa"/>
            <w:vAlign w:val="center"/>
          </w:tcPr>
          <w:p w14:paraId="7E94DC9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31</w:t>
            </w:r>
          </w:p>
        </w:tc>
        <w:tc>
          <w:tcPr>
            <w:tcW w:w="1084" w:type="dxa"/>
            <w:vAlign w:val="center"/>
          </w:tcPr>
          <w:p w14:paraId="2FDE7E3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w:t>
            </w:r>
          </w:p>
        </w:tc>
        <w:tc>
          <w:tcPr>
            <w:tcW w:w="2115" w:type="dxa"/>
            <w:vAlign w:val="center"/>
          </w:tcPr>
          <w:p w14:paraId="059BFDA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w:t>
            </w:r>
          </w:p>
        </w:tc>
        <w:tc>
          <w:tcPr>
            <w:tcW w:w="1277" w:type="dxa"/>
            <w:vAlign w:val="center"/>
          </w:tcPr>
          <w:p w14:paraId="4C5E15E7"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0/2</w:t>
            </w:r>
          </w:p>
        </w:tc>
      </w:tr>
      <w:tr w:rsidR="00041417" w:rsidRPr="009B1A75" w14:paraId="62E92ED8"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FB64207" w14:textId="77777777" w:rsidR="00041417" w:rsidRPr="004C3904" w:rsidRDefault="00041417" w:rsidP="00510B78">
            <w:pPr>
              <w:pStyle w:val="Nessunaspaziatura"/>
              <w:jc w:val="center"/>
              <w:rPr>
                <w:sz w:val="20"/>
                <w:szCs w:val="20"/>
              </w:rPr>
            </w:pPr>
            <w:r w:rsidRPr="004C3904">
              <w:rPr>
                <w:sz w:val="20"/>
                <w:szCs w:val="20"/>
              </w:rPr>
              <w:t>Vue.js</w:t>
            </w:r>
          </w:p>
        </w:tc>
        <w:tc>
          <w:tcPr>
            <w:tcW w:w="1391" w:type="dxa"/>
            <w:vAlign w:val="center"/>
          </w:tcPr>
          <w:p w14:paraId="2E0FC51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277</w:t>
            </w:r>
          </w:p>
        </w:tc>
        <w:tc>
          <w:tcPr>
            <w:tcW w:w="931" w:type="dxa"/>
            <w:vAlign w:val="center"/>
          </w:tcPr>
          <w:p w14:paraId="2E09905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144.994</w:t>
            </w:r>
          </w:p>
        </w:tc>
        <w:tc>
          <w:tcPr>
            <w:tcW w:w="952" w:type="dxa"/>
            <w:vAlign w:val="center"/>
          </w:tcPr>
          <w:p w14:paraId="3FF3839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102</w:t>
            </w:r>
          </w:p>
        </w:tc>
        <w:tc>
          <w:tcPr>
            <w:tcW w:w="887" w:type="dxa"/>
            <w:vAlign w:val="center"/>
          </w:tcPr>
          <w:p w14:paraId="7C0D23B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21.120</w:t>
            </w:r>
          </w:p>
        </w:tc>
        <w:tc>
          <w:tcPr>
            <w:tcW w:w="2605" w:type="dxa"/>
            <w:vAlign w:val="center"/>
          </w:tcPr>
          <w:p w14:paraId="1F1FB26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74/953.590/28.200</w:t>
            </w:r>
          </w:p>
        </w:tc>
        <w:tc>
          <w:tcPr>
            <w:tcW w:w="938" w:type="dxa"/>
            <w:vAlign w:val="center"/>
          </w:tcPr>
          <w:p w14:paraId="1E0B85DD"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248</w:t>
            </w:r>
          </w:p>
        </w:tc>
        <w:tc>
          <w:tcPr>
            <w:tcW w:w="1084" w:type="dxa"/>
            <w:vAlign w:val="center"/>
          </w:tcPr>
          <w:p w14:paraId="3B1B397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w:t>
            </w:r>
          </w:p>
        </w:tc>
        <w:tc>
          <w:tcPr>
            <w:tcW w:w="2115" w:type="dxa"/>
            <w:vAlign w:val="center"/>
          </w:tcPr>
          <w:p w14:paraId="1E785D5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6/12</w:t>
            </w:r>
          </w:p>
        </w:tc>
        <w:tc>
          <w:tcPr>
            <w:tcW w:w="1277" w:type="dxa"/>
            <w:vAlign w:val="center"/>
          </w:tcPr>
          <w:p w14:paraId="0AA123DB"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86/13</w:t>
            </w:r>
          </w:p>
        </w:tc>
      </w:tr>
      <w:tr w:rsidR="00041417" w:rsidRPr="009B1A75" w14:paraId="02D2B3D1"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26B70DB4" w14:textId="77777777" w:rsidR="00041417" w:rsidRPr="004C3904" w:rsidRDefault="00041417" w:rsidP="00510B78">
            <w:pPr>
              <w:pStyle w:val="Nessunaspaziatura"/>
              <w:jc w:val="center"/>
              <w:rPr>
                <w:sz w:val="20"/>
                <w:szCs w:val="20"/>
              </w:rPr>
            </w:pPr>
            <w:proofErr w:type="spellStart"/>
            <w:r w:rsidRPr="004C3904">
              <w:rPr>
                <w:sz w:val="20"/>
                <w:szCs w:val="20"/>
              </w:rPr>
              <w:t>Django</w:t>
            </w:r>
            <w:proofErr w:type="spellEnd"/>
          </w:p>
        </w:tc>
        <w:tc>
          <w:tcPr>
            <w:tcW w:w="1391" w:type="dxa"/>
            <w:vAlign w:val="center"/>
          </w:tcPr>
          <w:p w14:paraId="5795882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1775</w:t>
            </w:r>
          </w:p>
        </w:tc>
        <w:tc>
          <w:tcPr>
            <w:tcW w:w="931" w:type="dxa"/>
            <w:vAlign w:val="center"/>
          </w:tcPr>
          <w:p w14:paraId="1E964C1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43.095</w:t>
            </w:r>
          </w:p>
        </w:tc>
        <w:tc>
          <w:tcPr>
            <w:tcW w:w="952" w:type="dxa"/>
            <w:vAlign w:val="center"/>
          </w:tcPr>
          <w:p w14:paraId="06F1E01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222</w:t>
            </w:r>
          </w:p>
        </w:tc>
        <w:tc>
          <w:tcPr>
            <w:tcW w:w="887" w:type="dxa"/>
            <w:vAlign w:val="center"/>
          </w:tcPr>
          <w:p w14:paraId="082F25C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18.537</w:t>
            </w:r>
          </w:p>
        </w:tc>
        <w:tc>
          <w:tcPr>
            <w:tcW w:w="2605" w:type="dxa"/>
            <w:vAlign w:val="center"/>
          </w:tcPr>
          <w:p w14:paraId="13CA19F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26/277.796/7388</w:t>
            </w:r>
          </w:p>
        </w:tc>
        <w:tc>
          <w:tcPr>
            <w:tcW w:w="938" w:type="dxa"/>
            <w:vAlign w:val="center"/>
          </w:tcPr>
          <w:p w14:paraId="4B51FEA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224</w:t>
            </w:r>
          </w:p>
        </w:tc>
        <w:tc>
          <w:tcPr>
            <w:tcW w:w="1084" w:type="dxa"/>
            <w:vAlign w:val="center"/>
          </w:tcPr>
          <w:p w14:paraId="23A421A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w:t>
            </w:r>
          </w:p>
        </w:tc>
        <w:tc>
          <w:tcPr>
            <w:tcW w:w="2115" w:type="dxa"/>
            <w:vAlign w:val="center"/>
          </w:tcPr>
          <w:p w14:paraId="6AAC696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64/19</w:t>
            </w:r>
          </w:p>
        </w:tc>
        <w:tc>
          <w:tcPr>
            <w:tcW w:w="1277" w:type="dxa"/>
            <w:vAlign w:val="center"/>
          </w:tcPr>
          <w:p w14:paraId="73544472"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w:t>
            </w:r>
          </w:p>
        </w:tc>
      </w:tr>
      <w:tr w:rsidR="00041417" w:rsidRPr="009B1A75" w14:paraId="2BB635CC"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684909B4" w14:textId="77777777" w:rsidR="00041417" w:rsidRPr="004C3904" w:rsidRDefault="00041417" w:rsidP="00510B78">
            <w:pPr>
              <w:pStyle w:val="Nessunaspaziatura"/>
              <w:jc w:val="center"/>
              <w:rPr>
                <w:sz w:val="20"/>
                <w:szCs w:val="20"/>
              </w:rPr>
            </w:pPr>
            <w:proofErr w:type="spellStart"/>
            <w:r w:rsidRPr="004C3904">
              <w:rPr>
                <w:sz w:val="20"/>
                <w:szCs w:val="20"/>
              </w:rPr>
              <w:t>Flask</w:t>
            </w:r>
            <w:proofErr w:type="spellEnd"/>
          </w:p>
        </w:tc>
        <w:tc>
          <w:tcPr>
            <w:tcW w:w="1391" w:type="dxa"/>
            <w:vAlign w:val="center"/>
          </w:tcPr>
          <w:p w14:paraId="550621B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546</w:t>
            </w:r>
          </w:p>
        </w:tc>
        <w:tc>
          <w:tcPr>
            <w:tcW w:w="931" w:type="dxa"/>
            <w:vAlign w:val="center"/>
          </w:tcPr>
          <w:p w14:paraId="674987A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45.653</w:t>
            </w:r>
          </w:p>
        </w:tc>
        <w:tc>
          <w:tcPr>
            <w:tcW w:w="952" w:type="dxa"/>
            <w:vAlign w:val="center"/>
          </w:tcPr>
          <w:p w14:paraId="0AE7229D"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w:t>
            </w:r>
          </w:p>
        </w:tc>
        <w:tc>
          <w:tcPr>
            <w:tcW w:w="887" w:type="dxa"/>
            <w:vAlign w:val="center"/>
          </w:tcPr>
          <w:p w14:paraId="602792F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12.760</w:t>
            </w:r>
          </w:p>
        </w:tc>
        <w:tc>
          <w:tcPr>
            <w:tcW w:w="2605" w:type="dxa"/>
            <w:vAlign w:val="center"/>
          </w:tcPr>
          <w:p w14:paraId="693CD9F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15/296.291/4.346</w:t>
            </w:r>
          </w:p>
        </w:tc>
        <w:tc>
          <w:tcPr>
            <w:tcW w:w="938" w:type="dxa"/>
            <w:vAlign w:val="center"/>
          </w:tcPr>
          <w:p w14:paraId="5E832F0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30</w:t>
            </w:r>
          </w:p>
        </w:tc>
        <w:tc>
          <w:tcPr>
            <w:tcW w:w="1084" w:type="dxa"/>
            <w:vAlign w:val="center"/>
          </w:tcPr>
          <w:p w14:paraId="69AFE5E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8</w:t>
            </w:r>
          </w:p>
        </w:tc>
        <w:tc>
          <w:tcPr>
            <w:tcW w:w="2115" w:type="dxa"/>
            <w:vAlign w:val="center"/>
          </w:tcPr>
          <w:p w14:paraId="1C1397E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13/1</w:t>
            </w:r>
          </w:p>
        </w:tc>
        <w:tc>
          <w:tcPr>
            <w:tcW w:w="1277" w:type="dxa"/>
            <w:vAlign w:val="center"/>
          </w:tcPr>
          <w:p w14:paraId="36B7293F"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23/2</w:t>
            </w:r>
          </w:p>
        </w:tc>
      </w:tr>
      <w:tr w:rsidR="00041417" w:rsidRPr="009B1A75" w14:paraId="6FCCC53E"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083A99C5" w14:textId="77777777" w:rsidR="00041417" w:rsidRPr="004C3904" w:rsidRDefault="00041417" w:rsidP="00510B78">
            <w:pPr>
              <w:pStyle w:val="Nessunaspaziatura"/>
              <w:jc w:val="center"/>
              <w:rPr>
                <w:sz w:val="20"/>
                <w:szCs w:val="20"/>
              </w:rPr>
            </w:pPr>
            <w:proofErr w:type="spellStart"/>
            <w:r w:rsidRPr="004C3904">
              <w:rPr>
                <w:sz w:val="20"/>
                <w:szCs w:val="20"/>
              </w:rPr>
              <w:t>Rails</w:t>
            </w:r>
            <w:proofErr w:type="spellEnd"/>
          </w:p>
        </w:tc>
        <w:tc>
          <w:tcPr>
            <w:tcW w:w="1391" w:type="dxa"/>
            <w:vAlign w:val="center"/>
          </w:tcPr>
          <w:p w14:paraId="4B29D90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3.862</w:t>
            </w:r>
          </w:p>
        </w:tc>
        <w:tc>
          <w:tcPr>
            <w:tcW w:w="931" w:type="dxa"/>
            <w:vAlign w:val="center"/>
          </w:tcPr>
          <w:p w14:paraId="1F78DAA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43.736</w:t>
            </w:r>
          </w:p>
        </w:tc>
        <w:tc>
          <w:tcPr>
            <w:tcW w:w="952" w:type="dxa"/>
            <w:vAlign w:val="center"/>
          </w:tcPr>
          <w:p w14:paraId="7A69406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763</w:t>
            </w:r>
          </w:p>
        </w:tc>
        <w:tc>
          <w:tcPr>
            <w:tcW w:w="887" w:type="dxa"/>
            <w:vAlign w:val="center"/>
          </w:tcPr>
          <w:p w14:paraId="32D9E79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17.616</w:t>
            </w:r>
          </w:p>
        </w:tc>
        <w:tc>
          <w:tcPr>
            <w:tcW w:w="2605" w:type="dxa"/>
            <w:vAlign w:val="center"/>
          </w:tcPr>
          <w:p w14:paraId="6C979DF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2.770/1.180.808/12.514</w:t>
            </w:r>
          </w:p>
        </w:tc>
        <w:tc>
          <w:tcPr>
            <w:tcW w:w="938" w:type="dxa"/>
            <w:vAlign w:val="center"/>
          </w:tcPr>
          <w:p w14:paraId="0F95144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367</w:t>
            </w:r>
          </w:p>
        </w:tc>
        <w:tc>
          <w:tcPr>
            <w:tcW w:w="1084" w:type="dxa"/>
            <w:vAlign w:val="center"/>
          </w:tcPr>
          <w:p w14:paraId="6538D81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w:t>
            </w:r>
          </w:p>
        </w:tc>
        <w:tc>
          <w:tcPr>
            <w:tcW w:w="2115" w:type="dxa"/>
            <w:vAlign w:val="center"/>
          </w:tcPr>
          <w:p w14:paraId="50C5D4F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155/25</w:t>
            </w:r>
          </w:p>
        </w:tc>
        <w:tc>
          <w:tcPr>
            <w:tcW w:w="1277" w:type="dxa"/>
            <w:vAlign w:val="center"/>
          </w:tcPr>
          <w:p w14:paraId="508740C6"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114/23</w:t>
            </w:r>
          </w:p>
        </w:tc>
      </w:tr>
      <w:tr w:rsidR="00041417" w:rsidRPr="009B1A75" w14:paraId="292B8B14"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1DB7C925" w14:textId="77777777" w:rsidR="00041417" w:rsidRPr="004C3904" w:rsidRDefault="00041417" w:rsidP="00510B78">
            <w:pPr>
              <w:pStyle w:val="Nessunaspaziatura"/>
              <w:jc w:val="center"/>
              <w:rPr>
                <w:sz w:val="20"/>
                <w:szCs w:val="20"/>
              </w:rPr>
            </w:pPr>
            <w:r w:rsidRPr="004C3904">
              <w:rPr>
                <w:sz w:val="20"/>
                <w:szCs w:val="20"/>
              </w:rPr>
              <w:t>ASP.NET</w:t>
            </w:r>
          </w:p>
        </w:tc>
        <w:tc>
          <w:tcPr>
            <w:tcW w:w="1391" w:type="dxa"/>
            <w:vAlign w:val="center"/>
          </w:tcPr>
          <w:p w14:paraId="2EAC606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626</w:t>
            </w:r>
          </w:p>
        </w:tc>
        <w:tc>
          <w:tcPr>
            <w:tcW w:w="931" w:type="dxa"/>
            <w:vAlign w:val="center"/>
          </w:tcPr>
          <w:p w14:paraId="25FAAEE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12.986</w:t>
            </w:r>
          </w:p>
        </w:tc>
        <w:tc>
          <w:tcPr>
            <w:tcW w:w="952" w:type="dxa"/>
            <w:vAlign w:val="center"/>
          </w:tcPr>
          <w:p w14:paraId="1D148DD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102</w:t>
            </w:r>
          </w:p>
        </w:tc>
        <w:tc>
          <w:tcPr>
            <w:tcW w:w="887" w:type="dxa"/>
            <w:vAlign w:val="center"/>
          </w:tcPr>
          <w:p w14:paraId="3892343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3.186</w:t>
            </w:r>
          </w:p>
        </w:tc>
        <w:tc>
          <w:tcPr>
            <w:tcW w:w="2605" w:type="dxa"/>
            <w:vAlign w:val="center"/>
          </w:tcPr>
          <w:p w14:paraId="5BEAFEC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2381/32.047/26</w:t>
            </w:r>
          </w:p>
        </w:tc>
        <w:tc>
          <w:tcPr>
            <w:tcW w:w="938" w:type="dxa"/>
            <w:vAlign w:val="center"/>
          </w:tcPr>
          <w:p w14:paraId="613CBA0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75</w:t>
            </w:r>
          </w:p>
        </w:tc>
        <w:tc>
          <w:tcPr>
            <w:tcW w:w="1084" w:type="dxa"/>
            <w:vAlign w:val="center"/>
          </w:tcPr>
          <w:p w14:paraId="71B8D4E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5</w:t>
            </w:r>
          </w:p>
        </w:tc>
        <w:tc>
          <w:tcPr>
            <w:tcW w:w="2115" w:type="dxa"/>
            <w:vAlign w:val="center"/>
          </w:tcPr>
          <w:p w14:paraId="5ACBF37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312/51</w:t>
            </w:r>
          </w:p>
        </w:tc>
        <w:tc>
          <w:tcPr>
            <w:tcW w:w="1277" w:type="dxa"/>
            <w:vAlign w:val="center"/>
          </w:tcPr>
          <w:p w14:paraId="5D47DE64"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584/301</w:t>
            </w:r>
          </w:p>
        </w:tc>
      </w:tr>
      <w:tr w:rsidR="00041417" w:rsidRPr="009B1A75" w14:paraId="6105D8A6"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06835590" w14:textId="77777777" w:rsidR="00041417" w:rsidRPr="004C3904" w:rsidRDefault="00041417" w:rsidP="00510B78">
            <w:pPr>
              <w:pStyle w:val="Nessunaspaziatura"/>
              <w:jc w:val="center"/>
              <w:rPr>
                <w:sz w:val="20"/>
                <w:szCs w:val="20"/>
              </w:rPr>
            </w:pPr>
            <w:r w:rsidRPr="004C3904">
              <w:rPr>
                <w:sz w:val="20"/>
                <w:szCs w:val="20"/>
              </w:rPr>
              <w:t>ASP.NET MVC (</w:t>
            </w:r>
            <w:proofErr w:type="spellStart"/>
            <w:r w:rsidRPr="004C3904">
              <w:rPr>
                <w:sz w:val="20"/>
                <w:szCs w:val="20"/>
              </w:rPr>
              <w:t>archived</w:t>
            </w:r>
            <w:proofErr w:type="spellEnd"/>
            <w:r w:rsidRPr="004C3904">
              <w:rPr>
                <w:sz w:val="20"/>
                <w:szCs w:val="20"/>
              </w:rPr>
              <w:t xml:space="preserve"> 2019)</w:t>
            </w:r>
          </w:p>
        </w:tc>
        <w:tc>
          <w:tcPr>
            <w:tcW w:w="1391" w:type="dxa"/>
            <w:vAlign w:val="center"/>
          </w:tcPr>
          <w:p w14:paraId="777619E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150</w:t>
            </w:r>
          </w:p>
        </w:tc>
        <w:tc>
          <w:tcPr>
            <w:tcW w:w="931" w:type="dxa"/>
            <w:vAlign w:val="center"/>
          </w:tcPr>
          <w:p w14:paraId="08CB98C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5778</w:t>
            </w:r>
          </w:p>
        </w:tc>
        <w:tc>
          <w:tcPr>
            <w:tcW w:w="952" w:type="dxa"/>
            <w:vAlign w:val="center"/>
          </w:tcPr>
          <w:p w14:paraId="05B1655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887" w:type="dxa"/>
            <w:vAlign w:val="center"/>
          </w:tcPr>
          <w:p w14:paraId="01885F1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2.237</w:t>
            </w:r>
          </w:p>
        </w:tc>
        <w:tc>
          <w:tcPr>
            <w:tcW w:w="2605" w:type="dxa"/>
            <w:vAlign w:val="center"/>
          </w:tcPr>
          <w:p w14:paraId="67B3E11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80/298.045/2.831</w:t>
            </w:r>
          </w:p>
        </w:tc>
        <w:tc>
          <w:tcPr>
            <w:tcW w:w="938" w:type="dxa"/>
            <w:vAlign w:val="center"/>
          </w:tcPr>
          <w:p w14:paraId="7ACE5DD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49</w:t>
            </w:r>
          </w:p>
        </w:tc>
        <w:tc>
          <w:tcPr>
            <w:tcW w:w="1084" w:type="dxa"/>
            <w:vAlign w:val="center"/>
          </w:tcPr>
          <w:p w14:paraId="59F2A81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5</w:t>
            </w:r>
          </w:p>
        </w:tc>
        <w:tc>
          <w:tcPr>
            <w:tcW w:w="2115" w:type="dxa"/>
            <w:vAlign w:val="center"/>
          </w:tcPr>
          <w:p w14:paraId="4D267F6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w:t>
            </w:r>
          </w:p>
        </w:tc>
        <w:tc>
          <w:tcPr>
            <w:tcW w:w="1277" w:type="dxa"/>
            <w:vAlign w:val="center"/>
          </w:tcPr>
          <w:p w14:paraId="58F2431F"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0/0</w:t>
            </w:r>
          </w:p>
        </w:tc>
      </w:tr>
      <w:tr w:rsidR="00041417" w:rsidRPr="009B1A75" w14:paraId="26565FE6"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385530B9" w14:textId="77777777" w:rsidR="00041417" w:rsidRPr="004C3904" w:rsidRDefault="00041417" w:rsidP="00510B78">
            <w:pPr>
              <w:pStyle w:val="Nessunaspaziatura"/>
              <w:jc w:val="center"/>
              <w:rPr>
                <w:sz w:val="20"/>
                <w:szCs w:val="20"/>
              </w:rPr>
            </w:pPr>
            <w:r w:rsidRPr="004C3904">
              <w:rPr>
                <w:sz w:val="20"/>
                <w:szCs w:val="20"/>
              </w:rPr>
              <w:t xml:space="preserve">Apache </w:t>
            </w:r>
            <w:proofErr w:type="spellStart"/>
            <w:r w:rsidRPr="004C3904">
              <w:rPr>
                <w:sz w:val="20"/>
                <w:szCs w:val="20"/>
              </w:rPr>
              <w:t>Struts</w:t>
            </w:r>
            <w:proofErr w:type="spellEnd"/>
          </w:p>
        </w:tc>
        <w:tc>
          <w:tcPr>
            <w:tcW w:w="1391" w:type="dxa"/>
            <w:vAlign w:val="center"/>
          </w:tcPr>
          <w:p w14:paraId="373AE99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40</w:t>
            </w:r>
          </w:p>
        </w:tc>
        <w:tc>
          <w:tcPr>
            <w:tcW w:w="931" w:type="dxa"/>
            <w:vAlign w:val="center"/>
          </w:tcPr>
          <w:p w14:paraId="6A1F610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959</w:t>
            </w:r>
          </w:p>
        </w:tc>
        <w:tc>
          <w:tcPr>
            <w:tcW w:w="952" w:type="dxa"/>
            <w:vAlign w:val="center"/>
          </w:tcPr>
          <w:p w14:paraId="50D92A7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7</w:t>
            </w:r>
          </w:p>
        </w:tc>
        <w:tc>
          <w:tcPr>
            <w:tcW w:w="887" w:type="dxa"/>
            <w:vAlign w:val="center"/>
          </w:tcPr>
          <w:p w14:paraId="363F25E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638</w:t>
            </w:r>
          </w:p>
        </w:tc>
        <w:tc>
          <w:tcPr>
            <w:tcW w:w="2605" w:type="dxa"/>
            <w:vAlign w:val="center"/>
          </w:tcPr>
          <w:p w14:paraId="2F9D960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446/1/0</w:t>
            </w:r>
          </w:p>
        </w:tc>
        <w:tc>
          <w:tcPr>
            <w:tcW w:w="938" w:type="dxa"/>
            <w:vAlign w:val="center"/>
          </w:tcPr>
          <w:p w14:paraId="4B91BAE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115</w:t>
            </w:r>
          </w:p>
        </w:tc>
        <w:tc>
          <w:tcPr>
            <w:tcW w:w="1084" w:type="dxa"/>
            <w:vAlign w:val="center"/>
          </w:tcPr>
          <w:p w14:paraId="30BCDFE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12</w:t>
            </w:r>
          </w:p>
        </w:tc>
        <w:tc>
          <w:tcPr>
            <w:tcW w:w="2115" w:type="dxa"/>
            <w:vAlign w:val="center"/>
          </w:tcPr>
          <w:p w14:paraId="58E6778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0/0</w:t>
            </w:r>
          </w:p>
        </w:tc>
        <w:tc>
          <w:tcPr>
            <w:tcW w:w="1277" w:type="dxa"/>
            <w:vAlign w:val="center"/>
          </w:tcPr>
          <w:p w14:paraId="1C849BB6"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0/0</w:t>
            </w:r>
          </w:p>
        </w:tc>
      </w:tr>
      <w:tr w:rsidR="00041417" w:rsidRPr="009B1A75" w14:paraId="5DD2234C"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5AA9B8AB" w14:textId="77777777" w:rsidR="00041417" w:rsidRPr="004C3904" w:rsidRDefault="00041417" w:rsidP="00510B78">
            <w:pPr>
              <w:pStyle w:val="Nessunaspaziatura"/>
              <w:jc w:val="center"/>
              <w:rPr>
                <w:sz w:val="20"/>
                <w:szCs w:val="20"/>
              </w:rPr>
            </w:pPr>
            <w:r w:rsidRPr="004C3904">
              <w:rPr>
                <w:sz w:val="20"/>
                <w:szCs w:val="20"/>
              </w:rPr>
              <w:t>Sinatra</w:t>
            </w:r>
          </w:p>
        </w:tc>
        <w:tc>
          <w:tcPr>
            <w:tcW w:w="1391" w:type="dxa"/>
            <w:vAlign w:val="center"/>
          </w:tcPr>
          <w:p w14:paraId="3C1E683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361</w:t>
            </w:r>
          </w:p>
        </w:tc>
        <w:tc>
          <w:tcPr>
            <w:tcW w:w="931" w:type="dxa"/>
            <w:vAlign w:val="center"/>
          </w:tcPr>
          <w:p w14:paraId="7590D5A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10.636</w:t>
            </w:r>
          </w:p>
        </w:tc>
        <w:tc>
          <w:tcPr>
            <w:tcW w:w="952" w:type="dxa"/>
            <w:vAlign w:val="center"/>
          </w:tcPr>
          <w:p w14:paraId="50605E8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36</w:t>
            </w:r>
          </w:p>
        </w:tc>
        <w:tc>
          <w:tcPr>
            <w:tcW w:w="887" w:type="dxa"/>
            <w:vAlign w:val="center"/>
          </w:tcPr>
          <w:p w14:paraId="1C1811C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1912</w:t>
            </w:r>
          </w:p>
        </w:tc>
        <w:tc>
          <w:tcPr>
            <w:tcW w:w="2605" w:type="dxa"/>
            <w:vAlign w:val="center"/>
          </w:tcPr>
          <w:p w14:paraId="626ECED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90/145.288/3.197</w:t>
            </w:r>
          </w:p>
        </w:tc>
        <w:tc>
          <w:tcPr>
            <w:tcW w:w="938" w:type="dxa"/>
            <w:vAlign w:val="center"/>
          </w:tcPr>
          <w:p w14:paraId="5002F0B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133</w:t>
            </w:r>
          </w:p>
        </w:tc>
        <w:tc>
          <w:tcPr>
            <w:tcW w:w="1084" w:type="dxa"/>
            <w:vAlign w:val="center"/>
          </w:tcPr>
          <w:p w14:paraId="1BDA778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11</w:t>
            </w:r>
          </w:p>
        </w:tc>
        <w:tc>
          <w:tcPr>
            <w:tcW w:w="2115" w:type="dxa"/>
            <w:vAlign w:val="center"/>
          </w:tcPr>
          <w:p w14:paraId="27291D7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0/1</w:t>
            </w:r>
          </w:p>
        </w:tc>
        <w:tc>
          <w:tcPr>
            <w:tcW w:w="1277" w:type="dxa"/>
            <w:vAlign w:val="center"/>
          </w:tcPr>
          <w:p w14:paraId="6F5CFFE7"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1/3</w:t>
            </w:r>
          </w:p>
        </w:tc>
      </w:tr>
      <w:tr w:rsidR="00041417" w:rsidRPr="009B1A75" w14:paraId="38FAB37D"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61A1077A" w14:textId="77777777" w:rsidR="00041417" w:rsidRPr="004C3904" w:rsidRDefault="00041417" w:rsidP="00510B78">
            <w:pPr>
              <w:pStyle w:val="Nessunaspaziatura"/>
              <w:jc w:val="center"/>
              <w:rPr>
                <w:sz w:val="20"/>
                <w:szCs w:val="20"/>
              </w:rPr>
            </w:pPr>
            <w:proofErr w:type="spellStart"/>
            <w:r w:rsidRPr="004C3904">
              <w:rPr>
                <w:sz w:val="20"/>
                <w:szCs w:val="20"/>
              </w:rPr>
              <w:t>Yii</w:t>
            </w:r>
            <w:proofErr w:type="spellEnd"/>
          </w:p>
        </w:tc>
        <w:tc>
          <w:tcPr>
            <w:tcW w:w="1391" w:type="dxa"/>
            <w:vAlign w:val="center"/>
          </w:tcPr>
          <w:p w14:paraId="79A8D09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268</w:t>
            </w:r>
          </w:p>
        </w:tc>
        <w:tc>
          <w:tcPr>
            <w:tcW w:w="931" w:type="dxa"/>
            <w:vAlign w:val="center"/>
          </w:tcPr>
          <w:p w14:paraId="5C57726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4.865</w:t>
            </w:r>
          </w:p>
        </w:tc>
        <w:tc>
          <w:tcPr>
            <w:tcW w:w="952" w:type="dxa"/>
            <w:vAlign w:val="center"/>
          </w:tcPr>
          <w:p w14:paraId="21CC6D6D"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887" w:type="dxa"/>
            <w:vAlign w:val="center"/>
          </w:tcPr>
          <w:p w14:paraId="3A8EB52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2.227</w:t>
            </w:r>
          </w:p>
        </w:tc>
        <w:tc>
          <w:tcPr>
            <w:tcW w:w="2605" w:type="dxa"/>
            <w:vAlign w:val="center"/>
          </w:tcPr>
          <w:p w14:paraId="0FC9839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2/0/0</w:t>
            </w:r>
          </w:p>
        </w:tc>
        <w:tc>
          <w:tcPr>
            <w:tcW w:w="938" w:type="dxa"/>
            <w:vAlign w:val="center"/>
          </w:tcPr>
          <w:p w14:paraId="40CA4EE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43</w:t>
            </w:r>
          </w:p>
        </w:tc>
        <w:tc>
          <w:tcPr>
            <w:tcW w:w="1084" w:type="dxa"/>
            <w:vAlign w:val="center"/>
          </w:tcPr>
          <w:p w14:paraId="2C4221A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10</w:t>
            </w:r>
          </w:p>
        </w:tc>
        <w:tc>
          <w:tcPr>
            <w:tcW w:w="2115" w:type="dxa"/>
            <w:vAlign w:val="center"/>
          </w:tcPr>
          <w:p w14:paraId="0012CC4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0/0</w:t>
            </w:r>
          </w:p>
        </w:tc>
        <w:tc>
          <w:tcPr>
            <w:tcW w:w="1277" w:type="dxa"/>
            <w:vAlign w:val="center"/>
          </w:tcPr>
          <w:p w14:paraId="6C3499BC" w14:textId="77777777" w:rsidR="00041417" w:rsidRPr="004C3904" w:rsidRDefault="00041417" w:rsidP="00510B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2/0</w:t>
            </w:r>
          </w:p>
        </w:tc>
      </w:tr>
      <w:tr w:rsidR="00041417" w:rsidRPr="009B1A75" w14:paraId="01767CE1"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428" w:type="dxa"/>
            <w:shd w:val="clear" w:color="auto" w:fill="DEEAF6" w:themeFill="accent1" w:themeFillTint="33"/>
            <w:vAlign w:val="center"/>
          </w:tcPr>
          <w:p w14:paraId="04C4A326" w14:textId="77777777" w:rsidR="00041417" w:rsidRDefault="00041417" w:rsidP="00510B78">
            <w:pPr>
              <w:pStyle w:val="Nessunaspaziatura"/>
              <w:jc w:val="center"/>
              <w:rPr>
                <w:sz w:val="20"/>
                <w:szCs w:val="20"/>
              </w:rPr>
            </w:pPr>
          </w:p>
          <w:p w14:paraId="06B38907" w14:textId="77777777" w:rsidR="00041417" w:rsidRDefault="00041417" w:rsidP="00510B78">
            <w:pPr>
              <w:pStyle w:val="Nessunaspaziatura"/>
              <w:jc w:val="center"/>
              <w:rPr>
                <w:sz w:val="20"/>
                <w:szCs w:val="20"/>
              </w:rPr>
            </w:pPr>
          </w:p>
          <w:p w14:paraId="309C8911" w14:textId="77777777" w:rsidR="00041417" w:rsidRPr="004C3904" w:rsidRDefault="00041417" w:rsidP="00510B78">
            <w:pPr>
              <w:pStyle w:val="Nessunaspaziatura"/>
              <w:jc w:val="center"/>
              <w:rPr>
                <w:sz w:val="20"/>
                <w:szCs w:val="20"/>
              </w:rPr>
            </w:pPr>
          </w:p>
        </w:tc>
        <w:tc>
          <w:tcPr>
            <w:tcW w:w="1391" w:type="dxa"/>
            <w:vAlign w:val="center"/>
          </w:tcPr>
          <w:p w14:paraId="00431B8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31" w:type="dxa"/>
            <w:vAlign w:val="center"/>
          </w:tcPr>
          <w:p w14:paraId="298304E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52" w:type="dxa"/>
            <w:vAlign w:val="center"/>
          </w:tcPr>
          <w:p w14:paraId="225FA7A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87" w:type="dxa"/>
            <w:vAlign w:val="center"/>
          </w:tcPr>
          <w:p w14:paraId="4AAF671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605" w:type="dxa"/>
            <w:vAlign w:val="center"/>
          </w:tcPr>
          <w:p w14:paraId="4612CAC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38" w:type="dxa"/>
            <w:vAlign w:val="center"/>
          </w:tcPr>
          <w:p w14:paraId="59F9091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84" w:type="dxa"/>
            <w:vAlign w:val="center"/>
          </w:tcPr>
          <w:p w14:paraId="41DE429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115" w:type="dxa"/>
            <w:vAlign w:val="center"/>
          </w:tcPr>
          <w:p w14:paraId="06ADA48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77" w:type="dxa"/>
            <w:vAlign w:val="center"/>
          </w:tcPr>
          <w:p w14:paraId="4E8C8FD3" w14:textId="77777777" w:rsidR="00041417" w:rsidRPr="004C3904" w:rsidRDefault="00041417" w:rsidP="00510B7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9A17471" w14:textId="77777777" w:rsidR="00041417" w:rsidRDefault="00041417" w:rsidP="00041417"/>
    <w:p w14:paraId="01FCEF71" w14:textId="77777777" w:rsidR="00041417" w:rsidRDefault="00041417" w:rsidP="00041417">
      <w:r>
        <w:t>* Periodo esaminato: 1 mese</w:t>
      </w:r>
    </w:p>
    <w:p w14:paraId="5F7A7F91" w14:textId="77777777" w:rsidR="00041417" w:rsidRPr="00DA4B6D" w:rsidRDefault="00041417" w:rsidP="00041417">
      <w:pPr>
        <w:rPr>
          <w:lang w:val="en-US"/>
          <w:rPrChange w:id="350" w:author="Di Rocco Juri" w:date="2019-08-21T10:11:00Z">
            <w:rPr/>
          </w:rPrChange>
        </w:rPr>
      </w:pPr>
      <w:r w:rsidRPr="00DA4B6D">
        <w:rPr>
          <w:lang w:val="en-US"/>
          <w:rPrChange w:id="351" w:author="Di Rocco Juri" w:date="2019-08-21T10:11:00Z">
            <w:rPr/>
          </w:rPrChange>
        </w:rPr>
        <w:t xml:space="preserve">** Dependency: Dependent from / Repository </w:t>
      </w:r>
      <w:proofErr w:type="spellStart"/>
      <w:r w:rsidRPr="00DA4B6D">
        <w:rPr>
          <w:lang w:val="en-US"/>
          <w:rPrChange w:id="352" w:author="Di Rocco Juri" w:date="2019-08-21T10:11:00Z">
            <w:rPr/>
          </w:rPrChange>
        </w:rPr>
        <w:t>dependant</w:t>
      </w:r>
      <w:proofErr w:type="spellEnd"/>
      <w:r w:rsidRPr="00DA4B6D">
        <w:rPr>
          <w:lang w:val="en-US"/>
          <w:rPrChange w:id="353" w:author="Di Rocco Juri" w:date="2019-08-21T10:11:00Z">
            <w:rPr/>
          </w:rPrChange>
        </w:rPr>
        <w:t xml:space="preserve"> by /Package </w:t>
      </w:r>
      <w:proofErr w:type="spellStart"/>
      <w:r w:rsidRPr="00DA4B6D">
        <w:rPr>
          <w:lang w:val="en-US"/>
          <w:rPrChange w:id="354" w:author="Di Rocco Juri" w:date="2019-08-21T10:11:00Z">
            <w:rPr/>
          </w:rPrChange>
        </w:rPr>
        <w:t>dependant</w:t>
      </w:r>
      <w:proofErr w:type="spellEnd"/>
      <w:r w:rsidRPr="00DA4B6D">
        <w:rPr>
          <w:lang w:val="en-US"/>
          <w:rPrChange w:id="355" w:author="Di Rocco Juri" w:date="2019-08-21T10:11:00Z">
            <w:rPr/>
          </w:rPrChange>
        </w:rPr>
        <w:t xml:space="preserve"> by</w:t>
      </w:r>
    </w:p>
    <w:p w14:paraId="797CBC62" w14:textId="77777777" w:rsidR="00041417" w:rsidRDefault="00041417" w:rsidP="00041417">
      <w:r>
        <w:t xml:space="preserve">*** Accesso ai dati di </w:t>
      </w:r>
      <w:proofErr w:type="spellStart"/>
      <w:r>
        <w:t>Github</w:t>
      </w:r>
      <w:proofErr w:type="spellEnd"/>
      <w:r>
        <w:t xml:space="preserve"> il 31/07/2019</w:t>
      </w:r>
    </w:p>
    <w:p w14:paraId="41540339" w14:textId="51C4D01F" w:rsidR="00041417" w:rsidRDefault="00041417" w:rsidP="007830F4">
      <w:pPr>
        <w:pStyle w:val="Nessunaspaziatura"/>
      </w:pPr>
    </w:p>
    <w:p w14:paraId="0903F8B1" w14:textId="77777777" w:rsidR="007830F4" w:rsidRDefault="007830F4">
      <w:pPr>
        <w:spacing w:line="252" w:lineRule="auto"/>
        <w:ind w:firstLine="0"/>
        <w:rPr>
          <w:b/>
        </w:rPr>
      </w:pPr>
      <w:r>
        <w:rPr>
          <w:b/>
        </w:rPr>
        <w:br w:type="page"/>
      </w:r>
    </w:p>
    <w:p w14:paraId="067106CA" w14:textId="75CADAC2" w:rsidR="007830F4" w:rsidRDefault="007830F4" w:rsidP="007830F4">
      <w:pPr>
        <w:pStyle w:val="Nessunaspaziatura"/>
        <w:rPr>
          <w:b/>
        </w:rPr>
      </w:pPr>
      <w:commentRangeStart w:id="356"/>
      <w:r>
        <w:rPr>
          <w:b/>
        </w:rPr>
        <w:lastRenderedPageBreak/>
        <w:t xml:space="preserve">Tabella Riassuntiva di valutazione del </w:t>
      </w:r>
      <w:proofErr w:type="spellStart"/>
      <w:r>
        <w:rPr>
          <w:b/>
        </w:rPr>
        <w:t>quality</w:t>
      </w:r>
      <w:proofErr w:type="spellEnd"/>
      <w:r>
        <w:rPr>
          <w:b/>
        </w:rPr>
        <w:t xml:space="preserve"> </w:t>
      </w:r>
      <w:proofErr w:type="spellStart"/>
      <w:r>
        <w:rPr>
          <w:b/>
        </w:rPr>
        <w:t>models</w:t>
      </w:r>
      <w:proofErr w:type="spellEnd"/>
    </w:p>
    <w:p w14:paraId="6C33FCA5" w14:textId="7CAB42CE" w:rsidR="007830F4" w:rsidRPr="007830F4" w:rsidRDefault="007830F4" w:rsidP="007830F4">
      <w:r>
        <w:t xml:space="preserve">Questa tabella ci mostra il punteggio ottenuto valutando il </w:t>
      </w:r>
      <w:proofErr w:type="spellStart"/>
      <w:r>
        <w:t>quality</w:t>
      </w:r>
      <w:proofErr w:type="spellEnd"/>
      <w:r>
        <w:t xml:space="preserve"> </w:t>
      </w:r>
      <w:proofErr w:type="spellStart"/>
      <w:r>
        <w:t>attribute</w:t>
      </w:r>
      <w:proofErr w:type="spellEnd"/>
      <w:r>
        <w:t xml:space="preserve"> Trends per ogni Framework.</w:t>
      </w:r>
      <w:commentRangeEnd w:id="356"/>
      <w:r>
        <w:rPr>
          <w:rStyle w:val="Rimandocommento"/>
          <w:rFonts w:asciiTheme="minorHAnsi" w:hAnsiTheme="minorHAnsi"/>
        </w:rPr>
        <w:commentReference w:id="356"/>
      </w:r>
    </w:p>
    <w:p w14:paraId="26D5F9F2" w14:textId="77777777" w:rsidR="007830F4" w:rsidRDefault="007830F4" w:rsidP="007830F4">
      <w:pPr>
        <w:pStyle w:val="Nessunaspaziatura"/>
      </w:pPr>
    </w:p>
    <w:tbl>
      <w:tblPr>
        <w:tblStyle w:val="Grigliatabella"/>
        <w:tblW w:w="0" w:type="auto"/>
        <w:tblLook w:val="04A0" w:firstRow="1" w:lastRow="0" w:firstColumn="1" w:lastColumn="0" w:noHBand="0" w:noVBand="1"/>
      </w:tblPr>
      <w:tblGrid>
        <w:gridCol w:w="4814"/>
        <w:gridCol w:w="1277"/>
      </w:tblGrid>
      <w:tr w:rsidR="00041417" w14:paraId="0F63EE7B" w14:textId="77777777" w:rsidTr="007830F4">
        <w:tc>
          <w:tcPr>
            <w:tcW w:w="4814" w:type="dxa"/>
          </w:tcPr>
          <w:p w14:paraId="4F0C72DB" w14:textId="77777777" w:rsidR="00041417" w:rsidRPr="006637CD" w:rsidRDefault="00041417" w:rsidP="00510B78">
            <w:pPr>
              <w:ind w:firstLine="0"/>
            </w:pPr>
            <w:r>
              <w:t>Framework</w:t>
            </w:r>
          </w:p>
        </w:tc>
        <w:tc>
          <w:tcPr>
            <w:tcW w:w="1277" w:type="dxa"/>
          </w:tcPr>
          <w:p w14:paraId="2B9F0A89" w14:textId="77777777" w:rsidR="00041417" w:rsidRPr="006637CD" w:rsidRDefault="00041417" w:rsidP="00510B78">
            <w:pPr>
              <w:ind w:firstLine="0"/>
            </w:pPr>
            <w:r>
              <w:t>Punteggio</w:t>
            </w:r>
          </w:p>
        </w:tc>
      </w:tr>
      <w:tr w:rsidR="00041417" w14:paraId="6D76D477" w14:textId="77777777" w:rsidTr="007830F4">
        <w:tc>
          <w:tcPr>
            <w:tcW w:w="4814" w:type="dxa"/>
          </w:tcPr>
          <w:p w14:paraId="07C0ADD1" w14:textId="77777777" w:rsidR="00041417" w:rsidRDefault="00041417" w:rsidP="00510B78">
            <w:pPr>
              <w:ind w:firstLine="0"/>
            </w:pPr>
            <w:r w:rsidRPr="006637CD">
              <w:t>Spring MVC</w:t>
            </w:r>
          </w:p>
        </w:tc>
        <w:tc>
          <w:tcPr>
            <w:tcW w:w="1277" w:type="dxa"/>
          </w:tcPr>
          <w:p w14:paraId="05D8E932" w14:textId="77777777" w:rsidR="00041417" w:rsidRDefault="00041417" w:rsidP="00510B78">
            <w:pPr>
              <w:ind w:firstLine="0"/>
            </w:pPr>
            <w:r w:rsidRPr="006637CD">
              <w:t>1,320</w:t>
            </w:r>
          </w:p>
        </w:tc>
      </w:tr>
      <w:tr w:rsidR="00041417" w14:paraId="0AB956CD" w14:textId="77777777" w:rsidTr="007830F4">
        <w:tc>
          <w:tcPr>
            <w:tcW w:w="4814" w:type="dxa"/>
          </w:tcPr>
          <w:p w14:paraId="02C1C701" w14:textId="77777777" w:rsidR="00041417" w:rsidRDefault="00041417" w:rsidP="00510B78">
            <w:pPr>
              <w:ind w:firstLine="0"/>
            </w:pPr>
            <w:proofErr w:type="spellStart"/>
            <w:r w:rsidRPr="006637CD">
              <w:t>Vaadin</w:t>
            </w:r>
            <w:proofErr w:type="spellEnd"/>
          </w:p>
        </w:tc>
        <w:tc>
          <w:tcPr>
            <w:tcW w:w="1277" w:type="dxa"/>
          </w:tcPr>
          <w:p w14:paraId="5EFC28E2" w14:textId="77777777" w:rsidR="00041417" w:rsidRDefault="00041417" w:rsidP="00510B78">
            <w:pPr>
              <w:ind w:firstLine="0"/>
            </w:pPr>
            <w:r w:rsidRPr="006637CD">
              <w:t>0,870</w:t>
            </w:r>
          </w:p>
        </w:tc>
      </w:tr>
      <w:tr w:rsidR="00041417" w14:paraId="71BF4D96" w14:textId="77777777" w:rsidTr="007830F4">
        <w:tc>
          <w:tcPr>
            <w:tcW w:w="4814" w:type="dxa"/>
          </w:tcPr>
          <w:p w14:paraId="0343A1C9" w14:textId="77777777" w:rsidR="00041417" w:rsidRDefault="00041417" w:rsidP="00510B78">
            <w:pPr>
              <w:ind w:firstLine="0"/>
            </w:pPr>
            <w:proofErr w:type="spellStart"/>
            <w:r w:rsidRPr="006637CD">
              <w:t>Javalin</w:t>
            </w:r>
            <w:proofErr w:type="spellEnd"/>
          </w:p>
        </w:tc>
        <w:tc>
          <w:tcPr>
            <w:tcW w:w="1277" w:type="dxa"/>
          </w:tcPr>
          <w:p w14:paraId="54A24F0B" w14:textId="77777777" w:rsidR="00041417" w:rsidRDefault="00041417" w:rsidP="00510B78">
            <w:pPr>
              <w:ind w:firstLine="0"/>
            </w:pPr>
            <w:r w:rsidRPr="006637CD">
              <w:t>1,068</w:t>
            </w:r>
          </w:p>
        </w:tc>
      </w:tr>
      <w:tr w:rsidR="00041417" w14:paraId="34E4FE58" w14:textId="77777777" w:rsidTr="007830F4">
        <w:tc>
          <w:tcPr>
            <w:tcW w:w="4814" w:type="dxa"/>
          </w:tcPr>
          <w:p w14:paraId="5310563F" w14:textId="77777777" w:rsidR="00041417" w:rsidRDefault="00041417" w:rsidP="00510B78">
            <w:pPr>
              <w:ind w:firstLine="0"/>
            </w:pPr>
            <w:proofErr w:type="spellStart"/>
            <w:r w:rsidRPr="006637CD">
              <w:t>Laravel</w:t>
            </w:r>
            <w:proofErr w:type="spellEnd"/>
          </w:p>
        </w:tc>
        <w:tc>
          <w:tcPr>
            <w:tcW w:w="1277" w:type="dxa"/>
          </w:tcPr>
          <w:p w14:paraId="34C99850" w14:textId="77777777" w:rsidR="00041417" w:rsidRDefault="00041417" w:rsidP="00510B78">
            <w:pPr>
              <w:ind w:firstLine="0"/>
            </w:pPr>
            <w:r w:rsidRPr="006637CD">
              <w:t>1,037</w:t>
            </w:r>
          </w:p>
        </w:tc>
      </w:tr>
      <w:tr w:rsidR="00041417" w14:paraId="15CEC14E" w14:textId="77777777" w:rsidTr="007830F4">
        <w:tc>
          <w:tcPr>
            <w:tcW w:w="4814" w:type="dxa"/>
          </w:tcPr>
          <w:p w14:paraId="4FFE422C" w14:textId="77777777" w:rsidR="00041417" w:rsidRDefault="00041417" w:rsidP="00510B78">
            <w:pPr>
              <w:ind w:firstLine="0"/>
            </w:pPr>
            <w:proofErr w:type="spellStart"/>
            <w:r w:rsidRPr="006637CD">
              <w:t>Symfony</w:t>
            </w:r>
            <w:proofErr w:type="spellEnd"/>
          </w:p>
        </w:tc>
        <w:tc>
          <w:tcPr>
            <w:tcW w:w="1277" w:type="dxa"/>
          </w:tcPr>
          <w:p w14:paraId="683D6168" w14:textId="77777777" w:rsidR="00041417" w:rsidRDefault="00041417" w:rsidP="00510B78">
            <w:pPr>
              <w:ind w:firstLine="0"/>
            </w:pPr>
            <w:r w:rsidRPr="006637CD">
              <w:t>1,580</w:t>
            </w:r>
          </w:p>
        </w:tc>
      </w:tr>
      <w:tr w:rsidR="00041417" w14:paraId="03664AAC" w14:textId="77777777" w:rsidTr="007830F4">
        <w:tc>
          <w:tcPr>
            <w:tcW w:w="4814" w:type="dxa"/>
          </w:tcPr>
          <w:p w14:paraId="37DA7DBE" w14:textId="77777777" w:rsidR="00041417" w:rsidRDefault="00041417" w:rsidP="00510B78">
            <w:pPr>
              <w:ind w:firstLine="0"/>
            </w:pPr>
            <w:r w:rsidRPr="006637CD">
              <w:t>Cake PHP</w:t>
            </w:r>
          </w:p>
        </w:tc>
        <w:tc>
          <w:tcPr>
            <w:tcW w:w="1277" w:type="dxa"/>
          </w:tcPr>
          <w:p w14:paraId="5416A289" w14:textId="77777777" w:rsidR="00041417" w:rsidRDefault="00041417" w:rsidP="00510B78">
            <w:pPr>
              <w:ind w:firstLine="0"/>
            </w:pPr>
            <w:r w:rsidRPr="006637CD">
              <w:t>0,732</w:t>
            </w:r>
          </w:p>
        </w:tc>
      </w:tr>
      <w:tr w:rsidR="00041417" w14:paraId="4E3D3E67" w14:textId="77777777" w:rsidTr="007830F4">
        <w:tc>
          <w:tcPr>
            <w:tcW w:w="4814" w:type="dxa"/>
          </w:tcPr>
          <w:p w14:paraId="064B675A" w14:textId="77777777" w:rsidR="00041417" w:rsidRDefault="00041417" w:rsidP="00510B78">
            <w:pPr>
              <w:ind w:firstLine="0"/>
            </w:pPr>
            <w:r w:rsidRPr="006637CD">
              <w:t xml:space="preserve">Code </w:t>
            </w:r>
            <w:proofErr w:type="spellStart"/>
            <w:r w:rsidRPr="006637CD">
              <w:t>Igniter</w:t>
            </w:r>
            <w:proofErr w:type="spellEnd"/>
          </w:p>
        </w:tc>
        <w:tc>
          <w:tcPr>
            <w:tcW w:w="1277" w:type="dxa"/>
          </w:tcPr>
          <w:p w14:paraId="15C8AA62" w14:textId="77777777" w:rsidR="00041417" w:rsidRDefault="00041417" w:rsidP="00510B78">
            <w:pPr>
              <w:ind w:firstLine="0"/>
            </w:pPr>
            <w:r w:rsidRPr="006637CD">
              <w:t>0,518</w:t>
            </w:r>
          </w:p>
        </w:tc>
      </w:tr>
      <w:tr w:rsidR="00041417" w14:paraId="7C947986" w14:textId="77777777" w:rsidTr="007830F4">
        <w:tc>
          <w:tcPr>
            <w:tcW w:w="4814" w:type="dxa"/>
          </w:tcPr>
          <w:p w14:paraId="1E8FD63A" w14:textId="77777777" w:rsidR="00041417" w:rsidRDefault="00041417" w:rsidP="00510B78">
            <w:pPr>
              <w:ind w:firstLine="0"/>
            </w:pPr>
            <w:proofErr w:type="spellStart"/>
            <w:r w:rsidRPr="006637CD">
              <w:t>AngularJs</w:t>
            </w:r>
            <w:proofErr w:type="spellEnd"/>
          </w:p>
        </w:tc>
        <w:tc>
          <w:tcPr>
            <w:tcW w:w="1277" w:type="dxa"/>
          </w:tcPr>
          <w:p w14:paraId="0F1A3CA0" w14:textId="77777777" w:rsidR="00041417" w:rsidRDefault="00041417" w:rsidP="00510B78">
            <w:pPr>
              <w:ind w:firstLine="0"/>
            </w:pPr>
            <w:r w:rsidRPr="006637CD">
              <w:t>2,092</w:t>
            </w:r>
          </w:p>
        </w:tc>
      </w:tr>
      <w:tr w:rsidR="00041417" w14:paraId="32B87B47" w14:textId="77777777" w:rsidTr="007830F4">
        <w:tc>
          <w:tcPr>
            <w:tcW w:w="4814" w:type="dxa"/>
          </w:tcPr>
          <w:p w14:paraId="6706FABF" w14:textId="77777777" w:rsidR="00041417" w:rsidRDefault="00041417" w:rsidP="00510B78">
            <w:pPr>
              <w:ind w:firstLine="0"/>
            </w:pPr>
            <w:proofErr w:type="spellStart"/>
            <w:r w:rsidRPr="006637CD">
              <w:t>Polymer</w:t>
            </w:r>
            <w:proofErr w:type="spellEnd"/>
          </w:p>
        </w:tc>
        <w:tc>
          <w:tcPr>
            <w:tcW w:w="1277" w:type="dxa"/>
          </w:tcPr>
          <w:p w14:paraId="11CE4EFA" w14:textId="77777777" w:rsidR="00041417" w:rsidRDefault="00041417" w:rsidP="00510B78">
            <w:pPr>
              <w:ind w:firstLine="0"/>
            </w:pPr>
            <w:r w:rsidRPr="006637CD">
              <w:t>1,474</w:t>
            </w:r>
          </w:p>
        </w:tc>
      </w:tr>
      <w:tr w:rsidR="00041417" w14:paraId="69AE1F7F" w14:textId="77777777" w:rsidTr="007830F4">
        <w:tc>
          <w:tcPr>
            <w:tcW w:w="4814" w:type="dxa"/>
          </w:tcPr>
          <w:p w14:paraId="6A5E1DF2" w14:textId="77777777" w:rsidR="00041417" w:rsidRDefault="00041417" w:rsidP="00510B78">
            <w:pPr>
              <w:ind w:firstLine="0"/>
            </w:pPr>
            <w:r w:rsidRPr="006637CD">
              <w:t>React.JS</w:t>
            </w:r>
          </w:p>
        </w:tc>
        <w:tc>
          <w:tcPr>
            <w:tcW w:w="1277" w:type="dxa"/>
          </w:tcPr>
          <w:p w14:paraId="37AFADDF" w14:textId="77777777" w:rsidR="00041417" w:rsidRDefault="00041417" w:rsidP="00510B78">
            <w:pPr>
              <w:ind w:firstLine="0"/>
            </w:pPr>
            <w:r w:rsidRPr="006637CD">
              <w:t>2,833</w:t>
            </w:r>
          </w:p>
        </w:tc>
      </w:tr>
      <w:tr w:rsidR="00041417" w14:paraId="09230553" w14:textId="77777777" w:rsidTr="007830F4">
        <w:tc>
          <w:tcPr>
            <w:tcW w:w="4814" w:type="dxa"/>
          </w:tcPr>
          <w:p w14:paraId="57FB4305" w14:textId="77777777" w:rsidR="00041417" w:rsidRDefault="00041417" w:rsidP="00510B78">
            <w:pPr>
              <w:ind w:firstLine="0"/>
            </w:pPr>
            <w:r w:rsidRPr="006637CD">
              <w:t>Express.js</w:t>
            </w:r>
          </w:p>
        </w:tc>
        <w:tc>
          <w:tcPr>
            <w:tcW w:w="1277" w:type="dxa"/>
          </w:tcPr>
          <w:p w14:paraId="5D4708A2" w14:textId="77777777" w:rsidR="00041417" w:rsidRDefault="00041417" w:rsidP="00510B78">
            <w:pPr>
              <w:ind w:firstLine="0"/>
            </w:pPr>
            <w:r w:rsidRPr="006637CD">
              <w:t>2,708</w:t>
            </w:r>
          </w:p>
        </w:tc>
      </w:tr>
      <w:tr w:rsidR="00041417" w14:paraId="441F95EF" w14:textId="77777777" w:rsidTr="007830F4">
        <w:tc>
          <w:tcPr>
            <w:tcW w:w="4814" w:type="dxa"/>
          </w:tcPr>
          <w:p w14:paraId="1F8FE5CB" w14:textId="77777777" w:rsidR="00041417" w:rsidRDefault="00041417" w:rsidP="00510B78">
            <w:pPr>
              <w:ind w:firstLine="0"/>
            </w:pPr>
            <w:r w:rsidRPr="006637CD">
              <w:t>Node.js</w:t>
            </w:r>
          </w:p>
        </w:tc>
        <w:tc>
          <w:tcPr>
            <w:tcW w:w="1277" w:type="dxa"/>
          </w:tcPr>
          <w:p w14:paraId="6E6F6FC4" w14:textId="77777777" w:rsidR="00041417" w:rsidRDefault="00041417" w:rsidP="00510B78">
            <w:pPr>
              <w:ind w:firstLine="0"/>
            </w:pPr>
            <w:r w:rsidRPr="006637CD">
              <w:t>3,002</w:t>
            </w:r>
          </w:p>
        </w:tc>
      </w:tr>
      <w:tr w:rsidR="00041417" w14:paraId="62E45478" w14:textId="77777777" w:rsidTr="007830F4">
        <w:tc>
          <w:tcPr>
            <w:tcW w:w="4814" w:type="dxa"/>
          </w:tcPr>
          <w:p w14:paraId="0AC7C2AD" w14:textId="77777777" w:rsidR="00041417" w:rsidRDefault="00041417" w:rsidP="00510B78">
            <w:pPr>
              <w:ind w:firstLine="0"/>
            </w:pPr>
            <w:r w:rsidRPr="006637CD">
              <w:t>Sails.js</w:t>
            </w:r>
          </w:p>
        </w:tc>
        <w:tc>
          <w:tcPr>
            <w:tcW w:w="1277" w:type="dxa"/>
          </w:tcPr>
          <w:p w14:paraId="2C8419F3" w14:textId="77777777" w:rsidR="00041417" w:rsidRDefault="00041417" w:rsidP="00510B78">
            <w:pPr>
              <w:ind w:firstLine="0"/>
            </w:pPr>
            <w:r w:rsidRPr="006637CD">
              <w:t>1,733</w:t>
            </w:r>
          </w:p>
        </w:tc>
      </w:tr>
      <w:tr w:rsidR="00041417" w14:paraId="3980FCB1" w14:textId="77777777" w:rsidTr="007830F4">
        <w:tc>
          <w:tcPr>
            <w:tcW w:w="4814" w:type="dxa"/>
          </w:tcPr>
          <w:p w14:paraId="6C896D96" w14:textId="77777777" w:rsidR="00041417" w:rsidRDefault="00041417" w:rsidP="00510B78">
            <w:pPr>
              <w:ind w:firstLine="0"/>
            </w:pPr>
            <w:proofErr w:type="spellStart"/>
            <w:r w:rsidRPr="006637CD">
              <w:t>Koa.Js</w:t>
            </w:r>
            <w:proofErr w:type="spellEnd"/>
          </w:p>
        </w:tc>
        <w:tc>
          <w:tcPr>
            <w:tcW w:w="1277" w:type="dxa"/>
          </w:tcPr>
          <w:p w14:paraId="6F3E0634" w14:textId="77777777" w:rsidR="00041417" w:rsidRDefault="00041417" w:rsidP="00510B78">
            <w:pPr>
              <w:ind w:firstLine="0"/>
            </w:pPr>
            <w:r w:rsidRPr="006637CD">
              <w:t>1,411</w:t>
            </w:r>
          </w:p>
        </w:tc>
      </w:tr>
      <w:tr w:rsidR="00041417" w14:paraId="33AA4CB2" w14:textId="77777777" w:rsidTr="007830F4">
        <w:tc>
          <w:tcPr>
            <w:tcW w:w="4814" w:type="dxa"/>
          </w:tcPr>
          <w:p w14:paraId="246AD943" w14:textId="77777777" w:rsidR="00041417" w:rsidRDefault="00041417" w:rsidP="00510B78">
            <w:pPr>
              <w:ind w:firstLine="0"/>
            </w:pPr>
            <w:proofErr w:type="spellStart"/>
            <w:r w:rsidRPr="006637CD">
              <w:t>Ember.Js</w:t>
            </w:r>
            <w:proofErr w:type="spellEnd"/>
          </w:p>
        </w:tc>
        <w:tc>
          <w:tcPr>
            <w:tcW w:w="1277" w:type="dxa"/>
          </w:tcPr>
          <w:p w14:paraId="321D9357" w14:textId="77777777" w:rsidR="00041417" w:rsidRDefault="00041417" w:rsidP="00510B78">
            <w:pPr>
              <w:ind w:firstLine="0"/>
            </w:pPr>
            <w:r w:rsidRPr="006637CD">
              <w:t>2,025</w:t>
            </w:r>
          </w:p>
        </w:tc>
      </w:tr>
      <w:tr w:rsidR="00041417" w14:paraId="799125E8" w14:textId="77777777" w:rsidTr="007830F4">
        <w:tc>
          <w:tcPr>
            <w:tcW w:w="4814" w:type="dxa"/>
          </w:tcPr>
          <w:p w14:paraId="274D0535" w14:textId="77777777" w:rsidR="00041417" w:rsidRDefault="00041417" w:rsidP="00510B78">
            <w:pPr>
              <w:ind w:firstLine="0"/>
            </w:pPr>
            <w:r w:rsidRPr="006637CD">
              <w:t>Backbone.js</w:t>
            </w:r>
          </w:p>
        </w:tc>
        <w:tc>
          <w:tcPr>
            <w:tcW w:w="1277" w:type="dxa"/>
          </w:tcPr>
          <w:p w14:paraId="50CD931A" w14:textId="77777777" w:rsidR="00041417" w:rsidRDefault="00041417" w:rsidP="00510B78">
            <w:pPr>
              <w:ind w:firstLine="0"/>
            </w:pPr>
            <w:r w:rsidRPr="006637CD">
              <w:t>1,335</w:t>
            </w:r>
          </w:p>
        </w:tc>
      </w:tr>
      <w:tr w:rsidR="00041417" w14:paraId="059C51E3" w14:textId="77777777" w:rsidTr="007830F4">
        <w:tc>
          <w:tcPr>
            <w:tcW w:w="4814" w:type="dxa"/>
          </w:tcPr>
          <w:p w14:paraId="506830D6" w14:textId="77777777" w:rsidR="00041417" w:rsidRDefault="00041417" w:rsidP="00510B78">
            <w:pPr>
              <w:ind w:firstLine="0"/>
            </w:pPr>
            <w:r w:rsidRPr="006637CD">
              <w:t>Vue.js</w:t>
            </w:r>
          </w:p>
        </w:tc>
        <w:tc>
          <w:tcPr>
            <w:tcW w:w="1277" w:type="dxa"/>
          </w:tcPr>
          <w:p w14:paraId="48266FD0" w14:textId="77777777" w:rsidR="00041417" w:rsidRDefault="00041417" w:rsidP="00510B78">
            <w:pPr>
              <w:ind w:firstLine="0"/>
            </w:pPr>
            <w:r w:rsidRPr="006637CD">
              <w:t>3,339</w:t>
            </w:r>
          </w:p>
        </w:tc>
      </w:tr>
      <w:tr w:rsidR="00041417" w14:paraId="29412BF9" w14:textId="77777777" w:rsidTr="007830F4">
        <w:tc>
          <w:tcPr>
            <w:tcW w:w="4814" w:type="dxa"/>
          </w:tcPr>
          <w:p w14:paraId="58FE2457" w14:textId="77777777" w:rsidR="00041417" w:rsidRDefault="00041417" w:rsidP="00510B78">
            <w:pPr>
              <w:ind w:firstLine="0"/>
            </w:pPr>
            <w:proofErr w:type="spellStart"/>
            <w:r w:rsidRPr="006637CD">
              <w:t>Django</w:t>
            </w:r>
            <w:proofErr w:type="spellEnd"/>
          </w:p>
        </w:tc>
        <w:tc>
          <w:tcPr>
            <w:tcW w:w="1277" w:type="dxa"/>
          </w:tcPr>
          <w:p w14:paraId="28C50442" w14:textId="77777777" w:rsidR="00041417" w:rsidRDefault="00041417" w:rsidP="00510B78">
            <w:pPr>
              <w:ind w:firstLine="0"/>
            </w:pPr>
            <w:r w:rsidRPr="006637CD">
              <w:t>1,969</w:t>
            </w:r>
          </w:p>
        </w:tc>
      </w:tr>
      <w:tr w:rsidR="00041417" w14:paraId="6D610CDD" w14:textId="77777777" w:rsidTr="007830F4">
        <w:tc>
          <w:tcPr>
            <w:tcW w:w="4814" w:type="dxa"/>
          </w:tcPr>
          <w:p w14:paraId="4440BAAF" w14:textId="77777777" w:rsidR="00041417" w:rsidRDefault="00041417" w:rsidP="00510B78">
            <w:pPr>
              <w:ind w:firstLine="0"/>
            </w:pPr>
            <w:proofErr w:type="spellStart"/>
            <w:r w:rsidRPr="006637CD">
              <w:t>Flask</w:t>
            </w:r>
            <w:proofErr w:type="spellEnd"/>
          </w:p>
        </w:tc>
        <w:tc>
          <w:tcPr>
            <w:tcW w:w="1277" w:type="dxa"/>
          </w:tcPr>
          <w:p w14:paraId="0246B381" w14:textId="77777777" w:rsidR="00041417" w:rsidRDefault="00041417" w:rsidP="00510B78">
            <w:pPr>
              <w:ind w:firstLine="0"/>
            </w:pPr>
            <w:r w:rsidRPr="006637CD">
              <w:t>1,420</w:t>
            </w:r>
          </w:p>
        </w:tc>
      </w:tr>
      <w:tr w:rsidR="00041417" w14:paraId="1C5FA1E8" w14:textId="77777777" w:rsidTr="007830F4">
        <w:tc>
          <w:tcPr>
            <w:tcW w:w="4814" w:type="dxa"/>
          </w:tcPr>
          <w:p w14:paraId="3F37728C" w14:textId="77777777" w:rsidR="00041417" w:rsidRDefault="00041417" w:rsidP="00510B78">
            <w:pPr>
              <w:ind w:firstLine="0"/>
            </w:pPr>
            <w:proofErr w:type="spellStart"/>
            <w:r w:rsidRPr="006637CD">
              <w:t>Rails</w:t>
            </w:r>
            <w:proofErr w:type="spellEnd"/>
          </w:p>
        </w:tc>
        <w:tc>
          <w:tcPr>
            <w:tcW w:w="1277" w:type="dxa"/>
          </w:tcPr>
          <w:p w14:paraId="4D3243CB" w14:textId="77777777" w:rsidR="00041417" w:rsidRDefault="00041417" w:rsidP="00510B78">
            <w:pPr>
              <w:ind w:firstLine="0"/>
            </w:pPr>
            <w:r w:rsidRPr="006637CD">
              <w:t>1,844</w:t>
            </w:r>
          </w:p>
        </w:tc>
      </w:tr>
      <w:tr w:rsidR="00041417" w14:paraId="182CB8EE" w14:textId="77777777" w:rsidTr="007830F4">
        <w:tc>
          <w:tcPr>
            <w:tcW w:w="4814" w:type="dxa"/>
          </w:tcPr>
          <w:p w14:paraId="1BD30EFC" w14:textId="77777777" w:rsidR="00041417" w:rsidRDefault="00041417" w:rsidP="00510B78">
            <w:pPr>
              <w:ind w:firstLine="0"/>
            </w:pPr>
            <w:r w:rsidRPr="006637CD">
              <w:t>ASP.NET</w:t>
            </w:r>
          </w:p>
        </w:tc>
        <w:tc>
          <w:tcPr>
            <w:tcW w:w="1277" w:type="dxa"/>
          </w:tcPr>
          <w:p w14:paraId="0AF29AE3" w14:textId="77777777" w:rsidR="00041417" w:rsidRDefault="00041417" w:rsidP="00510B78">
            <w:pPr>
              <w:ind w:firstLine="0"/>
            </w:pPr>
            <w:r w:rsidRPr="006637CD">
              <w:t>0,828</w:t>
            </w:r>
          </w:p>
        </w:tc>
      </w:tr>
      <w:tr w:rsidR="00041417" w14:paraId="25127DDD" w14:textId="77777777" w:rsidTr="007830F4">
        <w:tc>
          <w:tcPr>
            <w:tcW w:w="4814" w:type="dxa"/>
          </w:tcPr>
          <w:p w14:paraId="06BF3A5C" w14:textId="77777777" w:rsidR="00041417" w:rsidRDefault="00041417" w:rsidP="00510B78">
            <w:pPr>
              <w:ind w:firstLine="0"/>
            </w:pPr>
            <w:r w:rsidRPr="006637CD">
              <w:t>ASP.NET MVC (</w:t>
            </w:r>
            <w:proofErr w:type="spellStart"/>
            <w:r w:rsidRPr="006637CD">
              <w:t>archived</w:t>
            </w:r>
            <w:proofErr w:type="spellEnd"/>
            <w:r w:rsidRPr="006637CD">
              <w:t xml:space="preserve"> 2019)</w:t>
            </w:r>
          </w:p>
        </w:tc>
        <w:tc>
          <w:tcPr>
            <w:tcW w:w="1277" w:type="dxa"/>
          </w:tcPr>
          <w:p w14:paraId="712EA23A" w14:textId="77777777" w:rsidR="00041417" w:rsidRDefault="00041417" w:rsidP="00510B78">
            <w:pPr>
              <w:ind w:firstLine="0"/>
            </w:pPr>
            <w:r w:rsidRPr="006637CD">
              <w:t>0,576</w:t>
            </w:r>
          </w:p>
        </w:tc>
      </w:tr>
      <w:tr w:rsidR="00041417" w14:paraId="50AE8FAC" w14:textId="77777777" w:rsidTr="007830F4">
        <w:tc>
          <w:tcPr>
            <w:tcW w:w="4814" w:type="dxa"/>
          </w:tcPr>
          <w:p w14:paraId="51734540" w14:textId="77777777" w:rsidR="00041417" w:rsidRDefault="00041417" w:rsidP="00510B78">
            <w:pPr>
              <w:ind w:firstLine="0"/>
            </w:pPr>
            <w:r w:rsidRPr="006637CD">
              <w:t xml:space="preserve">Apache </w:t>
            </w:r>
            <w:proofErr w:type="spellStart"/>
            <w:r w:rsidRPr="006637CD">
              <w:t>Struts</w:t>
            </w:r>
            <w:proofErr w:type="spellEnd"/>
          </w:p>
        </w:tc>
        <w:tc>
          <w:tcPr>
            <w:tcW w:w="1277" w:type="dxa"/>
          </w:tcPr>
          <w:p w14:paraId="4E348A68" w14:textId="77777777" w:rsidR="00041417" w:rsidRDefault="00041417" w:rsidP="00510B78">
            <w:pPr>
              <w:ind w:firstLine="0"/>
            </w:pPr>
            <w:r w:rsidRPr="006637CD">
              <w:t>0,689</w:t>
            </w:r>
          </w:p>
        </w:tc>
      </w:tr>
      <w:tr w:rsidR="00041417" w14:paraId="6FA7266E" w14:textId="77777777" w:rsidTr="007830F4">
        <w:tc>
          <w:tcPr>
            <w:tcW w:w="4814" w:type="dxa"/>
          </w:tcPr>
          <w:p w14:paraId="53CA95CC" w14:textId="77777777" w:rsidR="00041417" w:rsidRDefault="00041417" w:rsidP="00510B78">
            <w:pPr>
              <w:ind w:firstLine="0"/>
            </w:pPr>
            <w:r w:rsidRPr="006637CD">
              <w:t>Sinatra</w:t>
            </w:r>
          </w:p>
        </w:tc>
        <w:tc>
          <w:tcPr>
            <w:tcW w:w="1277" w:type="dxa"/>
          </w:tcPr>
          <w:p w14:paraId="1DE1848F" w14:textId="77777777" w:rsidR="00041417" w:rsidRDefault="00041417" w:rsidP="00510B78">
            <w:pPr>
              <w:ind w:firstLine="0"/>
            </w:pPr>
            <w:r w:rsidRPr="006637CD">
              <w:t>0,289</w:t>
            </w:r>
          </w:p>
        </w:tc>
      </w:tr>
      <w:tr w:rsidR="00041417" w14:paraId="3EB2CCB4" w14:textId="77777777" w:rsidTr="007830F4">
        <w:tc>
          <w:tcPr>
            <w:tcW w:w="4814" w:type="dxa"/>
          </w:tcPr>
          <w:p w14:paraId="7A7A4AE9" w14:textId="77777777" w:rsidR="00041417" w:rsidRDefault="00041417" w:rsidP="00510B78">
            <w:pPr>
              <w:ind w:firstLine="0"/>
            </w:pPr>
            <w:proofErr w:type="spellStart"/>
            <w:r w:rsidRPr="006637CD">
              <w:t>Yii</w:t>
            </w:r>
            <w:proofErr w:type="spellEnd"/>
          </w:p>
        </w:tc>
        <w:tc>
          <w:tcPr>
            <w:tcW w:w="1277" w:type="dxa"/>
          </w:tcPr>
          <w:p w14:paraId="4098BDB6" w14:textId="77777777" w:rsidR="00041417" w:rsidRDefault="00041417" w:rsidP="00510B78">
            <w:pPr>
              <w:ind w:firstLine="0"/>
            </w:pPr>
            <w:r w:rsidRPr="006637CD">
              <w:t>0,332</w:t>
            </w:r>
          </w:p>
        </w:tc>
      </w:tr>
    </w:tbl>
    <w:p w14:paraId="6C63EA35" w14:textId="77777777" w:rsidR="00041417" w:rsidRDefault="00041417" w:rsidP="00041417"/>
    <w:p w14:paraId="501CE4C5" w14:textId="77777777" w:rsidR="00041417" w:rsidRDefault="00041417" w:rsidP="00041417"/>
    <w:p w14:paraId="7F813A98" w14:textId="77777777" w:rsidR="00041417" w:rsidRDefault="00041417" w:rsidP="00041417"/>
    <w:p w14:paraId="1C07F9B7" w14:textId="77777777" w:rsidR="007830F4" w:rsidRDefault="00041417" w:rsidP="00041417">
      <w:pPr>
        <w:pStyle w:val="Titolo2"/>
        <w:numPr>
          <w:ilvl w:val="1"/>
          <w:numId w:val="1"/>
        </w:numPr>
        <w:spacing w:before="360"/>
        <w:jc w:val="left"/>
      </w:pPr>
      <w:bookmarkStart w:id="357" w:name="_Toc17210621"/>
      <w:r>
        <w:t xml:space="preserve">Valutazione del </w:t>
      </w:r>
      <w:proofErr w:type="spellStart"/>
      <w:r>
        <w:t>Quality</w:t>
      </w:r>
      <w:proofErr w:type="spellEnd"/>
      <w:r>
        <w:t xml:space="preserve"> </w:t>
      </w:r>
      <w:proofErr w:type="spellStart"/>
      <w:r>
        <w:t>Attribute</w:t>
      </w:r>
      <w:proofErr w:type="spellEnd"/>
      <w:r>
        <w:t xml:space="preserve"> Tecnologie e Supporto allo Sviluppo WEB</w:t>
      </w:r>
      <w:bookmarkEnd w:id="357"/>
    </w:p>
    <w:p w14:paraId="1BB1E20A" w14:textId="1A071045" w:rsidR="00041417" w:rsidRPr="007830F4" w:rsidRDefault="00041417" w:rsidP="007830F4">
      <w:pPr>
        <w:pStyle w:val="Nessunaspaziatura"/>
        <w:rPr>
          <w:b/>
          <w:color w:val="FF0000"/>
        </w:rPr>
      </w:pPr>
      <w:r w:rsidRPr="007830F4">
        <w:rPr>
          <w:b/>
          <w:color w:val="FF0000"/>
        </w:rPr>
        <w:t xml:space="preserve"> </w:t>
      </w:r>
      <w:r w:rsidRPr="007830F4">
        <w:rPr>
          <w:b/>
          <w:color w:val="FF0000"/>
          <w:highlight w:val="yellow"/>
        </w:rPr>
        <w:t xml:space="preserve">(DRAFT due tabelle una valori numerici e una </w:t>
      </w:r>
      <w:proofErr w:type="spellStart"/>
      <w:r w:rsidRPr="007830F4">
        <w:rPr>
          <w:b/>
          <w:color w:val="FF0000"/>
          <w:highlight w:val="yellow"/>
        </w:rPr>
        <w:t>features</w:t>
      </w:r>
      <w:proofErr w:type="spellEnd"/>
      <w:r w:rsidRPr="007830F4">
        <w:rPr>
          <w:b/>
          <w:color w:val="FF0000"/>
          <w:highlight w:val="yellow"/>
        </w:rPr>
        <w:t xml:space="preserve"> </w:t>
      </w:r>
      <w:proofErr w:type="spellStart"/>
      <w:r w:rsidRPr="007830F4">
        <w:rPr>
          <w:b/>
          <w:color w:val="FF0000"/>
          <w:highlight w:val="yellow"/>
        </w:rPr>
        <w:t>tesuali</w:t>
      </w:r>
      <w:proofErr w:type="spellEnd"/>
      <w:r w:rsidRPr="007830F4">
        <w:rPr>
          <w:b/>
          <w:color w:val="FF0000"/>
          <w:highlight w:val="yellow"/>
        </w:rPr>
        <w:t xml:space="preserve">? inoltre i punteggi corretti sono nel foglio </w:t>
      </w:r>
      <w:proofErr w:type="spellStart"/>
      <w:r w:rsidRPr="007830F4">
        <w:rPr>
          <w:b/>
          <w:color w:val="FF0000"/>
          <w:highlight w:val="yellow"/>
        </w:rPr>
        <w:t>excel</w:t>
      </w:r>
      <w:proofErr w:type="spellEnd"/>
      <w:r w:rsidRPr="007830F4">
        <w:rPr>
          <w:b/>
          <w:color w:val="FF0000"/>
          <w:highlight w:val="yellow"/>
        </w:rPr>
        <w:t>)</w:t>
      </w:r>
      <w:r w:rsidRPr="007830F4">
        <w:rPr>
          <w:b/>
          <w:color w:val="FF0000"/>
        </w:rPr>
        <w:t xml:space="preserve"> </w:t>
      </w:r>
    </w:p>
    <w:p w14:paraId="12396730" w14:textId="77777777" w:rsidR="00041417" w:rsidRDefault="00041417" w:rsidP="00041417">
      <w:r>
        <w:t xml:space="preserve">Le seguenti Tabelle contengono i dati raccolti durante l’analisi degli attributi del </w:t>
      </w:r>
      <w:proofErr w:type="spellStart"/>
      <w:r>
        <w:t>quality</w:t>
      </w:r>
      <w:proofErr w:type="spellEnd"/>
      <w:r>
        <w:t xml:space="preserve"> model ‘Tecnologie e Supporto allo Sviluppo Web’. I dati sono stati prodotti analizzando la documentazione ed il codice sorgente, in alcuni casi particolari laddove la documentazione non è stata ritenuta esaustiva sono state effettuate ricerche esterne alla documentazione poi verificate confrontando i dati con il codice del Framework. Per semplificare la comprensione delle tabelle riassuntive sono stati separati i dati testuali dai rispettivi valori numerici.</w:t>
      </w:r>
    </w:p>
    <w:p w14:paraId="3F384FD7" w14:textId="77777777" w:rsidR="00041417" w:rsidRDefault="00041417" w:rsidP="00041417"/>
    <w:p w14:paraId="6E5BB5CE" w14:textId="77777777" w:rsidR="00041417" w:rsidRPr="00FC4F58" w:rsidRDefault="00041417" w:rsidP="00041417">
      <w:pPr>
        <w:pStyle w:val="Nessunaspaziatura"/>
        <w:rPr>
          <w:b/>
        </w:rPr>
      </w:pPr>
      <w:r w:rsidRPr="00FC4F58">
        <w:rPr>
          <w:b/>
        </w:rPr>
        <w:t>Tabella Testuale del QA Tecnologie e Supporto allo Sviluppo WEB</w:t>
      </w:r>
    </w:p>
    <w:p w14:paraId="4F5AA3B6" w14:textId="77777777" w:rsidR="00041417" w:rsidRDefault="00041417" w:rsidP="00041417"/>
    <w:p w14:paraId="63474AF7" w14:textId="77777777" w:rsidR="00041417" w:rsidRDefault="00041417" w:rsidP="00041417">
      <w:r>
        <w:t xml:space="preserve">In questa tabella troviamo i dati testuali che verranno poi tradotti in valori numerici secondo le regole definite nel capitolo 4. Prendiamo in considerazione la prima riga della tabella relativa al </w:t>
      </w:r>
      <w:proofErr w:type="spellStart"/>
      <w:r>
        <w:t>framework</w:t>
      </w:r>
      <w:proofErr w:type="spellEnd"/>
      <w:r>
        <w:t xml:space="preserve"> Spring MVC in questo caso avendo una documentazione completa, tutte le informazioni sono chiare e ben definite, la prima colonna indica il tipo di </w:t>
      </w:r>
      <w:proofErr w:type="spellStart"/>
      <w:r>
        <w:t>framework</w:t>
      </w:r>
      <w:proofErr w:type="spellEnd"/>
      <w:r>
        <w:t xml:space="preserve">, essendo un </w:t>
      </w:r>
      <w:proofErr w:type="spellStart"/>
      <w:r>
        <w:t>framework</w:t>
      </w:r>
      <w:proofErr w:type="spellEnd"/>
      <w:r>
        <w:t xml:space="preserve"> di tipo </w:t>
      </w:r>
      <w:proofErr w:type="spellStart"/>
      <w:r>
        <w:t>fullstack</w:t>
      </w:r>
      <w:proofErr w:type="spellEnd"/>
      <w:r>
        <w:t xml:space="preserve"> ci aspettiamo che tutte le celle della riga siano ‘complete’, la seconda ci indica che il </w:t>
      </w:r>
      <w:proofErr w:type="spellStart"/>
      <w:r>
        <w:t>framework</w:t>
      </w:r>
      <w:proofErr w:type="spellEnd"/>
      <w:r>
        <w:t xml:space="preserve"> offre un pieno supporto al design pattern MVC, nella cella successiva ‘Compatibilità DB’ troviamo elencate le tecnologie supportate che anche in questo caso sono conformi con le nostre metriche, le successive celle : Test, Sicurezza, </w:t>
      </w:r>
      <w:proofErr w:type="spellStart"/>
      <w:r>
        <w:t>Caching</w:t>
      </w:r>
      <w:proofErr w:type="spellEnd"/>
      <w:r>
        <w:t xml:space="preserve">, Form </w:t>
      </w:r>
      <w:proofErr w:type="spellStart"/>
      <w:r>
        <w:t>Validation</w:t>
      </w:r>
      <w:proofErr w:type="spellEnd"/>
      <w:r>
        <w:t xml:space="preserve"> e </w:t>
      </w:r>
      <w:proofErr w:type="spellStart"/>
      <w:r>
        <w:t>Template</w:t>
      </w:r>
      <w:proofErr w:type="spellEnd"/>
      <w:r>
        <w:t xml:space="preserve"> Engine indicano il supporto alle rispettive funzionalità offerte dal </w:t>
      </w:r>
      <w:proofErr w:type="spellStart"/>
      <w:r>
        <w:t>framework</w:t>
      </w:r>
      <w:proofErr w:type="spellEnd"/>
      <w:r>
        <w:t xml:space="preserve">, mentre per le prime nella documentazione abbiamo trovato informazioni complete riguardanti meccanismi </w:t>
      </w:r>
      <w:proofErr w:type="spellStart"/>
      <w:r>
        <w:t>Built</w:t>
      </w:r>
      <w:proofErr w:type="spellEnd"/>
      <w:r>
        <w:t xml:space="preserve">-in come ad esempio la Spring </w:t>
      </w:r>
      <w:proofErr w:type="spellStart"/>
      <w:r>
        <w:t>Tool</w:t>
      </w:r>
      <w:proofErr w:type="spellEnd"/>
      <w:r>
        <w:t xml:space="preserve"> Suite (STS), nell’ultima cella quella riguardante il </w:t>
      </w:r>
      <w:proofErr w:type="spellStart"/>
      <w:r>
        <w:t>Template</w:t>
      </w:r>
      <w:proofErr w:type="spellEnd"/>
      <w:r>
        <w:t xml:space="preserve"> Engine troviamo solo informazioni riguardanti pacchetti sviluppati da terzi, questo non è un indicatore negativo ma in linea con le metriche definite otterrà un punteggio leggermente inferiore in quanto è stato premiato il </w:t>
      </w:r>
      <w:proofErr w:type="spellStart"/>
      <w:r>
        <w:t>framework</w:t>
      </w:r>
      <w:proofErr w:type="spellEnd"/>
      <w:r>
        <w:t xml:space="preserve"> che offre funzionalità </w:t>
      </w:r>
      <w:proofErr w:type="spellStart"/>
      <w:r>
        <w:t>Built</w:t>
      </w:r>
      <w:proofErr w:type="spellEnd"/>
      <w:r>
        <w:t xml:space="preserve">-in che permette allo sviluppatore di scegliere quale tecnologia usare, se una </w:t>
      </w:r>
      <w:proofErr w:type="spellStart"/>
      <w:r>
        <w:t>Built</w:t>
      </w:r>
      <w:proofErr w:type="spellEnd"/>
      <w:r>
        <w:t>-in oppure una sviluppata da terzi, nel caso particolare comunque possiamo notare che Spring MVC fa affidamento a tecnologie ben collaudate come ad esempio JSP .</w:t>
      </w:r>
    </w:p>
    <w:p w14:paraId="4113DB5E" w14:textId="77777777" w:rsidR="00041417" w:rsidRPr="00AE75B0" w:rsidRDefault="00041417" w:rsidP="00041417">
      <w:pPr>
        <w:pStyle w:val="Nessunaspaziatura"/>
        <w:sectPr w:rsidR="00041417" w:rsidRPr="00AE75B0" w:rsidSect="00510B78">
          <w:footerReference w:type="default" r:id="rId36"/>
          <w:pgSz w:w="11906" w:h="16838"/>
          <w:pgMar w:top="1417" w:right="1134" w:bottom="1134" w:left="1134" w:header="708" w:footer="708" w:gutter="0"/>
          <w:cols w:space="708"/>
          <w:docGrid w:linePitch="360"/>
        </w:sectPr>
      </w:pPr>
    </w:p>
    <w:p w14:paraId="31D385BB" w14:textId="4329E97F" w:rsidR="00041417" w:rsidRPr="00BF64CF" w:rsidRDefault="00041417" w:rsidP="00041417">
      <w:pPr>
        <w:pStyle w:val="Didascalia"/>
        <w:ind w:firstLine="0"/>
      </w:pPr>
      <w:r>
        <w:lastRenderedPageBreak/>
        <w:t xml:space="preserve">Tabella </w:t>
      </w:r>
      <w:fldSimple w:instr=" SEQ Tabella \* ARABIC ">
        <w:r w:rsidR="00893862">
          <w:rPr>
            <w:noProof/>
          </w:rPr>
          <w:t>3</w:t>
        </w:r>
      </w:fldSimple>
      <w:r>
        <w:t xml:space="preserve"> </w:t>
      </w:r>
      <w:proofErr w:type="spellStart"/>
      <w:r>
        <w:t>Quality</w:t>
      </w:r>
      <w:proofErr w:type="spellEnd"/>
      <w:r>
        <w:t xml:space="preserve"> </w:t>
      </w:r>
      <w:proofErr w:type="spellStart"/>
      <w:r>
        <w:t>Attribute</w:t>
      </w:r>
      <w:proofErr w:type="spellEnd"/>
      <w:r>
        <w:t xml:space="preserve"> ‘Tecnologie &amp; </w:t>
      </w:r>
      <w:proofErr w:type="spellStart"/>
      <w:r>
        <w:t>Features</w:t>
      </w:r>
      <w:proofErr w:type="spellEnd"/>
      <w:r>
        <w:t>’ in forma tabellare.</w:t>
      </w:r>
    </w:p>
    <w:tbl>
      <w:tblPr>
        <w:tblStyle w:val="Tabellasemplice-1"/>
        <w:tblW w:w="14282" w:type="dxa"/>
        <w:tblInd w:w="-5" w:type="dxa"/>
        <w:tblLook w:val="04A0" w:firstRow="1" w:lastRow="0" w:firstColumn="1" w:lastColumn="0" w:noHBand="0" w:noVBand="1"/>
      </w:tblPr>
      <w:tblGrid>
        <w:gridCol w:w="1337"/>
        <w:gridCol w:w="1583"/>
        <w:gridCol w:w="861"/>
        <w:gridCol w:w="1805"/>
        <w:gridCol w:w="1646"/>
        <w:gridCol w:w="1816"/>
        <w:gridCol w:w="1724"/>
        <w:gridCol w:w="1661"/>
        <w:gridCol w:w="1849"/>
      </w:tblGrid>
      <w:tr w:rsidR="00041417" w:rsidRPr="00FE0198" w14:paraId="6CEE5CDB" w14:textId="77777777" w:rsidTr="00510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1ABE35F2" w14:textId="77777777" w:rsidR="00041417" w:rsidRPr="00E1176F" w:rsidRDefault="00041417" w:rsidP="00510B78">
            <w:pPr>
              <w:pStyle w:val="Nessunaspaziatura"/>
              <w:jc w:val="center"/>
              <w:rPr>
                <w:sz w:val="20"/>
                <w:szCs w:val="20"/>
              </w:rPr>
            </w:pPr>
            <w:r w:rsidRPr="00E1176F">
              <w:rPr>
                <w:sz w:val="20"/>
                <w:szCs w:val="20"/>
              </w:rPr>
              <w:t>Framework</w:t>
            </w:r>
          </w:p>
        </w:tc>
        <w:tc>
          <w:tcPr>
            <w:tcW w:w="1583" w:type="dxa"/>
            <w:shd w:val="clear" w:color="auto" w:fill="DEEAF6" w:themeFill="accent1" w:themeFillTint="33"/>
            <w:vAlign w:val="center"/>
          </w:tcPr>
          <w:p w14:paraId="0E2844AE"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Tipo</w:t>
            </w:r>
          </w:p>
        </w:tc>
        <w:tc>
          <w:tcPr>
            <w:tcW w:w="861" w:type="dxa"/>
            <w:shd w:val="clear" w:color="auto" w:fill="DEEAF6" w:themeFill="accent1" w:themeFillTint="33"/>
            <w:vAlign w:val="center"/>
          </w:tcPr>
          <w:p w14:paraId="39DF90CB"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Design Pattern</w:t>
            </w:r>
          </w:p>
        </w:tc>
        <w:tc>
          <w:tcPr>
            <w:tcW w:w="1805" w:type="dxa"/>
            <w:shd w:val="clear" w:color="auto" w:fill="DEEAF6" w:themeFill="accent1" w:themeFillTint="33"/>
            <w:vAlign w:val="center"/>
          </w:tcPr>
          <w:p w14:paraId="50C27D75"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Compatibilità</w:t>
            </w:r>
          </w:p>
          <w:p w14:paraId="5053D6CE"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DB</w:t>
            </w:r>
          </w:p>
        </w:tc>
        <w:tc>
          <w:tcPr>
            <w:tcW w:w="1646" w:type="dxa"/>
            <w:shd w:val="clear" w:color="auto" w:fill="DEEAF6" w:themeFill="accent1" w:themeFillTint="33"/>
            <w:vAlign w:val="center"/>
          </w:tcPr>
          <w:p w14:paraId="3B648CDB"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Test</w:t>
            </w:r>
          </w:p>
        </w:tc>
        <w:tc>
          <w:tcPr>
            <w:tcW w:w="1816" w:type="dxa"/>
            <w:shd w:val="clear" w:color="auto" w:fill="DEEAF6" w:themeFill="accent1" w:themeFillTint="33"/>
            <w:vAlign w:val="center"/>
          </w:tcPr>
          <w:p w14:paraId="1B7C763E"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Sicurezza</w:t>
            </w:r>
          </w:p>
        </w:tc>
        <w:tc>
          <w:tcPr>
            <w:tcW w:w="1724" w:type="dxa"/>
            <w:shd w:val="clear" w:color="auto" w:fill="DEEAF6" w:themeFill="accent1" w:themeFillTint="33"/>
            <w:vAlign w:val="center"/>
          </w:tcPr>
          <w:p w14:paraId="10D0E358"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1176F">
              <w:rPr>
                <w:sz w:val="20"/>
                <w:szCs w:val="20"/>
              </w:rPr>
              <w:t>Caching</w:t>
            </w:r>
            <w:proofErr w:type="spellEnd"/>
          </w:p>
        </w:tc>
        <w:tc>
          <w:tcPr>
            <w:tcW w:w="1661" w:type="dxa"/>
            <w:shd w:val="clear" w:color="auto" w:fill="DEEAF6" w:themeFill="accent1" w:themeFillTint="33"/>
            <w:vAlign w:val="center"/>
          </w:tcPr>
          <w:p w14:paraId="38AE7100"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sidRPr="00E1176F">
              <w:rPr>
                <w:sz w:val="20"/>
                <w:szCs w:val="20"/>
              </w:rPr>
              <w:t>Form</w:t>
            </w:r>
          </w:p>
          <w:p w14:paraId="1731D229"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1176F">
              <w:rPr>
                <w:sz w:val="20"/>
                <w:szCs w:val="20"/>
              </w:rPr>
              <w:t>Validation</w:t>
            </w:r>
            <w:proofErr w:type="spellEnd"/>
          </w:p>
        </w:tc>
        <w:tc>
          <w:tcPr>
            <w:tcW w:w="1849" w:type="dxa"/>
            <w:shd w:val="clear" w:color="auto" w:fill="DEEAF6" w:themeFill="accent1" w:themeFillTint="33"/>
            <w:vAlign w:val="center"/>
          </w:tcPr>
          <w:p w14:paraId="6D583B78" w14:textId="77777777" w:rsidR="00041417" w:rsidRPr="00E1176F"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1176F">
              <w:rPr>
                <w:sz w:val="20"/>
                <w:szCs w:val="20"/>
              </w:rPr>
              <w:t>Template</w:t>
            </w:r>
            <w:proofErr w:type="spellEnd"/>
            <w:r w:rsidRPr="00E1176F">
              <w:rPr>
                <w:sz w:val="20"/>
                <w:szCs w:val="20"/>
              </w:rPr>
              <w:t xml:space="preserve"> Engine</w:t>
            </w:r>
          </w:p>
        </w:tc>
      </w:tr>
      <w:tr w:rsidR="00041417" w:rsidRPr="00FE0198" w14:paraId="1AF95A52"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0F6D3DEA" w14:textId="77777777" w:rsidR="00041417" w:rsidRPr="00E1176F" w:rsidRDefault="00041417" w:rsidP="00510B78">
            <w:pPr>
              <w:pStyle w:val="Nessunaspaziatura"/>
              <w:jc w:val="center"/>
              <w:rPr>
                <w:sz w:val="20"/>
                <w:szCs w:val="20"/>
              </w:rPr>
            </w:pPr>
            <w:r w:rsidRPr="00E1176F">
              <w:rPr>
                <w:sz w:val="20"/>
                <w:szCs w:val="20"/>
              </w:rPr>
              <w:t>Spring MVC</w:t>
            </w:r>
          </w:p>
        </w:tc>
        <w:tc>
          <w:tcPr>
            <w:tcW w:w="1583" w:type="dxa"/>
            <w:vAlign w:val="center"/>
          </w:tcPr>
          <w:p w14:paraId="6CECF35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593FB5A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MVC</w:t>
            </w:r>
          </w:p>
        </w:tc>
        <w:tc>
          <w:tcPr>
            <w:tcW w:w="1805" w:type="dxa"/>
            <w:vAlign w:val="center"/>
          </w:tcPr>
          <w:p w14:paraId="7C27D2B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sidRPr="004C3904">
              <w:rPr>
                <w:sz w:val="18"/>
                <w:szCs w:val="18"/>
              </w:rPr>
              <w:t>MySQL,MongoDB</w:t>
            </w:r>
            <w:proofErr w:type="spellEnd"/>
            <w:proofErr w:type="gramEnd"/>
          </w:p>
          <w:p w14:paraId="1ECB2ED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646" w:type="dxa"/>
            <w:vAlign w:val="center"/>
          </w:tcPr>
          <w:p w14:paraId="73D0B3D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Spring Tool Suite</w:t>
            </w:r>
          </w:p>
          <w:p w14:paraId="2891033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proofErr w:type="gramStart"/>
            <w:r w:rsidRPr="004C3904">
              <w:rPr>
                <w:sz w:val="18"/>
                <w:szCs w:val="18"/>
                <w:lang w:val="en-US"/>
              </w:rPr>
              <w:t>Unit,Mock</w:t>
            </w:r>
            <w:proofErr w:type="gramEnd"/>
            <w:r w:rsidRPr="00DA4B6D">
              <w:rPr>
                <w:color w:val="538135" w:themeColor="accent6" w:themeShade="BF"/>
                <w:sz w:val="18"/>
                <w:szCs w:val="18"/>
                <w:lang w:val="en-US"/>
                <w:rPrChange w:id="358" w:author="Di Rocco Juri" w:date="2019-08-21T10:11:00Z">
                  <w:rPr>
                    <w:color w:val="538135" w:themeColor="accent6" w:themeShade="BF"/>
                    <w:sz w:val="18"/>
                    <w:szCs w:val="18"/>
                  </w:rPr>
                </w:rPrChange>
              </w:rPr>
              <w:t>,Built</w:t>
            </w:r>
            <w:proofErr w:type="spellEnd"/>
            <w:r w:rsidRPr="00DA4B6D">
              <w:rPr>
                <w:color w:val="538135" w:themeColor="accent6" w:themeShade="BF"/>
                <w:sz w:val="18"/>
                <w:szCs w:val="18"/>
                <w:lang w:val="en-US"/>
                <w:rPrChange w:id="359" w:author="Di Rocco Juri" w:date="2019-08-21T10:11:00Z">
                  <w:rPr>
                    <w:color w:val="538135" w:themeColor="accent6" w:themeShade="BF"/>
                    <w:sz w:val="18"/>
                    <w:szCs w:val="18"/>
                  </w:rPr>
                </w:rPrChange>
              </w:rPr>
              <w:t>-in</w:t>
            </w:r>
          </w:p>
        </w:tc>
        <w:tc>
          <w:tcPr>
            <w:tcW w:w="1816" w:type="dxa"/>
            <w:vAlign w:val="center"/>
          </w:tcPr>
          <w:p w14:paraId="5E36595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Spring Security</w:t>
            </w:r>
          </w:p>
          <w:p w14:paraId="660DFCB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724" w:type="dxa"/>
            <w:vAlign w:val="center"/>
          </w:tcPr>
          <w:p w14:paraId="41A5462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 xml:space="preserve">Spring </w:t>
            </w:r>
            <w:proofErr w:type="spellStart"/>
            <w:r w:rsidRPr="004C3904">
              <w:rPr>
                <w:sz w:val="18"/>
                <w:szCs w:val="18"/>
              </w:rPr>
              <w:t>Caching</w:t>
            </w:r>
            <w:proofErr w:type="spellEnd"/>
          </w:p>
          <w:p w14:paraId="7C815D8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661" w:type="dxa"/>
            <w:vAlign w:val="center"/>
          </w:tcPr>
          <w:p w14:paraId="09EDB43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 xml:space="preserve">Spring </w:t>
            </w:r>
            <w:proofErr w:type="spellStart"/>
            <w:r w:rsidRPr="004C3904">
              <w:rPr>
                <w:sz w:val="18"/>
                <w:szCs w:val="18"/>
              </w:rPr>
              <w:t>Validation</w:t>
            </w:r>
            <w:proofErr w:type="spellEnd"/>
          </w:p>
          <w:p w14:paraId="7F27C0C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331A81F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rPr>
            </w:pPr>
            <w:proofErr w:type="spellStart"/>
            <w:r w:rsidRPr="004C3904">
              <w:rPr>
                <w:color w:val="FF0000"/>
                <w:sz w:val="18"/>
                <w:szCs w:val="18"/>
              </w:rPr>
              <w:t>JSP,Thymeleaf</w:t>
            </w:r>
            <w:proofErr w:type="spellEnd"/>
            <w:r w:rsidRPr="004C3904">
              <w:rPr>
                <w:color w:val="FF0000"/>
                <w:sz w:val="18"/>
                <w:szCs w:val="18"/>
              </w:rPr>
              <w:t xml:space="preserve">, </w:t>
            </w:r>
            <w:proofErr w:type="spellStart"/>
            <w:r w:rsidRPr="004C3904">
              <w:rPr>
                <w:color w:val="FF0000"/>
                <w:sz w:val="18"/>
                <w:szCs w:val="18"/>
              </w:rPr>
              <w:t>Velocity</w:t>
            </w:r>
            <w:proofErr w:type="spellEnd"/>
            <w:r w:rsidRPr="004C3904">
              <w:rPr>
                <w:color w:val="FF0000"/>
                <w:sz w:val="18"/>
                <w:szCs w:val="18"/>
              </w:rPr>
              <w:t>…</w:t>
            </w:r>
          </w:p>
        </w:tc>
      </w:tr>
      <w:tr w:rsidR="00041417" w:rsidRPr="00FE0198" w14:paraId="27A53F58" w14:textId="77777777" w:rsidTr="00510B78">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6B0AB0FC" w14:textId="77777777" w:rsidR="00041417" w:rsidRPr="00E1176F" w:rsidRDefault="00041417" w:rsidP="00510B78">
            <w:pPr>
              <w:pStyle w:val="Nessunaspaziatura"/>
              <w:jc w:val="center"/>
              <w:rPr>
                <w:sz w:val="20"/>
                <w:szCs w:val="20"/>
              </w:rPr>
            </w:pPr>
            <w:proofErr w:type="spellStart"/>
            <w:r w:rsidRPr="00E1176F">
              <w:rPr>
                <w:sz w:val="20"/>
                <w:szCs w:val="20"/>
              </w:rPr>
              <w:t>Vaadin</w:t>
            </w:r>
            <w:proofErr w:type="spellEnd"/>
          </w:p>
        </w:tc>
        <w:tc>
          <w:tcPr>
            <w:tcW w:w="1583" w:type="dxa"/>
            <w:vAlign w:val="center"/>
          </w:tcPr>
          <w:p w14:paraId="1434B26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861" w:type="dxa"/>
            <w:vAlign w:val="center"/>
          </w:tcPr>
          <w:p w14:paraId="44ACE0D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V</w:t>
            </w:r>
          </w:p>
        </w:tc>
        <w:tc>
          <w:tcPr>
            <w:tcW w:w="1805" w:type="dxa"/>
            <w:vAlign w:val="center"/>
          </w:tcPr>
          <w:p w14:paraId="3739DC7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SQLContainer</w:t>
            </w:r>
            <w:proofErr w:type="spellEnd"/>
          </w:p>
          <w:p w14:paraId="41CB849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(permette di creare una connessione ad un database)</w:t>
            </w:r>
          </w:p>
        </w:tc>
        <w:tc>
          <w:tcPr>
            <w:tcW w:w="1646" w:type="dxa"/>
            <w:vAlign w:val="center"/>
          </w:tcPr>
          <w:p w14:paraId="37AA7A0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JUnit5,</w:t>
            </w:r>
            <w:r w:rsidRPr="004C3904">
              <w:rPr>
                <w:color w:val="FF0000"/>
                <w:sz w:val="18"/>
                <w:szCs w:val="18"/>
                <w:lang w:val="en-US"/>
              </w:rPr>
              <w:t>Testbench (</w:t>
            </w:r>
            <w:proofErr w:type="spellStart"/>
            <w:r w:rsidRPr="004C3904">
              <w:rPr>
                <w:color w:val="FF0000"/>
                <w:sz w:val="18"/>
                <w:szCs w:val="18"/>
                <w:lang w:val="en-US"/>
              </w:rPr>
              <w:t>vaadin</w:t>
            </w:r>
            <w:proofErr w:type="spellEnd"/>
            <w:r w:rsidRPr="004C3904">
              <w:rPr>
                <w:color w:val="FF0000"/>
                <w:sz w:val="18"/>
                <w:szCs w:val="18"/>
                <w:lang w:val="en-US"/>
              </w:rPr>
              <w:t xml:space="preserve"> </w:t>
            </w:r>
            <w:proofErr w:type="spellStart"/>
            <w:r w:rsidRPr="004C3904">
              <w:rPr>
                <w:color w:val="FF0000"/>
                <w:sz w:val="18"/>
                <w:szCs w:val="18"/>
                <w:lang w:val="en-US"/>
              </w:rPr>
              <w:t>github</w:t>
            </w:r>
            <w:proofErr w:type="spellEnd"/>
            <w:r w:rsidRPr="004C3904">
              <w:rPr>
                <w:color w:val="FF0000"/>
                <w:sz w:val="18"/>
                <w:szCs w:val="18"/>
                <w:lang w:val="en-US"/>
              </w:rPr>
              <w:t xml:space="preserve"> </w:t>
            </w:r>
            <w:proofErr w:type="spellStart"/>
            <w:r w:rsidRPr="004C3904">
              <w:rPr>
                <w:color w:val="FF0000"/>
                <w:sz w:val="18"/>
                <w:szCs w:val="18"/>
                <w:lang w:val="en-US"/>
              </w:rPr>
              <w:t>Archiviato</w:t>
            </w:r>
            <w:proofErr w:type="spellEnd"/>
            <w:r w:rsidRPr="004C3904">
              <w:rPr>
                <w:color w:val="FF0000"/>
                <w:sz w:val="18"/>
                <w:szCs w:val="18"/>
                <w:lang w:val="en-US"/>
              </w:rPr>
              <w:t>)</w:t>
            </w:r>
          </w:p>
        </w:tc>
        <w:tc>
          <w:tcPr>
            <w:tcW w:w="1816" w:type="dxa"/>
            <w:vAlign w:val="center"/>
          </w:tcPr>
          <w:p w14:paraId="221780C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724" w:type="dxa"/>
            <w:vAlign w:val="center"/>
          </w:tcPr>
          <w:p w14:paraId="7AB5561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SQLContainer</w:t>
            </w:r>
            <w:proofErr w:type="spellEnd"/>
            <w:r w:rsidRPr="004C3904">
              <w:rPr>
                <w:sz w:val="18"/>
                <w:szCs w:val="18"/>
              </w:rPr>
              <w:t xml:space="preserve"> (database </w:t>
            </w:r>
            <w:proofErr w:type="spellStart"/>
            <w:r w:rsidRPr="004C3904">
              <w:rPr>
                <w:sz w:val="18"/>
                <w:szCs w:val="18"/>
              </w:rPr>
              <w:t>caching</w:t>
            </w:r>
            <w:proofErr w:type="spellEnd"/>
            <w:r w:rsidRPr="004C3904">
              <w:rPr>
                <w:sz w:val="18"/>
                <w:szCs w:val="18"/>
              </w:rPr>
              <w:t>)</w:t>
            </w:r>
          </w:p>
        </w:tc>
        <w:tc>
          <w:tcPr>
            <w:tcW w:w="1661" w:type="dxa"/>
            <w:vAlign w:val="center"/>
          </w:tcPr>
          <w:p w14:paraId="19B5C3B2" w14:textId="77777777" w:rsidR="00041417" w:rsidRPr="00DA4B6D"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Change w:id="360" w:author="Di Rocco Juri" w:date="2019-08-21T10:11:00Z">
                  <w:rPr>
                    <w:sz w:val="18"/>
                    <w:szCs w:val="18"/>
                  </w:rPr>
                </w:rPrChange>
              </w:rPr>
            </w:pPr>
            <w:proofErr w:type="spellStart"/>
            <w:r w:rsidRPr="00DA4B6D">
              <w:rPr>
                <w:sz w:val="18"/>
                <w:szCs w:val="18"/>
                <w:lang w:val="en-US"/>
                <w:rPrChange w:id="361" w:author="Di Rocco Juri" w:date="2019-08-21T10:11:00Z">
                  <w:rPr>
                    <w:sz w:val="18"/>
                    <w:szCs w:val="18"/>
                  </w:rPr>
                </w:rPrChange>
              </w:rPr>
              <w:t>Vaadin</w:t>
            </w:r>
            <w:proofErr w:type="spellEnd"/>
          </w:p>
          <w:p w14:paraId="6D2154CF" w14:textId="77777777" w:rsidR="00041417" w:rsidRPr="00DA4B6D"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Change w:id="362" w:author="Di Rocco Juri" w:date="2019-08-21T10:11:00Z">
                  <w:rPr>
                    <w:sz w:val="18"/>
                    <w:szCs w:val="18"/>
                  </w:rPr>
                </w:rPrChange>
              </w:rPr>
            </w:pPr>
            <w:proofErr w:type="spellStart"/>
            <w:proofErr w:type="gramStart"/>
            <w:r w:rsidRPr="00DA4B6D">
              <w:rPr>
                <w:sz w:val="18"/>
                <w:szCs w:val="18"/>
                <w:lang w:val="en-US"/>
                <w:rPrChange w:id="363" w:author="Di Rocco Juri" w:date="2019-08-21T10:11:00Z">
                  <w:rPr>
                    <w:sz w:val="18"/>
                    <w:szCs w:val="18"/>
                  </w:rPr>
                </w:rPrChange>
              </w:rPr>
              <w:t>Validator,Binder</w:t>
            </w:r>
            <w:proofErr w:type="spellEnd"/>
            <w:proofErr w:type="gramEnd"/>
            <w:r w:rsidRPr="00DA4B6D">
              <w:rPr>
                <w:sz w:val="18"/>
                <w:szCs w:val="18"/>
                <w:lang w:val="en-US"/>
                <w:rPrChange w:id="364" w:author="Di Rocco Juri" w:date="2019-08-21T10:11:00Z">
                  <w:rPr>
                    <w:sz w:val="18"/>
                    <w:szCs w:val="18"/>
                  </w:rPr>
                </w:rPrChange>
              </w:rPr>
              <w:t xml:space="preserve"> </w:t>
            </w:r>
            <w:r w:rsidRPr="00DA4B6D">
              <w:rPr>
                <w:color w:val="538135" w:themeColor="accent6" w:themeShade="BF"/>
                <w:sz w:val="18"/>
                <w:szCs w:val="18"/>
                <w:lang w:val="en-US"/>
                <w:rPrChange w:id="365" w:author="Di Rocco Juri" w:date="2019-08-21T10:11:00Z">
                  <w:rPr>
                    <w:color w:val="538135" w:themeColor="accent6" w:themeShade="BF"/>
                    <w:sz w:val="18"/>
                    <w:szCs w:val="18"/>
                  </w:rPr>
                </w:rPrChange>
              </w:rPr>
              <w:t>Built-in</w:t>
            </w:r>
          </w:p>
        </w:tc>
        <w:tc>
          <w:tcPr>
            <w:tcW w:w="1849" w:type="dxa"/>
            <w:vAlign w:val="center"/>
          </w:tcPr>
          <w:p w14:paraId="32BF7E8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4C3904">
              <w:rPr>
                <w:color w:val="FF0000"/>
                <w:sz w:val="18"/>
                <w:szCs w:val="18"/>
                <w:highlight w:val="yellow"/>
              </w:rPr>
              <w:t>Vaadin</w:t>
            </w:r>
            <w:proofErr w:type="spellEnd"/>
            <w:r w:rsidRPr="004C3904">
              <w:rPr>
                <w:color w:val="FF0000"/>
                <w:sz w:val="18"/>
                <w:szCs w:val="18"/>
                <w:highlight w:val="yellow"/>
              </w:rPr>
              <w:t xml:space="preserve"> </w:t>
            </w:r>
            <w:proofErr w:type="spellStart"/>
            <w:r w:rsidRPr="004C3904">
              <w:rPr>
                <w:color w:val="FF0000"/>
                <w:sz w:val="18"/>
                <w:szCs w:val="18"/>
                <w:highlight w:val="yellow"/>
              </w:rPr>
              <w:t>Template</w:t>
            </w:r>
            <w:proofErr w:type="spellEnd"/>
          </w:p>
          <w:p w14:paraId="776638F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r>
      <w:tr w:rsidR="00041417" w:rsidRPr="00FE0198" w14:paraId="599292DC"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097BC925" w14:textId="77777777" w:rsidR="00041417" w:rsidRPr="00E1176F" w:rsidRDefault="00041417" w:rsidP="00510B78">
            <w:pPr>
              <w:pStyle w:val="Nessunaspaziatura"/>
              <w:jc w:val="center"/>
              <w:rPr>
                <w:sz w:val="20"/>
                <w:szCs w:val="20"/>
              </w:rPr>
            </w:pPr>
            <w:proofErr w:type="spellStart"/>
            <w:r w:rsidRPr="00E1176F">
              <w:rPr>
                <w:sz w:val="20"/>
                <w:szCs w:val="20"/>
              </w:rPr>
              <w:t>Javalin</w:t>
            </w:r>
            <w:proofErr w:type="spellEnd"/>
          </w:p>
        </w:tc>
        <w:tc>
          <w:tcPr>
            <w:tcW w:w="1583" w:type="dxa"/>
            <w:vAlign w:val="center"/>
          </w:tcPr>
          <w:p w14:paraId="6CE0506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p w14:paraId="747A6A7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Minimale</w:t>
            </w:r>
          </w:p>
        </w:tc>
        <w:tc>
          <w:tcPr>
            <w:tcW w:w="861" w:type="dxa"/>
            <w:vAlign w:val="center"/>
          </w:tcPr>
          <w:p w14:paraId="1752733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805" w:type="dxa"/>
            <w:vAlign w:val="center"/>
          </w:tcPr>
          <w:p w14:paraId="511A58F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color w:val="FF0000"/>
                <w:sz w:val="18"/>
                <w:szCs w:val="18"/>
                <w:highlight w:val="yellow"/>
              </w:rPr>
              <w:t>Assente?/CRUD Assente</w:t>
            </w:r>
          </w:p>
        </w:tc>
        <w:tc>
          <w:tcPr>
            <w:tcW w:w="1646" w:type="dxa"/>
            <w:vAlign w:val="center"/>
          </w:tcPr>
          <w:p w14:paraId="7AD516E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4C3904">
              <w:rPr>
                <w:color w:val="FF0000"/>
                <w:sz w:val="18"/>
                <w:szCs w:val="18"/>
                <w:highlight w:val="yellow"/>
              </w:rPr>
              <w:t>Assente?</w:t>
            </w:r>
          </w:p>
          <w:p w14:paraId="5BDDC90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color w:val="FF0000"/>
                <w:sz w:val="18"/>
                <w:szCs w:val="18"/>
              </w:rPr>
              <w:t>Non Specificato nella Documentazione</w:t>
            </w:r>
          </w:p>
        </w:tc>
        <w:tc>
          <w:tcPr>
            <w:tcW w:w="1816" w:type="dxa"/>
            <w:vAlign w:val="center"/>
          </w:tcPr>
          <w:p w14:paraId="66761BA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color w:val="FF0000"/>
                <w:sz w:val="18"/>
                <w:szCs w:val="18"/>
                <w:highlight w:val="yellow"/>
              </w:rPr>
              <w:t>Pac4J</w:t>
            </w:r>
          </w:p>
          <w:p w14:paraId="5C0F0CF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color w:val="FF0000"/>
                <w:sz w:val="18"/>
                <w:szCs w:val="18"/>
                <w:highlight w:val="yellow"/>
              </w:rPr>
              <w:t xml:space="preserve">(progetto di </w:t>
            </w:r>
            <w:proofErr w:type="spellStart"/>
            <w:r w:rsidRPr="004C3904">
              <w:rPr>
                <w:color w:val="FF0000"/>
                <w:sz w:val="18"/>
                <w:szCs w:val="18"/>
                <w:highlight w:val="yellow"/>
              </w:rPr>
              <w:t>testing</w:t>
            </w:r>
            <w:proofErr w:type="spellEnd"/>
            <w:r w:rsidRPr="004C3904">
              <w:rPr>
                <w:color w:val="FF0000"/>
                <w:sz w:val="18"/>
                <w:szCs w:val="18"/>
                <w:highlight w:val="yellow"/>
              </w:rPr>
              <w:t xml:space="preserve"> per </w:t>
            </w:r>
            <w:proofErr w:type="spellStart"/>
            <w:r w:rsidRPr="004C3904">
              <w:rPr>
                <w:color w:val="FF0000"/>
                <w:sz w:val="18"/>
                <w:szCs w:val="18"/>
                <w:highlight w:val="yellow"/>
              </w:rPr>
              <w:t>Javalin</w:t>
            </w:r>
            <w:proofErr w:type="spellEnd"/>
            <w:r w:rsidRPr="004C3904">
              <w:rPr>
                <w:color w:val="FF0000"/>
                <w:sz w:val="18"/>
                <w:szCs w:val="18"/>
                <w:highlight w:val="yellow"/>
              </w:rPr>
              <w:t xml:space="preserve"> </w:t>
            </w:r>
            <w:proofErr w:type="spellStart"/>
            <w:r w:rsidRPr="004C3904">
              <w:rPr>
                <w:color w:val="FF0000"/>
                <w:sz w:val="18"/>
                <w:szCs w:val="18"/>
                <w:highlight w:val="yellow"/>
              </w:rPr>
              <w:t>GitHub</w:t>
            </w:r>
            <w:proofErr w:type="spellEnd"/>
            <w:r w:rsidRPr="004C3904">
              <w:rPr>
                <w:color w:val="FF0000"/>
                <w:sz w:val="18"/>
                <w:szCs w:val="18"/>
                <w:highlight w:val="yellow"/>
              </w:rPr>
              <w:t>)</w:t>
            </w:r>
          </w:p>
          <w:p w14:paraId="4872186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color w:val="FF0000"/>
                <w:sz w:val="18"/>
                <w:szCs w:val="18"/>
                <w:highlight w:val="yellow"/>
              </w:rPr>
              <w:t xml:space="preserve">, </w:t>
            </w:r>
            <w:proofErr w:type="spellStart"/>
            <w:r w:rsidRPr="004C3904">
              <w:rPr>
                <w:color w:val="FF0000"/>
                <w:sz w:val="18"/>
                <w:szCs w:val="18"/>
                <w:highlight w:val="yellow"/>
              </w:rPr>
              <w:t>Javalin-jwt</w:t>
            </w:r>
            <w:proofErr w:type="spellEnd"/>
          </w:p>
        </w:tc>
        <w:tc>
          <w:tcPr>
            <w:tcW w:w="1724" w:type="dxa"/>
            <w:vAlign w:val="center"/>
          </w:tcPr>
          <w:p w14:paraId="5C1F271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Javalin</w:t>
            </w:r>
            <w:proofErr w:type="spellEnd"/>
            <w:r w:rsidRPr="004C3904">
              <w:rPr>
                <w:color w:val="FF0000"/>
                <w:sz w:val="18"/>
                <w:szCs w:val="18"/>
                <w:highlight w:val="yellow"/>
              </w:rPr>
              <w:t xml:space="preserve"> </w:t>
            </w:r>
            <w:proofErr w:type="spellStart"/>
            <w:r w:rsidRPr="004C3904">
              <w:rPr>
                <w:color w:val="FF0000"/>
                <w:sz w:val="18"/>
                <w:szCs w:val="18"/>
                <w:highlight w:val="yellow"/>
              </w:rPr>
              <w:t>Caching</w:t>
            </w:r>
            <w:proofErr w:type="spellEnd"/>
          </w:p>
          <w:p w14:paraId="322BB15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661" w:type="dxa"/>
            <w:vAlign w:val="center"/>
          </w:tcPr>
          <w:p w14:paraId="513F267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Javalin</w:t>
            </w:r>
            <w:proofErr w:type="spellEnd"/>
            <w:r w:rsidRPr="004C3904">
              <w:rPr>
                <w:sz w:val="18"/>
                <w:szCs w:val="18"/>
              </w:rPr>
              <w:t xml:space="preserve"> </w:t>
            </w:r>
            <w:proofErr w:type="spellStart"/>
            <w:r w:rsidRPr="004C3904">
              <w:rPr>
                <w:sz w:val="18"/>
                <w:szCs w:val="18"/>
              </w:rPr>
              <w:t>Validator</w:t>
            </w:r>
            <w:proofErr w:type="spellEnd"/>
          </w:p>
          <w:p w14:paraId="7EB4084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5BAEBCE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Thymeleaf</w:t>
            </w:r>
            <w:proofErr w:type="spellEnd"/>
            <w:r w:rsidRPr="004C3904">
              <w:rPr>
                <w:color w:val="FF0000"/>
                <w:sz w:val="18"/>
                <w:szCs w:val="18"/>
                <w:highlight w:val="yellow"/>
              </w:rPr>
              <w:t xml:space="preserve">, </w:t>
            </w:r>
            <w:proofErr w:type="spellStart"/>
            <w:r w:rsidRPr="004C3904">
              <w:rPr>
                <w:color w:val="FF0000"/>
                <w:sz w:val="18"/>
                <w:szCs w:val="18"/>
                <w:highlight w:val="yellow"/>
              </w:rPr>
              <w:t>Velocity,Mustachee</w:t>
            </w:r>
            <w:proofErr w:type="spellEnd"/>
          </w:p>
        </w:tc>
      </w:tr>
      <w:tr w:rsidR="00041417" w:rsidRPr="00DA4B6D" w14:paraId="421C58A6" w14:textId="77777777" w:rsidTr="00510B78">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6718D5B1" w14:textId="77777777" w:rsidR="00041417" w:rsidRPr="00E1176F" w:rsidRDefault="00041417" w:rsidP="00510B78">
            <w:pPr>
              <w:pStyle w:val="Nessunaspaziatura"/>
              <w:jc w:val="center"/>
              <w:rPr>
                <w:sz w:val="20"/>
                <w:szCs w:val="20"/>
              </w:rPr>
            </w:pPr>
            <w:proofErr w:type="spellStart"/>
            <w:r w:rsidRPr="00E1176F">
              <w:rPr>
                <w:sz w:val="20"/>
                <w:szCs w:val="20"/>
              </w:rPr>
              <w:t>Laravel</w:t>
            </w:r>
            <w:proofErr w:type="spellEnd"/>
          </w:p>
        </w:tc>
        <w:tc>
          <w:tcPr>
            <w:tcW w:w="1583" w:type="dxa"/>
            <w:vAlign w:val="center"/>
          </w:tcPr>
          <w:p w14:paraId="3ECAC3F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p w14:paraId="03CD8ED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7FED7DF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MVC</w:t>
            </w:r>
          </w:p>
        </w:tc>
        <w:tc>
          <w:tcPr>
            <w:tcW w:w="1805" w:type="dxa"/>
            <w:vAlign w:val="center"/>
          </w:tcPr>
          <w:p w14:paraId="5507090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sidRPr="004C3904">
              <w:rPr>
                <w:sz w:val="18"/>
                <w:szCs w:val="18"/>
              </w:rPr>
              <w:t>MySQL,SQLite</w:t>
            </w:r>
            <w:proofErr w:type="spellEnd"/>
            <w:proofErr w:type="gramEnd"/>
          </w:p>
          <w:p w14:paraId="09F1714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646" w:type="dxa"/>
            <w:vAlign w:val="center"/>
          </w:tcPr>
          <w:p w14:paraId="0E92E18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PHPUnit</w:t>
            </w:r>
            <w:proofErr w:type="spellEnd"/>
          </w:p>
        </w:tc>
        <w:tc>
          <w:tcPr>
            <w:tcW w:w="1816" w:type="dxa"/>
            <w:vAlign w:val="center"/>
          </w:tcPr>
          <w:p w14:paraId="33E27E6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Laravel</w:t>
            </w:r>
            <w:proofErr w:type="spellEnd"/>
            <w:r w:rsidRPr="004C3904">
              <w:rPr>
                <w:sz w:val="18"/>
                <w:szCs w:val="18"/>
              </w:rPr>
              <w:t xml:space="preserve"> Security</w:t>
            </w:r>
          </w:p>
          <w:p w14:paraId="13186CD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724" w:type="dxa"/>
            <w:vAlign w:val="center"/>
          </w:tcPr>
          <w:p w14:paraId="2B14671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Memcached,Redis</w:t>
            </w:r>
            <w:proofErr w:type="spellEnd"/>
          </w:p>
        </w:tc>
        <w:tc>
          <w:tcPr>
            <w:tcW w:w="1661" w:type="dxa"/>
            <w:vAlign w:val="center"/>
          </w:tcPr>
          <w:p w14:paraId="48C4E32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Laravel</w:t>
            </w:r>
            <w:proofErr w:type="spellEnd"/>
            <w:r w:rsidRPr="004C3904">
              <w:rPr>
                <w:sz w:val="18"/>
                <w:szCs w:val="18"/>
              </w:rPr>
              <w:t xml:space="preserve"> </w:t>
            </w:r>
            <w:proofErr w:type="spellStart"/>
            <w:r w:rsidRPr="004C3904">
              <w:rPr>
                <w:sz w:val="18"/>
                <w:szCs w:val="18"/>
              </w:rPr>
              <w:t>Validation</w:t>
            </w:r>
            <w:proofErr w:type="spellEnd"/>
          </w:p>
          <w:p w14:paraId="444A652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7517157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Laravel Template Engine Blade</w:t>
            </w:r>
          </w:p>
          <w:p w14:paraId="119EFB4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w:t>
            </w:r>
          </w:p>
          <w:p w14:paraId="1B19A6A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tc>
      </w:tr>
      <w:tr w:rsidR="00041417" w:rsidRPr="00DA4B6D" w14:paraId="56232CED"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5481A04F" w14:textId="77777777" w:rsidR="00041417" w:rsidRPr="00E1176F" w:rsidRDefault="00041417" w:rsidP="00510B78">
            <w:pPr>
              <w:pStyle w:val="Nessunaspaziatura"/>
              <w:jc w:val="center"/>
              <w:rPr>
                <w:sz w:val="20"/>
                <w:szCs w:val="20"/>
              </w:rPr>
            </w:pPr>
            <w:proofErr w:type="spellStart"/>
            <w:r w:rsidRPr="00E1176F">
              <w:rPr>
                <w:sz w:val="20"/>
                <w:szCs w:val="20"/>
              </w:rPr>
              <w:t>Symfony</w:t>
            </w:r>
            <w:proofErr w:type="spellEnd"/>
          </w:p>
        </w:tc>
        <w:tc>
          <w:tcPr>
            <w:tcW w:w="1583" w:type="dxa"/>
            <w:vAlign w:val="center"/>
          </w:tcPr>
          <w:p w14:paraId="0BEFE5E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p w14:paraId="0D534AF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4F6F0E1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MVC</w:t>
            </w:r>
          </w:p>
        </w:tc>
        <w:tc>
          <w:tcPr>
            <w:tcW w:w="1805" w:type="dxa"/>
            <w:vAlign w:val="center"/>
          </w:tcPr>
          <w:p w14:paraId="727B681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MongoDB</w:t>
            </w:r>
            <w:proofErr w:type="spellEnd"/>
          </w:p>
        </w:tc>
        <w:tc>
          <w:tcPr>
            <w:tcW w:w="1646" w:type="dxa"/>
            <w:vAlign w:val="center"/>
          </w:tcPr>
          <w:p w14:paraId="0354D98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PHPUnit</w:t>
            </w:r>
            <w:proofErr w:type="spellEnd"/>
          </w:p>
        </w:tc>
        <w:tc>
          <w:tcPr>
            <w:tcW w:w="1816" w:type="dxa"/>
            <w:vAlign w:val="center"/>
          </w:tcPr>
          <w:p w14:paraId="6929D91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Symfony</w:t>
            </w:r>
            <w:proofErr w:type="spellEnd"/>
          </w:p>
          <w:p w14:paraId="057A71C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Security</w:t>
            </w:r>
          </w:p>
          <w:p w14:paraId="456A78D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724" w:type="dxa"/>
            <w:vAlign w:val="center"/>
          </w:tcPr>
          <w:p w14:paraId="20A9A7E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Cache contracts,PSR-6</w:t>
            </w:r>
          </w:p>
        </w:tc>
        <w:tc>
          <w:tcPr>
            <w:tcW w:w="1661" w:type="dxa"/>
            <w:vAlign w:val="center"/>
          </w:tcPr>
          <w:p w14:paraId="279AB7F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Symfony</w:t>
            </w:r>
            <w:proofErr w:type="spellEnd"/>
            <w:r w:rsidRPr="004C3904">
              <w:rPr>
                <w:sz w:val="18"/>
                <w:szCs w:val="18"/>
              </w:rPr>
              <w:t xml:space="preserve"> </w:t>
            </w:r>
            <w:proofErr w:type="spellStart"/>
            <w:r w:rsidRPr="004C3904">
              <w:rPr>
                <w:sz w:val="18"/>
                <w:szCs w:val="18"/>
              </w:rPr>
              <w:t>Validator</w:t>
            </w:r>
            <w:proofErr w:type="spellEnd"/>
          </w:p>
          <w:p w14:paraId="7591166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5A16A2F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4C3904">
              <w:rPr>
                <w:sz w:val="18"/>
                <w:szCs w:val="18"/>
                <w:lang w:val="en-US"/>
              </w:rPr>
              <w:t>Symfony</w:t>
            </w:r>
            <w:proofErr w:type="spellEnd"/>
            <w:r w:rsidRPr="004C3904">
              <w:rPr>
                <w:sz w:val="18"/>
                <w:szCs w:val="18"/>
                <w:lang w:val="en-US"/>
              </w:rPr>
              <w:t xml:space="preserve"> Template Parser</w:t>
            </w:r>
          </w:p>
          <w:p w14:paraId="3178087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w:t>
            </w:r>
          </w:p>
          <w:p w14:paraId="64E8E84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tc>
      </w:tr>
      <w:tr w:rsidR="00041417" w:rsidRPr="00FE0198" w14:paraId="19466DFF" w14:textId="77777777" w:rsidTr="00510B78">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1E7F7118" w14:textId="77777777" w:rsidR="00041417" w:rsidRPr="00E1176F" w:rsidRDefault="00041417" w:rsidP="00510B78">
            <w:pPr>
              <w:pStyle w:val="Nessunaspaziatura"/>
              <w:jc w:val="center"/>
              <w:rPr>
                <w:sz w:val="20"/>
                <w:szCs w:val="20"/>
              </w:rPr>
            </w:pPr>
            <w:r w:rsidRPr="00E1176F">
              <w:rPr>
                <w:sz w:val="20"/>
                <w:szCs w:val="20"/>
              </w:rPr>
              <w:t>Cake PHP</w:t>
            </w:r>
          </w:p>
        </w:tc>
        <w:tc>
          <w:tcPr>
            <w:tcW w:w="1583" w:type="dxa"/>
            <w:vAlign w:val="center"/>
          </w:tcPr>
          <w:p w14:paraId="1A2255E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p w14:paraId="32462A8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48DA4BF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MVC</w:t>
            </w:r>
          </w:p>
        </w:tc>
        <w:tc>
          <w:tcPr>
            <w:tcW w:w="1805" w:type="dxa"/>
            <w:vAlign w:val="center"/>
          </w:tcPr>
          <w:p w14:paraId="79A040A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SQLite</w:t>
            </w:r>
            <w:proofErr w:type="spellEnd"/>
          </w:p>
          <w:p w14:paraId="13DD3A4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646" w:type="dxa"/>
            <w:vAlign w:val="center"/>
          </w:tcPr>
          <w:p w14:paraId="2911C07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4C3904">
              <w:rPr>
                <w:sz w:val="18"/>
                <w:szCs w:val="18"/>
                <w:lang w:val="en-US"/>
              </w:rPr>
              <w:t>PHPUnit</w:t>
            </w:r>
            <w:proofErr w:type="spellEnd"/>
            <w:r w:rsidRPr="004C3904">
              <w:rPr>
                <w:sz w:val="18"/>
                <w:szCs w:val="18"/>
                <w:lang w:val="en-US"/>
              </w:rPr>
              <w:t>,</w:t>
            </w:r>
          </w:p>
          <w:p w14:paraId="2912373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Cake Test Support.</w:t>
            </w:r>
          </w:p>
          <w:p w14:paraId="3ADC9DC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tc>
        <w:tc>
          <w:tcPr>
            <w:tcW w:w="1816" w:type="dxa"/>
            <w:vAlign w:val="center"/>
          </w:tcPr>
          <w:p w14:paraId="3C9DDDF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 xml:space="preserve">Cake </w:t>
            </w:r>
            <w:proofErr w:type="spellStart"/>
            <w:r w:rsidRPr="004C3904">
              <w:rPr>
                <w:sz w:val="18"/>
                <w:szCs w:val="18"/>
              </w:rPr>
              <w:t>SecurityComponent</w:t>
            </w:r>
            <w:proofErr w:type="spellEnd"/>
          </w:p>
          <w:p w14:paraId="0F59448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724" w:type="dxa"/>
            <w:vAlign w:val="center"/>
          </w:tcPr>
          <w:p w14:paraId="6EA74CF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proofErr w:type="gramStart"/>
            <w:r w:rsidRPr="004C3904">
              <w:rPr>
                <w:sz w:val="18"/>
                <w:szCs w:val="18"/>
                <w:lang w:val="en-US"/>
              </w:rPr>
              <w:t>File,Apcu</w:t>
            </w:r>
            <w:proofErr w:type="spellEnd"/>
            <w:proofErr w:type="gramEnd"/>
            <w:r w:rsidRPr="004C3904">
              <w:rPr>
                <w:sz w:val="18"/>
                <w:szCs w:val="18"/>
                <w:lang w:val="en-US"/>
              </w:rPr>
              <w:t xml:space="preserve">, </w:t>
            </w:r>
            <w:proofErr w:type="spellStart"/>
            <w:r w:rsidRPr="004C3904">
              <w:rPr>
                <w:sz w:val="18"/>
                <w:szCs w:val="18"/>
                <w:lang w:val="en-US"/>
              </w:rPr>
              <w:t>Wincache</w:t>
            </w:r>
            <w:proofErr w:type="spellEnd"/>
            <w:r w:rsidRPr="004C3904">
              <w:rPr>
                <w:sz w:val="18"/>
                <w:szCs w:val="18"/>
                <w:lang w:val="en-US"/>
              </w:rPr>
              <w:t>, Memcached, Redis, Array.</w:t>
            </w:r>
          </w:p>
        </w:tc>
        <w:tc>
          <w:tcPr>
            <w:tcW w:w="1661" w:type="dxa"/>
            <w:vAlign w:val="center"/>
          </w:tcPr>
          <w:p w14:paraId="234113C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 xml:space="preserve">Cake </w:t>
            </w:r>
            <w:proofErr w:type="spellStart"/>
            <w:r w:rsidRPr="004C3904">
              <w:rPr>
                <w:sz w:val="18"/>
                <w:szCs w:val="18"/>
              </w:rPr>
              <w:t>Validator</w:t>
            </w:r>
            <w:proofErr w:type="spellEnd"/>
          </w:p>
          <w:p w14:paraId="12A05DA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2D34ED5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CakePHP</w:t>
            </w:r>
            <w:proofErr w:type="spellEnd"/>
            <w:r w:rsidRPr="004C3904">
              <w:rPr>
                <w:sz w:val="18"/>
                <w:szCs w:val="18"/>
              </w:rPr>
              <w:t xml:space="preserve"> </w:t>
            </w:r>
            <w:proofErr w:type="spellStart"/>
            <w:r w:rsidRPr="004C3904">
              <w:rPr>
                <w:sz w:val="18"/>
                <w:szCs w:val="18"/>
              </w:rPr>
              <w:t>Views</w:t>
            </w:r>
            <w:proofErr w:type="spellEnd"/>
          </w:p>
          <w:p w14:paraId="6282D6A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p w14:paraId="5070FA7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r>
      <w:tr w:rsidR="00041417" w:rsidRPr="00DA4B6D" w14:paraId="147F0ACC"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3DF68848" w14:textId="77777777" w:rsidR="00041417" w:rsidRPr="00E1176F" w:rsidRDefault="00041417" w:rsidP="00510B78">
            <w:pPr>
              <w:pStyle w:val="Nessunaspaziatura"/>
              <w:jc w:val="center"/>
              <w:rPr>
                <w:sz w:val="20"/>
                <w:szCs w:val="20"/>
              </w:rPr>
            </w:pPr>
            <w:r w:rsidRPr="00E1176F">
              <w:rPr>
                <w:sz w:val="20"/>
                <w:szCs w:val="20"/>
              </w:rPr>
              <w:t xml:space="preserve">Code </w:t>
            </w:r>
            <w:proofErr w:type="spellStart"/>
            <w:r w:rsidRPr="00E1176F">
              <w:rPr>
                <w:sz w:val="20"/>
                <w:szCs w:val="20"/>
              </w:rPr>
              <w:t>Igniter</w:t>
            </w:r>
            <w:proofErr w:type="spellEnd"/>
          </w:p>
        </w:tc>
        <w:tc>
          <w:tcPr>
            <w:tcW w:w="1583" w:type="dxa"/>
            <w:vAlign w:val="center"/>
          </w:tcPr>
          <w:p w14:paraId="35D7184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p w14:paraId="17CB721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861" w:type="dxa"/>
            <w:vAlign w:val="center"/>
          </w:tcPr>
          <w:p w14:paraId="72E5112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MVC</w:t>
            </w:r>
          </w:p>
        </w:tc>
        <w:tc>
          <w:tcPr>
            <w:tcW w:w="1805" w:type="dxa"/>
            <w:vAlign w:val="center"/>
          </w:tcPr>
          <w:p w14:paraId="58D010D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FF0000"/>
                <w:sz w:val="18"/>
                <w:szCs w:val="18"/>
                <w:highlight w:val="yellow"/>
              </w:rPr>
              <w:t>MySQL</w:t>
            </w:r>
            <w:proofErr w:type="spellEnd"/>
          </w:p>
        </w:tc>
        <w:tc>
          <w:tcPr>
            <w:tcW w:w="1646" w:type="dxa"/>
            <w:vAlign w:val="center"/>
          </w:tcPr>
          <w:p w14:paraId="4122AB6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Code Igniter unit test, PHP Unit</w:t>
            </w:r>
          </w:p>
          <w:p w14:paraId="6A1630B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16" w:type="dxa"/>
            <w:vAlign w:val="center"/>
          </w:tcPr>
          <w:p w14:paraId="70587D7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Code Igniter Security Class</w:t>
            </w:r>
          </w:p>
          <w:p w14:paraId="0DD2A1B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p w14:paraId="6492AEA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724" w:type="dxa"/>
            <w:vAlign w:val="center"/>
          </w:tcPr>
          <w:p w14:paraId="6A42962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proofErr w:type="gramStart"/>
            <w:r w:rsidRPr="004C3904">
              <w:rPr>
                <w:sz w:val="18"/>
                <w:szCs w:val="18"/>
                <w:lang w:val="en-US"/>
              </w:rPr>
              <w:t>File,Apcu</w:t>
            </w:r>
            <w:proofErr w:type="spellEnd"/>
            <w:proofErr w:type="gramEnd"/>
            <w:r w:rsidRPr="004C3904">
              <w:rPr>
                <w:sz w:val="18"/>
                <w:szCs w:val="18"/>
                <w:lang w:val="en-US"/>
              </w:rPr>
              <w:t xml:space="preserve">, </w:t>
            </w:r>
            <w:proofErr w:type="spellStart"/>
            <w:r w:rsidRPr="004C3904">
              <w:rPr>
                <w:sz w:val="18"/>
                <w:szCs w:val="18"/>
                <w:lang w:val="en-US"/>
              </w:rPr>
              <w:t>Wincache</w:t>
            </w:r>
            <w:proofErr w:type="spellEnd"/>
            <w:r w:rsidRPr="004C3904">
              <w:rPr>
                <w:sz w:val="18"/>
                <w:szCs w:val="18"/>
                <w:lang w:val="en-US"/>
              </w:rPr>
              <w:t>, Memcached, Redis, Dummy Cache.</w:t>
            </w:r>
          </w:p>
        </w:tc>
        <w:tc>
          <w:tcPr>
            <w:tcW w:w="1661" w:type="dxa"/>
            <w:vAlign w:val="center"/>
          </w:tcPr>
          <w:p w14:paraId="1787487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CodeIgniter</w:t>
            </w:r>
            <w:proofErr w:type="spellEnd"/>
          </w:p>
          <w:p w14:paraId="3BF2A43D"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Validator</w:t>
            </w:r>
            <w:proofErr w:type="spellEnd"/>
          </w:p>
          <w:p w14:paraId="669390C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4626DDB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CodeIgniter Parser Class</w:t>
            </w:r>
          </w:p>
          <w:p w14:paraId="5C15909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sz w:val="18"/>
                <w:szCs w:val="18"/>
                <w:lang w:val="en-US"/>
              </w:rPr>
              <w:t>…</w:t>
            </w:r>
          </w:p>
          <w:p w14:paraId="425A125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tc>
      </w:tr>
      <w:tr w:rsidR="00041417" w:rsidRPr="00FE0198" w14:paraId="00CE5F56" w14:textId="77777777" w:rsidTr="00510B78">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68CDF080" w14:textId="77777777" w:rsidR="00041417" w:rsidRPr="00E1176F" w:rsidRDefault="00041417" w:rsidP="00510B78">
            <w:pPr>
              <w:pStyle w:val="Nessunaspaziatura"/>
              <w:jc w:val="center"/>
              <w:rPr>
                <w:sz w:val="20"/>
                <w:szCs w:val="20"/>
              </w:rPr>
            </w:pPr>
            <w:proofErr w:type="spellStart"/>
            <w:r w:rsidRPr="00E1176F">
              <w:rPr>
                <w:sz w:val="20"/>
                <w:szCs w:val="20"/>
              </w:rPr>
              <w:t>AngularJs</w:t>
            </w:r>
            <w:proofErr w:type="spellEnd"/>
          </w:p>
        </w:tc>
        <w:tc>
          <w:tcPr>
            <w:tcW w:w="1583" w:type="dxa"/>
            <w:vAlign w:val="center"/>
          </w:tcPr>
          <w:p w14:paraId="3F9047C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 MEAN</w:t>
            </w:r>
          </w:p>
        </w:tc>
        <w:tc>
          <w:tcPr>
            <w:tcW w:w="861" w:type="dxa"/>
            <w:vAlign w:val="center"/>
          </w:tcPr>
          <w:p w14:paraId="1D1E58A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MV</w:t>
            </w:r>
          </w:p>
        </w:tc>
        <w:tc>
          <w:tcPr>
            <w:tcW w:w="1805" w:type="dxa"/>
            <w:vAlign w:val="center"/>
          </w:tcPr>
          <w:p w14:paraId="303B39A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color w:val="FF0000"/>
                <w:sz w:val="18"/>
                <w:szCs w:val="18"/>
                <w:highlight w:val="yellow"/>
              </w:rPr>
              <w:t>Assente? Verificare!</w:t>
            </w:r>
          </w:p>
        </w:tc>
        <w:tc>
          <w:tcPr>
            <w:tcW w:w="1646" w:type="dxa"/>
            <w:vAlign w:val="center"/>
          </w:tcPr>
          <w:p w14:paraId="6B1FD71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 xml:space="preserve">Unite, </w:t>
            </w:r>
            <w:hyperlink r:id="rId37" w:anchor="karma" w:history="1">
              <w:r w:rsidRPr="004C3904">
                <w:rPr>
                  <w:rStyle w:val="Collegamentoipertestuale"/>
                  <w:sz w:val="18"/>
                  <w:szCs w:val="18"/>
                  <w:lang w:val="en-US"/>
                </w:rPr>
                <w:t>Karma</w:t>
              </w:r>
            </w:hyperlink>
            <w:r w:rsidRPr="004C3904">
              <w:rPr>
                <w:sz w:val="18"/>
                <w:szCs w:val="18"/>
                <w:lang w:val="en-US"/>
              </w:rPr>
              <w:t xml:space="preserve">, </w:t>
            </w:r>
            <w:hyperlink r:id="rId38" w:anchor="jasmine" w:history="1">
              <w:r w:rsidRPr="004C3904">
                <w:rPr>
                  <w:rStyle w:val="Collegamentoipertestuale"/>
                  <w:sz w:val="18"/>
                  <w:szCs w:val="18"/>
                  <w:lang w:val="en-US"/>
                </w:rPr>
                <w:t>Jasmine</w:t>
              </w:r>
            </w:hyperlink>
            <w:r w:rsidRPr="004C3904">
              <w:rPr>
                <w:sz w:val="18"/>
                <w:szCs w:val="18"/>
                <w:lang w:val="en-US"/>
              </w:rPr>
              <w:t xml:space="preserve">, </w:t>
            </w:r>
            <w:hyperlink r:id="rId39" w:anchor="angular-mocks" w:history="1">
              <w:r w:rsidRPr="004C3904">
                <w:rPr>
                  <w:rStyle w:val="Collegamentoipertestuale"/>
                  <w:sz w:val="18"/>
                  <w:szCs w:val="18"/>
                  <w:lang w:val="en-US"/>
                </w:rPr>
                <w:t>angular-mocks</w:t>
              </w:r>
            </w:hyperlink>
            <w:r w:rsidRPr="004C3904">
              <w:rPr>
                <w:sz w:val="18"/>
                <w:szCs w:val="18"/>
                <w:lang w:val="en-US"/>
              </w:rPr>
              <w:t>.</w:t>
            </w:r>
          </w:p>
        </w:tc>
        <w:tc>
          <w:tcPr>
            <w:tcW w:w="1816" w:type="dxa"/>
            <w:vAlign w:val="center"/>
          </w:tcPr>
          <w:p w14:paraId="3F8A9CB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AngularJS</w:t>
            </w:r>
            <w:proofErr w:type="spellEnd"/>
            <w:r w:rsidRPr="004C3904">
              <w:rPr>
                <w:sz w:val="18"/>
                <w:szCs w:val="18"/>
              </w:rPr>
              <w:t xml:space="preserve"> Security</w:t>
            </w:r>
          </w:p>
          <w:p w14:paraId="43ABD85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724" w:type="dxa"/>
            <w:vAlign w:val="center"/>
          </w:tcPr>
          <w:p w14:paraId="3297B86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4C3904">
              <w:rPr>
                <w:sz w:val="18"/>
                <w:szCs w:val="18"/>
                <w:lang w:val="en-US"/>
              </w:rPr>
              <w:t>AngularJs</w:t>
            </w:r>
            <w:proofErr w:type="spellEnd"/>
            <w:r w:rsidRPr="004C3904">
              <w:rPr>
                <w:sz w:val="18"/>
                <w:szCs w:val="18"/>
                <w:lang w:val="en-US"/>
              </w:rPr>
              <w:t xml:space="preserve"> caching Object (</w:t>
            </w:r>
            <w:proofErr w:type="spellStart"/>
            <w:r w:rsidRPr="004C3904">
              <w:rPr>
                <w:sz w:val="18"/>
                <w:szCs w:val="18"/>
                <w:lang w:val="en-US"/>
              </w:rPr>
              <w:t>verificare</w:t>
            </w:r>
            <w:proofErr w:type="spellEnd"/>
            <w:r w:rsidRPr="004C3904">
              <w:rPr>
                <w:sz w:val="18"/>
                <w:szCs w:val="18"/>
                <w:lang w:val="en-US"/>
              </w:rPr>
              <w:t>)</w:t>
            </w:r>
          </w:p>
          <w:p w14:paraId="018B359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color w:val="538135" w:themeColor="accent6" w:themeShade="BF"/>
                <w:sz w:val="18"/>
                <w:szCs w:val="18"/>
                <w:lang w:val="en-US"/>
              </w:rPr>
              <w:t>Built-in</w:t>
            </w:r>
          </w:p>
        </w:tc>
        <w:tc>
          <w:tcPr>
            <w:tcW w:w="1661" w:type="dxa"/>
            <w:vAlign w:val="center"/>
          </w:tcPr>
          <w:p w14:paraId="5493D5B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AngularJS</w:t>
            </w:r>
            <w:proofErr w:type="spellEnd"/>
            <w:r w:rsidRPr="004C3904">
              <w:rPr>
                <w:sz w:val="18"/>
                <w:szCs w:val="18"/>
              </w:rPr>
              <w:t xml:space="preserve"> </w:t>
            </w:r>
            <w:proofErr w:type="spellStart"/>
            <w:r w:rsidRPr="004C3904">
              <w:rPr>
                <w:sz w:val="18"/>
                <w:szCs w:val="18"/>
              </w:rPr>
              <w:t>Validator</w:t>
            </w:r>
            <w:proofErr w:type="spellEnd"/>
          </w:p>
          <w:p w14:paraId="4679E07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4CA4E92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Templates</w:t>
            </w:r>
          </w:p>
          <w:p w14:paraId="6D9178A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r>
      <w:tr w:rsidR="00041417" w:rsidRPr="00FE0198" w14:paraId="599D202A"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082C106E" w14:textId="77777777" w:rsidR="00041417" w:rsidRPr="00E1176F" w:rsidRDefault="00041417" w:rsidP="00510B78">
            <w:pPr>
              <w:pStyle w:val="Nessunaspaziatura"/>
              <w:jc w:val="center"/>
              <w:rPr>
                <w:sz w:val="20"/>
                <w:szCs w:val="20"/>
              </w:rPr>
            </w:pPr>
            <w:proofErr w:type="spellStart"/>
            <w:r w:rsidRPr="00E1176F">
              <w:rPr>
                <w:sz w:val="20"/>
                <w:szCs w:val="20"/>
              </w:rPr>
              <w:t>Polymer</w:t>
            </w:r>
            <w:proofErr w:type="spellEnd"/>
          </w:p>
        </w:tc>
        <w:tc>
          <w:tcPr>
            <w:tcW w:w="1583" w:type="dxa"/>
            <w:vAlign w:val="center"/>
          </w:tcPr>
          <w:p w14:paraId="1D7F098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Frontend</w:t>
            </w:r>
            <w:proofErr w:type="spellEnd"/>
          </w:p>
        </w:tc>
        <w:tc>
          <w:tcPr>
            <w:tcW w:w="861" w:type="dxa"/>
            <w:vAlign w:val="center"/>
          </w:tcPr>
          <w:p w14:paraId="2D9E576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05" w:type="dxa"/>
            <w:vAlign w:val="center"/>
          </w:tcPr>
          <w:p w14:paraId="2E8BDF3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color w:val="FF0000"/>
                <w:sz w:val="18"/>
                <w:szCs w:val="18"/>
                <w:highlight w:val="yellow"/>
              </w:rPr>
              <w:t>Assente? Verificare!</w:t>
            </w:r>
          </w:p>
        </w:tc>
        <w:tc>
          <w:tcPr>
            <w:tcW w:w="1646" w:type="dxa"/>
            <w:vAlign w:val="center"/>
          </w:tcPr>
          <w:p w14:paraId="46FE826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16" w:type="dxa"/>
            <w:vAlign w:val="center"/>
          </w:tcPr>
          <w:p w14:paraId="2CDC931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25031B2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color w:val="FF0000"/>
                <w:sz w:val="18"/>
                <w:szCs w:val="18"/>
                <w:highlight w:val="yellow"/>
              </w:rPr>
              <w:t>Assente? Verificare!</w:t>
            </w:r>
          </w:p>
        </w:tc>
        <w:tc>
          <w:tcPr>
            <w:tcW w:w="1661" w:type="dxa"/>
            <w:vAlign w:val="center"/>
          </w:tcPr>
          <w:p w14:paraId="0335FD3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4940E4F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618796FD" w14:textId="77777777" w:rsidTr="00510B78">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7BE7D7D3" w14:textId="77777777" w:rsidR="00041417" w:rsidRPr="00E1176F" w:rsidRDefault="00041417" w:rsidP="00510B78">
            <w:pPr>
              <w:pStyle w:val="Nessunaspaziatura"/>
              <w:jc w:val="center"/>
              <w:rPr>
                <w:sz w:val="20"/>
                <w:szCs w:val="20"/>
              </w:rPr>
            </w:pPr>
            <w:r w:rsidRPr="00E1176F">
              <w:rPr>
                <w:sz w:val="20"/>
                <w:szCs w:val="20"/>
              </w:rPr>
              <w:t>React.JS</w:t>
            </w:r>
          </w:p>
        </w:tc>
        <w:tc>
          <w:tcPr>
            <w:tcW w:w="1583" w:type="dxa"/>
            <w:vAlign w:val="center"/>
          </w:tcPr>
          <w:p w14:paraId="084FC16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/MEAN</w:t>
            </w:r>
          </w:p>
        </w:tc>
        <w:tc>
          <w:tcPr>
            <w:tcW w:w="861" w:type="dxa"/>
            <w:vAlign w:val="center"/>
          </w:tcPr>
          <w:p w14:paraId="76BC2B2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V</w:t>
            </w:r>
          </w:p>
        </w:tc>
        <w:tc>
          <w:tcPr>
            <w:tcW w:w="1805" w:type="dxa"/>
            <w:vAlign w:val="center"/>
          </w:tcPr>
          <w:p w14:paraId="2BD0EFC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Assente</w:t>
            </w:r>
          </w:p>
        </w:tc>
        <w:tc>
          <w:tcPr>
            <w:tcW w:w="1646" w:type="dxa"/>
            <w:vAlign w:val="center"/>
          </w:tcPr>
          <w:p w14:paraId="098B998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C3904">
              <w:rPr>
                <w:sz w:val="18"/>
                <w:szCs w:val="18"/>
                <w:lang w:val="en-US"/>
              </w:rPr>
              <w:t>React-unit, Unexpected-react</w:t>
            </w:r>
          </w:p>
          <w:p w14:paraId="4B8CDF80" w14:textId="77777777" w:rsidR="00041417" w:rsidRPr="00DA4B6D"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Change w:id="366" w:author="Di Rocco Juri" w:date="2019-08-21T10:11:00Z">
                  <w:rPr>
                    <w:sz w:val="18"/>
                    <w:szCs w:val="18"/>
                  </w:rPr>
                </w:rPrChange>
              </w:rPr>
            </w:pPr>
            <w:r w:rsidRPr="00DA4B6D">
              <w:rPr>
                <w:color w:val="538135" w:themeColor="accent6" w:themeShade="BF"/>
                <w:sz w:val="18"/>
                <w:szCs w:val="18"/>
                <w:lang w:val="en-US"/>
                <w:rPrChange w:id="367" w:author="Di Rocco Juri" w:date="2019-08-21T10:11:00Z">
                  <w:rPr>
                    <w:color w:val="538135" w:themeColor="accent6" w:themeShade="BF"/>
                    <w:sz w:val="18"/>
                    <w:szCs w:val="18"/>
                  </w:rPr>
                </w:rPrChange>
              </w:rPr>
              <w:t>Built-in</w:t>
            </w:r>
          </w:p>
        </w:tc>
        <w:tc>
          <w:tcPr>
            <w:tcW w:w="1816" w:type="dxa"/>
            <w:vAlign w:val="center"/>
          </w:tcPr>
          <w:p w14:paraId="7667121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4C3904">
              <w:rPr>
                <w:color w:val="FF0000"/>
                <w:sz w:val="18"/>
                <w:szCs w:val="18"/>
                <w:highlight w:val="yellow"/>
              </w:rPr>
              <w:t>Assente? Verificare!</w:t>
            </w:r>
          </w:p>
          <w:p w14:paraId="6B2D8EA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4DC5E95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color w:val="FF0000"/>
                <w:sz w:val="18"/>
                <w:szCs w:val="18"/>
                <w:highlight w:val="yellow"/>
              </w:rPr>
              <w:t>Assente? Verificare!</w:t>
            </w:r>
          </w:p>
        </w:tc>
        <w:tc>
          <w:tcPr>
            <w:tcW w:w="1661" w:type="dxa"/>
            <w:vAlign w:val="center"/>
          </w:tcPr>
          <w:p w14:paraId="3C959EA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4C3904">
              <w:rPr>
                <w:color w:val="FF0000"/>
                <w:sz w:val="18"/>
                <w:szCs w:val="18"/>
                <w:highlight w:val="yellow"/>
              </w:rPr>
              <w:t>React</w:t>
            </w:r>
            <w:proofErr w:type="spellEnd"/>
            <w:r w:rsidRPr="004C3904">
              <w:rPr>
                <w:color w:val="FF0000"/>
                <w:sz w:val="18"/>
                <w:szCs w:val="18"/>
                <w:highlight w:val="yellow"/>
              </w:rPr>
              <w:t xml:space="preserve"> </w:t>
            </w:r>
            <w:proofErr w:type="spellStart"/>
            <w:r w:rsidRPr="004C3904">
              <w:rPr>
                <w:color w:val="FF0000"/>
                <w:sz w:val="18"/>
                <w:szCs w:val="18"/>
                <w:highlight w:val="yellow"/>
              </w:rPr>
              <w:t>Validator</w:t>
            </w:r>
            <w:proofErr w:type="spellEnd"/>
          </w:p>
          <w:p w14:paraId="52F328C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c>
          <w:tcPr>
            <w:tcW w:w="1849" w:type="dxa"/>
            <w:vAlign w:val="center"/>
          </w:tcPr>
          <w:p w14:paraId="5571480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4C3904">
              <w:rPr>
                <w:color w:val="FF0000"/>
                <w:sz w:val="18"/>
                <w:szCs w:val="18"/>
              </w:rPr>
              <w:t>React</w:t>
            </w:r>
            <w:proofErr w:type="spellEnd"/>
          </w:p>
          <w:p w14:paraId="75E4B1D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tc>
      </w:tr>
      <w:tr w:rsidR="00041417" w:rsidRPr="00FE0198" w14:paraId="1D0454A7"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29B85AED" w14:textId="77777777" w:rsidR="00041417" w:rsidRPr="004C3904" w:rsidRDefault="00041417" w:rsidP="00510B78">
            <w:pPr>
              <w:pStyle w:val="Nessunaspaziatura"/>
              <w:jc w:val="center"/>
              <w:rPr>
                <w:sz w:val="20"/>
                <w:szCs w:val="20"/>
              </w:rPr>
            </w:pPr>
            <w:r w:rsidRPr="00E1176F">
              <w:rPr>
                <w:sz w:val="20"/>
                <w:szCs w:val="20"/>
              </w:rPr>
              <w:t>Express.js</w:t>
            </w:r>
          </w:p>
        </w:tc>
        <w:tc>
          <w:tcPr>
            <w:tcW w:w="1583" w:type="dxa"/>
            <w:vAlign w:val="center"/>
          </w:tcPr>
          <w:p w14:paraId="208508F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r w:rsidRPr="004C3904">
              <w:rPr>
                <w:sz w:val="18"/>
                <w:szCs w:val="18"/>
              </w:rPr>
              <w:t>/ MEAN</w:t>
            </w:r>
          </w:p>
        </w:tc>
        <w:tc>
          <w:tcPr>
            <w:tcW w:w="861" w:type="dxa"/>
            <w:vAlign w:val="center"/>
          </w:tcPr>
          <w:p w14:paraId="2AB5E7E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M,C</w:t>
            </w:r>
          </w:p>
        </w:tc>
        <w:tc>
          <w:tcPr>
            <w:tcW w:w="1805" w:type="dxa"/>
            <w:vAlign w:val="center"/>
          </w:tcPr>
          <w:p w14:paraId="1F8DC87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MongoDB</w:t>
            </w:r>
            <w:proofErr w:type="spellEnd"/>
          </w:p>
        </w:tc>
        <w:tc>
          <w:tcPr>
            <w:tcW w:w="1646" w:type="dxa"/>
            <w:vAlign w:val="center"/>
          </w:tcPr>
          <w:p w14:paraId="1D50E86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color w:val="FF0000"/>
                <w:sz w:val="18"/>
                <w:szCs w:val="18"/>
                <w:highlight w:val="yellow"/>
              </w:rPr>
              <w:t>Verificare!</w:t>
            </w:r>
          </w:p>
          <w:p w14:paraId="43F1A45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Mocha</w:t>
            </w:r>
            <w:proofErr w:type="spellEnd"/>
          </w:p>
        </w:tc>
        <w:tc>
          <w:tcPr>
            <w:tcW w:w="1816" w:type="dxa"/>
            <w:vAlign w:val="center"/>
          </w:tcPr>
          <w:p w14:paraId="2839A7E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46EAC85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Verificare</w:t>
            </w:r>
          </w:p>
        </w:tc>
        <w:tc>
          <w:tcPr>
            <w:tcW w:w="1661" w:type="dxa"/>
            <w:vAlign w:val="center"/>
          </w:tcPr>
          <w:p w14:paraId="3813BA3F"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67DCCF2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40CA7D86"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4A304EB4" w14:textId="77777777" w:rsidR="00041417" w:rsidRPr="00E1176F" w:rsidRDefault="00041417" w:rsidP="00510B78">
            <w:pPr>
              <w:pStyle w:val="Nessunaspaziatura"/>
              <w:jc w:val="center"/>
              <w:rPr>
                <w:sz w:val="20"/>
                <w:szCs w:val="20"/>
              </w:rPr>
            </w:pPr>
            <w:r w:rsidRPr="00E1176F">
              <w:rPr>
                <w:sz w:val="20"/>
                <w:szCs w:val="20"/>
              </w:rPr>
              <w:t>Node.js</w:t>
            </w:r>
          </w:p>
        </w:tc>
        <w:tc>
          <w:tcPr>
            <w:tcW w:w="1583" w:type="dxa"/>
            <w:vAlign w:val="center"/>
          </w:tcPr>
          <w:p w14:paraId="3A48268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r w:rsidRPr="004C3904">
              <w:rPr>
                <w:sz w:val="18"/>
                <w:szCs w:val="18"/>
              </w:rPr>
              <w:t>/MEAN</w:t>
            </w:r>
          </w:p>
        </w:tc>
        <w:tc>
          <w:tcPr>
            <w:tcW w:w="861" w:type="dxa"/>
            <w:vAlign w:val="center"/>
          </w:tcPr>
          <w:p w14:paraId="7CFB12C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M,C</w:t>
            </w:r>
          </w:p>
        </w:tc>
        <w:tc>
          <w:tcPr>
            <w:tcW w:w="1805" w:type="dxa"/>
            <w:vAlign w:val="center"/>
          </w:tcPr>
          <w:p w14:paraId="470B972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MongoDB</w:t>
            </w:r>
            <w:proofErr w:type="spellEnd"/>
          </w:p>
        </w:tc>
        <w:tc>
          <w:tcPr>
            <w:tcW w:w="1646" w:type="dxa"/>
            <w:vAlign w:val="center"/>
          </w:tcPr>
          <w:p w14:paraId="22B1DA8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Mocha</w:t>
            </w:r>
            <w:proofErr w:type="spellEnd"/>
          </w:p>
        </w:tc>
        <w:tc>
          <w:tcPr>
            <w:tcW w:w="1816" w:type="dxa"/>
            <w:vAlign w:val="center"/>
          </w:tcPr>
          <w:p w14:paraId="1C194B7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117075E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4C3904">
              <w:rPr>
                <w:color w:val="FF0000"/>
                <w:sz w:val="18"/>
                <w:szCs w:val="18"/>
                <w:highlight w:val="yellow"/>
              </w:rPr>
              <w:t>Assente? Verificare!</w:t>
            </w:r>
          </w:p>
          <w:p w14:paraId="226749A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color w:val="FF0000"/>
                <w:sz w:val="18"/>
                <w:szCs w:val="18"/>
              </w:rPr>
              <w:t>Node</w:t>
            </w:r>
            <w:proofErr w:type="spellEnd"/>
            <w:r w:rsidRPr="004C3904">
              <w:rPr>
                <w:color w:val="FF0000"/>
                <w:sz w:val="18"/>
                <w:szCs w:val="18"/>
              </w:rPr>
              <w:t>-cache esterno</w:t>
            </w:r>
          </w:p>
        </w:tc>
        <w:tc>
          <w:tcPr>
            <w:tcW w:w="1661" w:type="dxa"/>
            <w:vAlign w:val="center"/>
          </w:tcPr>
          <w:p w14:paraId="6F814A6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4E0F6CB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664701" w14:paraId="0CFDA638"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333E5DBD" w14:textId="77777777" w:rsidR="00041417" w:rsidRPr="00E1176F" w:rsidRDefault="00041417" w:rsidP="00510B78">
            <w:pPr>
              <w:pStyle w:val="Nessunaspaziatura"/>
              <w:jc w:val="center"/>
              <w:rPr>
                <w:sz w:val="20"/>
                <w:szCs w:val="20"/>
              </w:rPr>
            </w:pPr>
            <w:r w:rsidRPr="00E1176F">
              <w:rPr>
                <w:sz w:val="20"/>
                <w:szCs w:val="20"/>
              </w:rPr>
              <w:t>Framework</w:t>
            </w:r>
          </w:p>
        </w:tc>
        <w:tc>
          <w:tcPr>
            <w:tcW w:w="1583" w:type="dxa"/>
            <w:vAlign w:val="center"/>
          </w:tcPr>
          <w:p w14:paraId="7A9EF04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Tipo</w:t>
            </w:r>
          </w:p>
        </w:tc>
        <w:tc>
          <w:tcPr>
            <w:tcW w:w="861" w:type="dxa"/>
            <w:vAlign w:val="center"/>
          </w:tcPr>
          <w:p w14:paraId="3E73CA3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Design Pattern</w:t>
            </w:r>
          </w:p>
        </w:tc>
        <w:tc>
          <w:tcPr>
            <w:tcW w:w="1805" w:type="dxa"/>
            <w:vAlign w:val="center"/>
          </w:tcPr>
          <w:p w14:paraId="7B21DA0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Compatibilità</w:t>
            </w:r>
          </w:p>
          <w:p w14:paraId="5CB618E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DB</w:t>
            </w:r>
          </w:p>
        </w:tc>
        <w:tc>
          <w:tcPr>
            <w:tcW w:w="1646" w:type="dxa"/>
            <w:vAlign w:val="center"/>
          </w:tcPr>
          <w:p w14:paraId="50E6588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r w:rsidRPr="004C3904">
              <w:rPr>
                <w:sz w:val="18"/>
                <w:szCs w:val="18"/>
              </w:rPr>
              <w:t>Test</w:t>
            </w:r>
          </w:p>
        </w:tc>
        <w:tc>
          <w:tcPr>
            <w:tcW w:w="1816" w:type="dxa"/>
            <w:vAlign w:val="center"/>
          </w:tcPr>
          <w:p w14:paraId="2FDEB0C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Sicurezza</w:t>
            </w:r>
          </w:p>
        </w:tc>
        <w:tc>
          <w:tcPr>
            <w:tcW w:w="1724" w:type="dxa"/>
            <w:vAlign w:val="center"/>
          </w:tcPr>
          <w:p w14:paraId="0D314AB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sz w:val="18"/>
                <w:szCs w:val="18"/>
              </w:rPr>
              <w:t>Caching</w:t>
            </w:r>
            <w:proofErr w:type="spellEnd"/>
          </w:p>
        </w:tc>
        <w:tc>
          <w:tcPr>
            <w:tcW w:w="1661" w:type="dxa"/>
            <w:vAlign w:val="center"/>
          </w:tcPr>
          <w:p w14:paraId="370C28B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Form</w:t>
            </w:r>
          </w:p>
          <w:p w14:paraId="688202D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Validation</w:t>
            </w:r>
            <w:proofErr w:type="spellEnd"/>
          </w:p>
        </w:tc>
        <w:tc>
          <w:tcPr>
            <w:tcW w:w="1849" w:type="dxa"/>
            <w:vAlign w:val="center"/>
          </w:tcPr>
          <w:p w14:paraId="5EB2D0B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Template</w:t>
            </w:r>
            <w:proofErr w:type="spellEnd"/>
            <w:r w:rsidRPr="004C3904">
              <w:rPr>
                <w:sz w:val="18"/>
                <w:szCs w:val="18"/>
              </w:rPr>
              <w:t xml:space="preserve"> Engine</w:t>
            </w:r>
          </w:p>
        </w:tc>
      </w:tr>
      <w:tr w:rsidR="00041417" w:rsidRPr="00FE0198" w14:paraId="3F683B51"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79DE6C7C" w14:textId="77777777" w:rsidR="00041417" w:rsidRPr="00E1176F" w:rsidRDefault="00041417" w:rsidP="00510B78">
            <w:pPr>
              <w:pStyle w:val="Nessunaspaziatura"/>
              <w:jc w:val="center"/>
              <w:rPr>
                <w:sz w:val="20"/>
                <w:szCs w:val="20"/>
              </w:rPr>
            </w:pPr>
            <w:r w:rsidRPr="00E1176F">
              <w:rPr>
                <w:sz w:val="20"/>
                <w:szCs w:val="20"/>
              </w:rPr>
              <w:lastRenderedPageBreak/>
              <w:t>Sails.js</w:t>
            </w:r>
          </w:p>
        </w:tc>
        <w:tc>
          <w:tcPr>
            <w:tcW w:w="1583" w:type="dxa"/>
            <w:vAlign w:val="center"/>
          </w:tcPr>
          <w:p w14:paraId="64F4CF7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861" w:type="dxa"/>
            <w:vAlign w:val="center"/>
          </w:tcPr>
          <w:p w14:paraId="1EC7591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05" w:type="dxa"/>
            <w:vAlign w:val="center"/>
          </w:tcPr>
          <w:p w14:paraId="60B20A9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MongoDB</w:t>
            </w:r>
            <w:proofErr w:type="spellEnd"/>
            <w:r w:rsidRPr="004C3904">
              <w:rPr>
                <w:sz w:val="18"/>
                <w:szCs w:val="18"/>
              </w:rPr>
              <w:t xml:space="preserve">, </w:t>
            </w:r>
            <w:proofErr w:type="spellStart"/>
            <w:r w:rsidRPr="004C3904">
              <w:rPr>
                <w:sz w:val="18"/>
                <w:szCs w:val="18"/>
              </w:rPr>
              <w:t>PostgreSQL</w:t>
            </w:r>
            <w:proofErr w:type="spellEnd"/>
          </w:p>
        </w:tc>
        <w:tc>
          <w:tcPr>
            <w:tcW w:w="1646" w:type="dxa"/>
            <w:vAlign w:val="center"/>
          </w:tcPr>
          <w:p w14:paraId="294E36E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Mocha</w:t>
            </w:r>
            <w:proofErr w:type="spellEnd"/>
          </w:p>
        </w:tc>
        <w:tc>
          <w:tcPr>
            <w:tcW w:w="1816" w:type="dxa"/>
            <w:vAlign w:val="center"/>
          </w:tcPr>
          <w:p w14:paraId="389C034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54373ED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sailsjs-cacheman</w:t>
            </w:r>
            <w:proofErr w:type="spellEnd"/>
          </w:p>
          <w:p w14:paraId="6673B6B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color w:val="FF0000"/>
                <w:sz w:val="18"/>
                <w:szCs w:val="18"/>
                <w:highlight w:val="yellow"/>
              </w:rPr>
              <w:t>(</w:t>
            </w:r>
            <w:proofErr w:type="spellStart"/>
            <w:r w:rsidRPr="004C3904">
              <w:rPr>
                <w:color w:val="FF0000"/>
                <w:sz w:val="18"/>
                <w:szCs w:val="18"/>
                <w:highlight w:val="yellow"/>
              </w:rPr>
              <w:t>Plugin</w:t>
            </w:r>
            <w:proofErr w:type="spellEnd"/>
            <w:r w:rsidRPr="004C3904">
              <w:rPr>
                <w:color w:val="FF0000"/>
                <w:sz w:val="18"/>
                <w:szCs w:val="18"/>
                <w:highlight w:val="yellow"/>
              </w:rPr>
              <w:t xml:space="preserve"> Verificare)</w:t>
            </w:r>
          </w:p>
        </w:tc>
        <w:tc>
          <w:tcPr>
            <w:tcW w:w="1661" w:type="dxa"/>
            <w:vAlign w:val="center"/>
          </w:tcPr>
          <w:p w14:paraId="0034A1A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7E2A7F7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FE0198" w14:paraId="1955B433"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1CB860E1" w14:textId="77777777" w:rsidR="00041417" w:rsidRPr="00E1176F" w:rsidRDefault="00041417" w:rsidP="00510B78">
            <w:pPr>
              <w:pStyle w:val="Nessunaspaziatura"/>
              <w:jc w:val="center"/>
              <w:rPr>
                <w:sz w:val="20"/>
                <w:szCs w:val="20"/>
              </w:rPr>
            </w:pPr>
            <w:proofErr w:type="spellStart"/>
            <w:r w:rsidRPr="00E1176F">
              <w:rPr>
                <w:sz w:val="20"/>
                <w:szCs w:val="20"/>
              </w:rPr>
              <w:t>Koa.Js</w:t>
            </w:r>
            <w:proofErr w:type="spellEnd"/>
          </w:p>
        </w:tc>
        <w:tc>
          <w:tcPr>
            <w:tcW w:w="1583" w:type="dxa"/>
            <w:vAlign w:val="center"/>
          </w:tcPr>
          <w:p w14:paraId="6869520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p>
        </w:tc>
        <w:tc>
          <w:tcPr>
            <w:tcW w:w="861" w:type="dxa"/>
            <w:vAlign w:val="center"/>
          </w:tcPr>
          <w:p w14:paraId="2B7CE2E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05" w:type="dxa"/>
            <w:vAlign w:val="center"/>
          </w:tcPr>
          <w:p w14:paraId="7118DA1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4C3904">
              <w:rPr>
                <w:sz w:val="18"/>
                <w:szCs w:val="18"/>
              </w:rPr>
              <w:t>-</w:t>
            </w:r>
          </w:p>
        </w:tc>
        <w:tc>
          <w:tcPr>
            <w:tcW w:w="1646" w:type="dxa"/>
            <w:vAlign w:val="center"/>
          </w:tcPr>
          <w:p w14:paraId="61742E2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Mocha</w:t>
            </w:r>
            <w:proofErr w:type="spellEnd"/>
          </w:p>
        </w:tc>
        <w:tc>
          <w:tcPr>
            <w:tcW w:w="1816" w:type="dxa"/>
            <w:vAlign w:val="center"/>
          </w:tcPr>
          <w:p w14:paraId="411A664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2CD1A34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shd w:val="clear" w:color="auto" w:fill="FFFFFF"/>
              </w:rPr>
            </w:pPr>
            <w:proofErr w:type="spellStart"/>
            <w:r w:rsidRPr="004C3904">
              <w:rPr>
                <w:sz w:val="18"/>
                <w:szCs w:val="18"/>
                <w:shd w:val="clear" w:color="auto" w:fill="FFFFFF"/>
              </w:rPr>
              <w:t>koa</w:t>
            </w:r>
            <w:proofErr w:type="spellEnd"/>
            <w:r w:rsidRPr="004C3904">
              <w:rPr>
                <w:sz w:val="18"/>
                <w:szCs w:val="18"/>
                <w:shd w:val="clear" w:color="auto" w:fill="FFFFFF"/>
              </w:rPr>
              <w:t>-</w:t>
            </w:r>
            <w:proofErr w:type="spellStart"/>
            <w:r w:rsidRPr="004C3904">
              <w:rPr>
                <w:sz w:val="18"/>
                <w:szCs w:val="18"/>
                <w:shd w:val="clear" w:color="auto" w:fill="FFFFFF"/>
              </w:rPr>
              <w:t>static</w:t>
            </w:r>
            <w:proofErr w:type="spellEnd"/>
            <w:r w:rsidRPr="004C3904">
              <w:rPr>
                <w:sz w:val="18"/>
                <w:szCs w:val="18"/>
                <w:shd w:val="clear" w:color="auto" w:fill="FFFFFF"/>
              </w:rPr>
              <w:t>-cache</w:t>
            </w:r>
          </w:p>
          <w:p w14:paraId="0171C89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color w:val="FF0000"/>
                <w:sz w:val="18"/>
                <w:szCs w:val="18"/>
                <w:highlight w:val="yellow"/>
              </w:rPr>
              <w:t>(</w:t>
            </w:r>
            <w:proofErr w:type="spellStart"/>
            <w:r w:rsidRPr="004C3904">
              <w:rPr>
                <w:color w:val="FF0000"/>
                <w:sz w:val="18"/>
                <w:szCs w:val="18"/>
                <w:highlight w:val="yellow"/>
              </w:rPr>
              <w:t>Plugin</w:t>
            </w:r>
            <w:proofErr w:type="spellEnd"/>
            <w:r w:rsidRPr="004C3904">
              <w:rPr>
                <w:color w:val="FF0000"/>
                <w:sz w:val="18"/>
                <w:szCs w:val="18"/>
                <w:highlight w:val="yellow"/>
              </w:rPr>
              <w:t xml:space="preserve"> Verificare)</w:t>
            </w:r>
          </w:p>
        </w:tc>
        <w:tc>
          <w:tcPr>
            <w:tcW w:w="1661" w:type="dxa"/>
            <w:vAlign w:val="center"/>
          </w:tcPr>
          <w:p w14:paraId="05281A2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6E7F00FC"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71BDAD35"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07EECB4B" w14:textId="77777777" w:rsidR="00041417" w:rsidRPr="00E1176F" w:rsidRDefault="00041417" w:rsidP="00510B78">
            <w:pPr>
              <w:pStyle w:val="Nessunaspaziatura"/>
              <w:jc w:val="center"/>
              <w:rPr>
                <w:sz w:val="20"/>
                <w:szCs w:val="20"/>
              </w:rPr>
            </w:pPr>
            <w:proofErr w:type="spellStart"/>
            <w:r w:rsidRPr="00E1176F">
              <w:rPr>
                <w:sz w:val="20"/>
                <w:szCs w:val="20"/>
              </w:rPr>
              <w:t>Ember.Js</w:t>
            </w:r>
            <w:proofErr w:type="spellEnd"/>
          </w:p>
        </w:tc>
        <w:tc>
          <w:tcPr>
            <w:tcW w:w="1583" w:type="dxa"/>
            <w:vAlign w:val="center"/>
          </w:tcPr>
          <w:p w14:paraId="6EF9A9A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/MEAN</w:t>
            </w:r>
          </w:p>
        </w:tc>
        <w:tc>
          <w:tcPr>
            <w:tcW w:w="861" w:type="dxa"/>
            <w:vAlign w:val="center"/>
          </w:tcPr>
          <w:p w14:paraId="7AEE485A"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05" w:type="dxa"/>
            <w:vAlign w:val="center"/>
          </w:tcPr>
          <w:p w14:paraId="225A991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646" w:type="dxa"/>
            <w:vAlign w:val="center"/>
          </w:tcPr>
          <w:p w14:paraId="08AEB1B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4C3904">
              <w:rPr>
                <w:sz w:val="18"/>
                <w:szCs w:val="18"/>
                <w:lang w:val="en-US"/>
              </w:rPr>
              <w:t>QUnit</w:t>
            </w:r>
            <w:proofErr w:type="spellEnd"/>
            <w:r w:rsidRPr="004C3904">
              <w:rPr>
                <w:sz w:val="18"/>
                <w:szCs w:val="18"/>
                <w:lang w:val="en-US"/>
              </w:rPr>
              <w:t xml:space="preserve"> Ember </w:t>
            </w:r>
            <w:r w:rsidRPr="004C3904">
              <w:rPr>
                <w:color w:val="538135" w:themeColor="accent6" w:themeShade="BF"/>
                <w:sz w:val="18"/>
                <w:szCs w:val="18"/>
                <w:lang w:val="en-US"/>
              </w:rPr>
              <w:t>Built-</w:t>
            </w:r>
            <w:proofErr w:type="spellStart"/>
            <w:proofErr w:type="gramStart"/>
            <w:r w:rsidRPr="004C3904">
              <w:rPr>
                <w:color w:val="538135" w:themeColor="accent6" w:themeShade="BF"/>
                <w:sz w:val="18"/>
                <w:szCs w:val="18"/>
                <w:lang w:val="en-US"/>
              </w:rPr>
              <w:t>in</w:t>
            </w:r>
            <w:r w:rsidRPr="004C3904">
              <w:rPr>
                <w:sz w:val="18"/>
                <w:szCs w:val="18"/>
                <w:lang w:val="en-US"/>
              </w:rPr>
              <w:t>,Mocha</w:t>
            </w:r>
            <w:proofErr w:type="spellEnd"/>
            <w:proofErr w:type="gramEnd"/>
            <w:r w:rsidRPr="004C3904">
              <w:rPr>
                <w:sz w:val="18"/>
                <w:szCs w:val="18"/>
                <w:lang w:val="en-US"/>
              </w:rPr>
              <w:t>…</w:t>
            </w:r>
          </w:p>
        </w:tc>
        <w:tc>
          <w:tcPr>
            <w:tcW w:w="1816" w:type="dxa"/>
            <w:vAlign w:val="center"/>
          </w:tcPr>
          <w:p w14:paraId="30E5589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724" w:type="dxa"/>
            <w:vAlign w:val="center"/>
          </w:tcPr>
          <w:p w14:paraId="69850DF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color w:val="FF0000"/>
                <w:sz w:val="18"/>
                <w:szCs w:val="18"/>
                <w:highlight w:val="yellow"/>
              </w:rPr>
              <w:t>Assente? Verificare!</w:t>
            </w:r>
          </w:p>
        </w:tc>
        <w:tc>
          <w:tcPr>
            <w:tcW w:w="1661" w:type="dxa"/>
            <w:vAlign w:val="center"/>
          </w:tcPr>
          <w:p w14:paraId="3074DC6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0E371217"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FE0198" w14:paraId="6D50D317"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14AAB495" w14:textId="77777777" w:rsidR="00041417" w:rsidRPr="00E1176F" w:rsidRDefault="00041417" w:rsidP="00510B78">
            <w:pPr>
              <w:pStyle w:val="Nessunaspaziatura"/>
              <w:jc w:val="center"/>
              <w:rPr>
                <w:sz w:val="20"/>
                <w:szCs w:val="20"/>
              </w:rPr>
            </w:pPr>
            <w:r w:rsidRPr="00E1176F">
              <w:rPr>
                <w:sz w:val="20"/>
                <w:szCs w:val="20"/>
              </w:rPr>
              <w:t>Backbone.js</w:t>
            </w:r>
          </w:p>
        </w:tc>
        <w:tc>
          <w:tcPr>
            <w:tcW w:w="1583" w:type="dxa"/>
            <w:vAlign w:val="center"/>
          </w:tcPr>
          <w:p w14:paraId="73DE6203"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/MEAN</w:t>
            </w:r>
          </w:p>
        </w:tc>
        <w:tc>
          <w:tcPr>
            <w:tcW w:w="861" w:type="dxa"/>
            <w:vAlign w:val="center"/>
          </w:tcPr>
          <w:p w14:paraId="3562FB8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05" w:type="dxa"/>
            <w:vAlign w:val="center"/>
          </w:tcPr>
          <w:p w14:paraId="315886B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646" w:type="dxa"/>
            <w:vAlign w:val="center"/>
          </w:tcPr>
          <w:p w14:paraId="2C35136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16" w:type="dxa"/>
            <w:vAlign w:val="center"/>
          </w:tcPr>
          <w:p w14:paraId="0B36A9C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4B1C93E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1" w:type="dxa"/>
            <w:vAlign w:val="center"/>
          </w:tcPr>
          <w:p w14:paraId="2262155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27D9E5C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5399C9E6"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50BF045A" w14:textId="77777777" w:rsidR="00041417" w:rsidRPr="00E1176F" w:rsidRDefault="00041417" w:rsidP="00510B78">
            <w:pPr>
              <w:pStyle w:val="Nessunaspaziatura"/>
              <w:jc w:val="center"/>
              <w:rPr>
                <w:sz w:val="20"/>
                <w:szCs w:val="20"/>
              </w:rPr>
            </w:pPr>
            <w:r w:rsidRPr="00E1176F">
              <w:rPr>
                <w:sz w:val="20"/>
                <w:szCs w:val="20"/>
              </w:rPr>
              <w:t>Vue.js</w:t>
            </w:r>
          </w:p>
        </w:tc>
        <w:tc>
          <w:tcPr>
            <w:tcW w:w="1583" w:type="dxa"/>
            <w:vAlign w:val="center"/>
          </w:tcPr>
          <w:p w14:paraId="4B16D93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Frontend</w:t>
            </w:r>
            <w:proofErr w:type="spellEnd"/>
            <w:r w:rsidRPr="004C3904">
              <w:rPr>
                <w:sz w:val="18"/>
                <w:szCs w:val="18"/>
              </w:rPr>
              <w:t>/</w:t>
            </w:r>
          </w:p>
          <w:p w14:paraId="4698221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interfacce</w:t>
            </w:r>
          </w:p>
        </w:tc>
        <w:tc>
          <w:tcPr>
            <w:tcW w:w="861" w:type="dxa"/>
            <w:vAlign w:val="center"/>
          </w:tcPr>
          <w:p w14:paraId="5560CA0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805" w:type="dxa"/>
            <w:vAlign w:val="center"/>
          </w:tcPr>
          <w:p w14:paraId="7D32A004"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w:t>
            </w:r>
          </w:p>
        </w:tc>
        <w:tc>
          <w:tcPr>
            <w:tcW w:w="1646" w:type="dxa"/>
            <w:vAlign w:val="center"/>
          </w:tcPr>
          <w:p w14:paraId="1A31ABD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16" w:type="dxa"/>
            <w:vAlign w:val="center"/>
          </w:tcPr>
          <w:p w14:paraId="7E9B4B9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26AF1DC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1" w:type="dxa"/>
            <w:vAlign w:val="center"/>
          </w:tcPr>
          <w:p w14:paraId="2715E09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0D56BCE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FE0198" w14:paraId="6FB511B0"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4DE3708B" w14:textId="77777777" w:rsidR="00041417" w:rsidRPr="00E1176F" w:rsidRDefault="00041417" w:rsidP="00510B78">
            <w:pPr>
              <w:pStyle w:val="Nessunaspaziatura"/>
              <w:jc w:val="center"/>
              <w:rPr>
                <w:sz w:val="20"/>
                <w:szCs w:val="20"/>
              </w:rPr>
            </w:pPr>
            <w:proofErr w:type="spellStart"/>
            <w:r w:rsidRPr="00E1176F">
              <w:rPr>
                <w:sz w:val="20"/>
                <w:szCs w:val="20"/>
              </w:rPr>
              <w:t>Django</w:t>
            </w:r>
            <w:proofErr w:type="spellEnd"/>
          </w:p>
        </w:tc>
        <w:tc>
          <w:tcPr>
            <w:tcW w:w="1583" w:type="dxa"/>
            <w:vAlign w:val="center"/>
          </w:tcPr>
          <w:p w14:paraId="2961653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18754F05"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MVC</w:t>
            </w:r>
          </w:p>
        </w:tc>
        <w:tc>
          <w:tcPr>
            <w:tcW w:w="1805" w:type="dxa"/>
            <w:vAlign w:val="center"/>
          </w:tcPr>
          <w:p w14:paraId="67652A56"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SQLite</w:t>
            </w:r>
            <w:proofErr w:type="spellEnd"/>
            <w:r w:rsidRPr="004C3904">
              <w:rPr>
                <w:sz w:val="18"/>
                <w:szCs w:val="18"/>
              </w:rPr>
              <w:t>, Oracle…</w:t>
            </w:r>
          </w:p>
        </w:tc>
        <w:tc>
          <w:tcPr>
            <w:tcW w:w="1646" w:type="dxa"/>
            <w:vAlign w:val="center"/>
          </w:tcPr>
          <w:p w14:paraId="2F1615F0"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16" w:type="dxa"/>
            <w:vAlign w:val="center"/>
          </w:tcPr>
          <w:p w14:paraId="7D5452DA"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26FB7E0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Caching</w:t>
            </w:r>
            <w:r w:rsidRPr="004C3904">
              <w:rPr>
                <w:color w:val="FF0000"/>
                <w:sz w:val="18"/>
                <w:szCs w:val="18"/>
                <w:highlight w:val="yellow"/>
              </w:rPr>
              <w:t>Verificare</w:t>
            </w:r>
            <w:proofErr w:type="spellEnd"/>
          </w:p>
        </w:tc>
        <w:tc>
          <w:tcPr>
            <w:tcW w:w="1661" w:type="dxa"/>
            <w:vAlign w:val="center"/>
          </w:tcPr>
          <w:p w14:paraId="191E2D0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35B1592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203FF7D7"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107490D1" w14:textId="77777777" w:rsidR="00041417" w:rsidRPr="00E1176F" w:rsidRDefault="00041417" w:rsidP="00510B78">
            <w:pPr>
              <w:pStyle w:val="Nessunaspaziatura"/>
              <w:jc w:val="center"/>
              <w:rPr>
                <w:sz w:val="20"/>
                <w:szCs w:val="20"/>
              </w:rPr>
            </w:pPr>
            <w:proofErr w:type="spellStart"/>
            <w:r w:rsidRPr="00E1176F">
              <w:rPr>
                <w:sz w:val="20"/>
                <w:szCs w:val="20"/>
              </w:rPr>
              <w:t>Flask</w:t>
            </w:r>
            <w:proofErr w:type="spellEnd"/>
          </w:p>
        </w:tc>
        <w:tc>
          <w:tcPr>
            <w:tcW w:w="1583" w:type="dxa"/>
            <w:vAlign w:val="center"/>
          </w:tcPr>
          <w:p w14:paraId="62E44969"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p>
        </w:tc>
        <w:tc>
          <w:tcPr>
            <w:tcW w:w="861" w:type="dxa"/>
            <w:vAlign w:val="center"/>
          </w:tcPr>
          <w:p w14:paraId="6AE136C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05" w:type="dxa"/>
            <w:vAlign w:val="center"/>
          </w:tcPr>
          <w:p w14:paraId="5CFF773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SQLite</w:t>
            </w:r>
            <w:proofErr w:type="spellEnd"/>
          </w:p>
        </w:tc>
        <w:tc>
          <w:tcPr>
            <w:tcW w:w="1646" w:type="dxa"/>
            <w:vAlign w:val="center"/>
          </w:tcPr>
          <w:p w14:paraId="4F8E3E3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16" w:type="dxa"/>
            <w:vAlign w:val="center"/>
          </w:tcPr>
          <w:p w14:paraId="1EF6BD9F"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7AD54238"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Flask-Caching</w:t>
            </w:r>
            <w:proofErr w:type="spellEnd"/>
            <w:r w:rsidRPr="004C3904">
              <w:rPr>
                <w:color w:val="FF0000"/>
                <w:sz w:val="18"/>
                <w:szCs w:val="18"/>
                <w:highlight w:val="yellow"/>
              </w:rPr>
              <w:t xml:space="preserve"> Est</w:t>
            </w:r>
          </w:p>
          <w:p w14:paraId="625A46CB"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color w:val="FF0000"/>
                <w:sz w:val="18"/>
                <w:szCs w:val="18"/>
                <w:highlight w:val="yellow"/>
              </w:rPr>
              <w:t>Verificare</w:t>
            </w:r>
          </w:p>
        </w:tc>
        <w:tc>
          <w:tcPr>
            <w:tcW w:w="1661" w:type="dxa"/>
            <w:vAlign w:val="center"/>
          </w:tcPr>
          <w:p w14:paraId="3C5ABBA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7FDEC53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41417" w:rsidRPr="00FE0198" w14:paraId="4E70A2F5"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5113C381" w14:textId="77777777" w:rsidR="00041417" w:rsidRPr="00E1176F" w:rsidRDefault="00041417" w:rsidP="00510B78">
            <w:pPr>
              <w:pStyle w:val="Nessunaspaziatura"/>
              <w:jc w:val="center"/>
              <w:rPr>
                <w:sz w:val="20"/>
                <w:szCs w:val="20"/>
              </w:rPr>
            </w:pPr>
            <w:r w:rsidRPr="00E1176F">
              <w:rPr>
                <w:sz w:val="20"/>
                <w:szCs w:val="20"/>
              </w:rPr>
              <w:t>ASP.NET</w:t>
            </w:r>
          </w:p>
        </w:tc>
        <w:tc>
          <w:tcPr>
            <w:tcW w:w="1583" w:type="dxa"/>
            <w:vAlign w:val="center"/>
          </w:tcPr>
          <w:p w14:paraId="7E4001E1"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Backend</w:t>
            </w:r>
            <w:proofErr w:type="spellEnd"/>
            <w:r w:rsidRPr="004C3904">
              <w:rPr>
                <w:sz w:val="18"/>
                <w:szCs w:val="18"/>
              </w:rPr>
              <w:t>/</w:t>
            </w:r>
          </w:p>
          <w:p w14:paraId="789502A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0793D2DB"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05" w:type="dxa"/>
            <w:vAlign w:val="center"/>
          </w:tcPr>
          <w:p w14:paraId="4D0CDDB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SQLite</w:t>
            </w:r>
            <w:proofErr w:type="spellEnd"/>
            <w:r w:rsidRPr="004C3904">
              <w:rPr>
                <w:sz w:val="18"/>
                <w:szCs w:val="18"/>
              </w:rPr>
              <w:t>,</w:t>
            </w:r>
          </w:p>
          <w:p w14:paraId="01A2C499"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SQL Server</w:t>
            </w:r>
          </w:p>
          <w:p w14:paraId="5C5CD282"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r w:rsidRPr="004C3904">
              <w:rPr>
                <w:sz w:val="18"/>
                <w:szCs w:val="18"/>
              </w:rPr>
              <w:t>…</w:t>
            </w:r>
          </w:p>
        </w:tc>
        <w:tc>
          <w:tcPr>
            <w:tcW w:w="1646" w:type="dxa"/>
            <w:vAlign w:val="center"/>
          </w:tcPr>
          <w:p w14:paraId="7004B68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16" w:type="dxa"/>
            <w:vAlign w:val="center"/>
          </w:tcPr>
          <w:p w14:paraId="7FDAE3D4"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24" w:type="dxa"/>
            <w:vAlign w:val="center"/>
          </w:tcPr>
          <w:p w14:paraId="0B634237"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1" w:type="dxa"/>
            <w:vAlign w:val="center"/>
          </w:tcPr>
          <w:p w14:paraId="79EFF7BE"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849" w:type="dxa"/>
            <w:vAlign w:val="center"/>
          </w:tcPr>
          <w:p w14:paraId="060023F8" w14:textId="77777777" w:rsidR="00041417" w:rsidRPr="004C3904"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41417" w:rsidRPr="00FE0198" w14:paraId="4F926939"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1337" w:type="dxa"/>
            <w:shd w:val="clear" w:color="auto" w:fill="DEEAF6" w:themeFill="accent1" w:themeFillTint="33"/>
            <w:vAlign w:val="center"/>
          </w:tcPr>
          <w:p w14:paraId="52285DE1" w14:textId="77777777" w:rsidR="00041417" w:rsidRPr="00664701" w:rsidRDefault="00041417" w:rsidP="00510B78">
            <w:pPr>
              <w:pStyle w:val="Nessunaspaziatura"/>
              <w:jc w:val="center"/>
              <w:rPr>
                <w:sz w:val="20"/>
                <w:szCs w:val="20"/>
              </w:rPr>
            </w:pPr>
            <w:proofErr w:type="spellStart"/>
            <w:r w:rsidRPr="00664701">
              <w:rPr>
                <w:sz w:val="20"/>
                <w:szCs w:val="20"/>
              </w:rPr>
              <w:t>Rails</w:t>
            </w:r>
            <w:proofErr w:type="spellEnd"/>
          </w:p>
        </w:tc>
        <w:tc>
          <w:tcPr>
            <w:tcW w:w="1583" w:type="dxa"/>
            <w:vAlign w:val="center"/>
          </w:tcPr>
          <w:p w14:paraId="71A6688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Backend</w:t>
            </w:r>
            <w:proofErr w:type="spellEnd"/>
            <w:r w:rsidRPr="004C3904">
              <w:rPr>
                <w:sz w:val="18"/>
                <w:szCs w:val="18"/>
              </w:rPr>
              <w:t>/</w:t>
            </w:r>
          </w:p>
          <w:p w14:paraId="1804596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Fullstack</w:t>
            </w:r>
            <w:proofErr w:type="spellEnd"/>
          </w:p>
        </w:tc>
        <w:tc>
          <w:tcPr>
            <w:tcW w:w="861" w:type="dxa"/>
            <w:vAlign w:val="center"/>
          </w:tcPr>
          <w:p w14:paraId="79E5DEBD"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r w:rsidRPr="004C3904">
              <w:rPr>
                <w:sz w:val="18"/>
                <w:szCs w:val="18"/>
              </w:rPr>
              <w:t>MVC</w:t>
            </w:r>
          </w:p>
        </w:tc>
        <w:tc>
          <w:tcPr>
            <w:tcW w:w="1805" w:type="dxa"/>
            <w:vAlign w:val="center"/>
          </w:tcPr>
          <w:p w14:paraId="029EE63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3904">
              <w:rPr>
                <w:sz w:val="18"/>
                <w:szCs w:val="18"/>
              </w:rPr>
              <w:t>MySQL</w:t>
            </w:r>
            <w:proofErr w:type="spellEnd"/>
            <w:r w:rsidRPr="004C3904">
              <w:rPr>
                <w:sz w:val="18"/>
                <w:szCs w:val="18"/>
              </w:rPr>
              <w:t xml:space="preserve">, </w:t>
            </w:r>
            <w:proofErr w:type="spellStart"/>
            <w:r w:rsidRPr="004C3904">
              <w:rPr>
                <w:sz w:val="18"/>
                <w:szCs w:val="18"/>
              </w:rPr>
              <w:t>SQLite</w:t>
            </w:r>
            <w:proofErr w:type="spellEnd"/>
            <w:r w:rsidRPr="004C3904">
              <w:rPr>
                <w:sz w:val="18"/>
                <w:szCs w:val="18"/>
              </w:rPr>
              <w:t xml:space="preserve">, </w:t>
            </w:r>
            <w:proofErr w:type="spellStart"/>
            <w:r w:rsidRPr="004C3904">
              <w:rPr>
                <w:sz w:val="18"/>
                <w:szCs w:val="18"/>
              </w:rPr>
              <w:t>PostgreSQL</w:t>
            </w:r>
            <w:proofErr w:type="spellEnd"/>
          </w:p>
        </w:tc>
        <w:tc>
          <w:tcPr>
            <w:tcW w:w="1646" w:type="dxa"/>
            <w:vAlign w:val="center"/>
          </w:tcPr>
          <w:p w14:paraId="24F24850"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16" w:type="dxa"/>
            <w:vAlign w:val="center"/>
          </w:tcPr>
          <w:p w14:paraId="7DCCDC5C"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24" w:type="dxa"/>
            <w:vAlign w:val="center"/>
          </w:tcPr>
          <w:p w14:paraId="372EA836"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highlight w:val="yellow"/>
              </w:rPr>
            </w:pPr>
            <w:proofErr w:type="spellStart"/>
            <w:r w:rsidRPr="004C3904">
              <w:rPr>
                <w:color w:val="FF0000"/>
                <w:sz w:val="18"/>
                <w:szCs w:val="18"/>
                <w:highlight w:val="yellow"/>
              </w:rPr>
              <w:t>Rails</w:t>
            </w:r>
            <w:proofErr w:type="spellEnd"/>
            <w:r w:rsidRPr="004C3904">
              <w:rPr>
                <w:color w:val="FF0000"/>
                <w:sz w:val="18"/>
                <w:szCs w:val="18"/>
                <w:highlight w:val="yellow"/>
              </w:rPr>
              <w:t xml:space="preserve"> </w:t>
            </w:r>
            <w:proofErr w:type="spellStart"/>
            <w:r w:rsidRPr="004C3904">
              <w:rPr>
                <w:color w:val="FF0000"/>
                <w:sz w:val="18"/>
                <w:szCs w:val="18"/>
                <w:highlight w:val="yellow"/>
              </w:rPr>
              <w:t>Caching</w:t>
            </w:r>
            <w:proofErr w:type="spellEnd"/>
            <w:r w:rsidRPr="004C3904">
              <w:rPr>
                <w:color w:val="FF0000"/>
                <w:sz w:val="18"/>
                <w:szCs w:val="18"/>
                <w:highlight w:val="yellow"/>
              </w:rPr>
              <w:t xml:space="preserve"> molti meccanismi presenti</w:t>
            </w:r>
          </w:p>
          <w:p w14:paraId="13F803F3"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4C3904">
              <w:rPr>
                <w:color w:val="FF0000"/>
                <w:sz w:val="18"/>
                <w:szCs w:val="18"/>
                <w:highlight w:val="yellow"/>
              </w:rPr>
              <w:t>Verificare!</w:t>
            </w:r>
          </w:p>
          <w:p w14:paraId="2CBC3D12"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4C3904">
              <w:rPr>
                <w:color w:val="538135" w:themeColor="accent6" w:themeShade="BF"/>
                <w:sz w:val="18"/>
                <w:szCs w:val="18"/>
              </w:rPr>
              <w:t>Built</w:t>
            </w:r>
            <w:proofErr w:type="spellEnd"/>
            <w:r w:rsidRPr="004C3904">
              <w:rPr>
                <w:color w:val="538135" w:themeColor="accent6" w:themeShade="BF"/>
                <w:sz w:val="18"/>
                <w:szCs w:val="18"/>
              </w:rPr>
              <w:t>-in</w:t>
            </w:r>
          </w:p>
          <w:p w14:paraId="4C7FB36E"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1" w:type="dxa"/>
            <w:vAlign w:val="center"/>
          </w:tcPr>
          <w:p w14:paraId="5A135F45"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9" w:type="dxa"/>
            <w:vAlign w:val="center"/>
          </w:tcPr>
          <w:p w14:paraId="343AD1E1" w14:textId="77777777" w:rsidR="00041417" w:rsidRPr="004C3904"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EDB8A4C" w14:textId="21D9BF80" w:rsidR="00041417" w:rsidRDefault="00041417" w:rsidP="00041417">
      <w:pPr>
        <w:pStyle w:val="Didascalia"/>
      </w:pPr>
      <w:r>
        <w:t xml:space="preserve">Tabella </w:t>
      </w:r>
      <w:fldSimple w:instr=" SEQ Tabella \* ARABIC ">
        <w:r w:rsidR="00893862">
          <w:rPr>
            <w:noProof/>
          </w:rPr>
          <w:t>4</w:t>
        </w:r>
      </w:fldSimple>
      <w:r>
        <w:t xml:space="preserve"> i valori numerici del </w:t>
      </w:r>
      <w:proofErr w:type="spellStart"/>
      <w:r>
        <w:t>quality</w:t>
      </w:r>
      <w:proofErr w:type="spellEnd"/>
      <w:r>
        <w:t xml:space="preserve"> </w:t>
      </w:r>
      <w:proofErr w:type="spellStart"/>
      <w:r>
        <w:t>attribute</w:t>
      </w:r>
      <w:proofErr w:type="spellEnd"/>
      <w:r>
        <w:t xml:space="preserve"> Tecnologie e </w:t>
      </w:r>
      <w:proofErr w:type="spellStart"/>
      <w:r>
        <w:t>Features</w:t>
      </w:r>
      <w:proofErr w:type="spellEnd"/>
      <w:r>
        <w:t>.</w:t>
      </w:r>
    </w:p>
    <w:p w14:paraId="0755503E" w14:textId="77777777" w:rsidR="00041417" w:rsidRDefault="00041417" w:rsidP="00041417"/>
    <w:p w14:paraId="6EF40AB3" w14:textId="77777777" w:rsidR="00041417" w:rsidRPr="00FC4F58" w:rsidRDefault="00041417" w:rsidP="00041417">
      <w:pPr>
        <w:pStyle w:val="Nessunaspaziatura"/>
        <w:rPr>
          <w:b/>
        </w:rPr>
      </w:pPr>
      <w:r w:rsidRPr="00FC4F58">
        <w:rPr>
          <w:b/>
        </w:rPr>
        <w:t>Tabella Scalare del QM Tecnologie e Supporto allo Sviluppo WEB</w:t>
      </w:r>
    </w:p>
    <w:p w14:paraId="234B6D5D" w14:textId="77777777" w:rsidR="00041417" w:rsidRDefault="00041417" w:rsidP="00041417">
      <w:r w:rsidRPr="00FC4F58">
        <w:t xml:space="preserve">Questa Tabella ci mostra il risultato dell’analisi dei </w:t>
      </w:r>
      <w:proofErr w:type="spellStart"/>
      <w:r w:rsidRPr="00FC4F58">
        <w:t>framework</w:t>
      </w:r>
      <w:proofErr w:type="spellEnd"/>
      <w:r w:rsidRPr="00FC4F58">
        <w:t xml:space="preserve"> in relazione con le metriche definite dall’attributo di qualità Tecnologie &amp; </w:t>
      </w:r>
      <w:proofErr w:type="spellStart"/>
      <w:r w:rsidRPr="00FC4F58">
        <w:t>Features</w:t>
      </w:r>
      <w:proofErr w:type="spellEnd"/>
      <w:r w:rsidRPr="00FC4F58">
        <w:t>, questa tabella è la trasformazione dei valori testuali in valori numerici, tutti i valori sono stati normalizzati. Ritornando all’esempio precedente riguardante Spring MVC possiamo vedere come abbia ottenuto un punteggio massimo in tutte le celle tranne in quella relativa al ‘</w:t>
      </w:r>
      <w:proofErr w:type="spellStart"/>
      <w:r w:rsidRPr="00FC4F58">
        <w:t>Template</w:t>
      </w:r>
      <w:proofErr w:type="spellEnd"/>
      <w:r w:rsidRPr="00FC4F58">
        <w:t xml:space="preserve"> Engine’ questo </w:t>
      </w:r>
      <w:proofErr w:type="spellStart"/>
      <w:r w:rsidRPr="00FC4F58">
        <w:t>perchè</w:t>
      </w:r>
      <w:proofErr w:type="spellEnd"/>
      <w:r w:rsidRPr="00FC4F58">
        <w:t xml:space="preserve"> nella metrica è specificato che la stessa può assumere 3 valori numerici corrispondenti: 0 se non vi è supporto alla tecnologia, 0,80 se vi è supporto ma sviluppato da terzi, 1 se vi è supporto </w:t>
      </w:r>
      <w:proofErr w:type="spellStart"/>
      <w:r w:rsidRPr="00FC4F58">
        <w:t>Built</w:t>
      </w:r>
      <w:proofErr w:type="spellEnd"/>
      <w:r w:rsidRPr="00FC4F58">
        <w:t xml:space="preserve">-in. Una riga importante riguarda la valutazione del Bundle MEAN, questa in particolare è data dalla combinazione dei </w:t>
      </w:r>
      <w:proofErr w:type="spellStart"/>
      <w:r w:rsidRPr="00FC4F58">
        <w:t>frameworks</w:t>
      </w:r>
      <w:proofErr w:type="spellEnd"/>
      <w:r w:rsidRPr="00FC4F58">
        <w:t xml:space="preserve"> che compongono il </w:t>
      </w:r>
      <w:proofErr w:type="spellStart"/>
      <w:r w:rsidRPr="00FC4F58">
        <w:t>fullstack</w:t>
      </w:r>
      <w:proofErr w:type="spellEnd"/>
      <w:r w:rsidRPr="00FC4F58">
        <w:t xml:space="preserve"> in </w:t>
      </w:r>
      <w:proofErr w:type="spellStart"/>
      <w:r w:rsidRPr="00FC4F58">
        <w:t>Javascript</w:t>
      </w:r>
      <w:proofErr w:type="spellEnd"/>
      <w:r w:rsidRPr="00FC4F58">
        <w:t xml:space="preserve"> e sono </w:t>
      </w:r>
      <w:proofErr w:type="spellStart"/>
      <w:r w:rsidRPr="00FC4F58">
        <w:t>Mongo</w:t>
      </w:r>
      <w:proofErr w:type="spellEnd"/>
      <w:r w:rsidRPr="00FC4F58">
        <w:t xml:space="preserve">, Express, </w:t>
      </w:r>
      <w:proofErr w:type="spellStart"/>
      <w:r w:rsidRPr="00FC4F58">
        <w:t>AngularJS</w:t>
      </w:r>
      <w:proofErr w:type="spellEnd"/>
      <w:r w:rsidRPr="00FC4F58">
        <w:t xml:space="preserve"> e </w:t>
      </w:r>
      <w:proofErr w:type="gramStart"/>
      <w:r w:rsidRPr="00FC4F58">
        <w:t>Node.js .</w:t>
      </w:r>
      <w:proofErr w:type="gramEnd"/>
      <w:r w:rsidRPr="00FC4F58">
        <w:t>(continua con MEAN)</w:t>
      </w:r>
    </w:p>
    <w:p w14:paraId="1FAF57D6" w14:textId="77777777" w:rsidR="00041417" w:rsidRPr="00FC4F58" w:rsidRDefault="00041417" w:rsidP="00041417"/>
    <w:tbl>
      <w:tblPr>
        <w:tblStyle w:val="Tabellasemplice-1"/>
        <w:tblW w:w="9804" w:type="dxa"/>
        <w:tblInd w:w="-5" w:type="dxa"/>
        <w:tblLook w:val="04A0" w:firstRow="1" w:lastRow="0" w:firstColumn="1" w:lastColumn="0" w:noHBand="0" w:noVBand="1"/>
      </w:tblPr>
      <w:tblGrid>
        <w:gridCol w:w="1359"/>
        <w:gridCol w:w="1227"/>
        <w:gridCol w:w="1072"/>
        <w:gridCol w:w="1405"/>
        <w:gridCol w:w="1072"/>
        <w:gridCol w:w="1072"/>
        <w:gridCol w:w="1158"/>
        <w:gridCol w:w="1439"/>
      </w:tblGrid>
      <w:tr w:rsidR="00041417" w14:paraId="4DC48023" w14:textId="77777777" w:rsidTr="00510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4C9786C" w14:textId="77777777" w:rsidR="00041417" w:rsidRPr="004C3904" w:rsidRDefault="00041417" w:rsidP="00510B78">
            <w:pPr>
              <w:pStyle w:val="Nessunaspaziatura"/>
              <w:spacing w:line="276" w:lineRule="auto"/>
              <w:rPr>
                <w:sz w:val="20"/>
                <w:szCs w:val="20"/>
              </w:rPr>
            </w:pPr>
            <w:r w:rsidRPr="004C3904">
              <w:rPr>
                <w:sz w:val="20"/>
                <w:szCs w:val="20"/>
              </w:rPr>
              <w:lastRenderedPageBreak/>
              <w:t>Framework</w:t>
            </w:r>
          </w:p>
        </w:tc>
        <w:tc>
          <w:tcPr>
            <w:tcW w:w="1227" w:type="dxa"/>
            <w:shd w:val="clear" w:color="auto" w:fill="DEEAF6" w:themeFill="accent1" w:themeFillTint="33"/>
            <w:vAlign w:val="center"/>
          </w:tcPr>
          <w:p w14:paraId="601D8C3E" w14:textId="77777777" w:rsidR="00041417" w:rsidRPr="001E3AAB"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5C1B51">
              <w:rPr>
                <w:sz w:val="20"/>
                <w:szCs w:val="20"/>
              </w:rPr>
              <w:t>Punteggio Tipo di Framework</w:t>
            </w:r>
          </w:p>
        </w:tc>
        <w:tc>
          <w:tcPr>
            <w:tcW w:w="1072" w:type="dxa"/>
            <w:shd w:val="clear" w:color="auto" w:fill="DEEAF6" w:themeFill="accent1" w:themeFillTint="33"/>
            <w:vAlign w:val="center"/>
          </w:tcPr>
          <w:p w14:paraId="689A0B86" w14:textId="77777777" w:rsidR="00041417" w:rsidRPr="001E3AAB"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1E3AAB">
              <w:rPr>
                <w:sz w:val="20"/>
                <w:szCs w:val="20"/>
              </w:rPr>
              <w:t>Punteggio Design Pattern</w:t>
            </w:r>
          </w:p>
        </w:tc>
        <w:tc>
          <w:tcPr>
            <w:tcW w:w="1405" w:type="dxa"/>
            <w:shd w:val="clear" w:color="auto" w:fill="DEEAF6" w:themeFill="accent1" w:themeFillTint="33"/>
            <w:vAlign w:val="center"/>
          </w:tcPr>
          <w:p w14:paraId="78B90E2F" w14:textId="77777777" w:rsidR="00041417" w:rsidRPr="001E3AAB"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1E3AAB">
              <w:rPr>
                <w:sz w:val="20"/>
                <w:szCs w:val="20"/>
              </w:rPr>
              <w:t>Punteggio</w:t>
            </w:r>
          </w:p>
          <w:p w14:paraId="6E62209A" w14:textId="77777777" w:rsidR="00041417" w:rsidRPr="001E3AAB"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1E3AAB">
              <w:rPr>
                <w:sz w:val="20"/>
                <w:szCs w:val="20"/>
              </w:rPr>
              <w:t>Compatibilità</w:t>
            </w:r>
          </w:p>
          <w:p w14:paraId="458993C7" w14:textId="77777777" w:rsidR="00041417" w:rsidRPr="00D747CE"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D747CE">
              <w:rPr>
                <w:sz w:val="20"/>
                <w:szCs w:val="20"/>
              </w:rPr>
              <w:t>DB</w:t>
            </w:r>
          </w:p>
        </w:tc>
        <w:tc>
          <w:tcPr>
            <w:tcW w:w="1072" w:type="dxa"/>
            <w:shd w:val="clear" w:color="auto" w:fill="DEEAF6" w:themeFill="accent1" w:themeFillTint="33"/>
            <w:vAlign w:val="center"/>
          </w:tcPr>
          <w:p w14:paraId="49F71F6C" w14:textId="77777777" w:rsidR="00041417" w:rsidRPr="00D747CE"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D747CE">
              <w:rPr>
                <w:sz w:val="20"/>
                <w:szCs w:val="20"/>
              </w:rPr>
              <w:t>Punteggio Test</w:t>
            </w:r>
          </w:p>
        </w:tc>
        <w:tc>
          <w:tcPr>
            <w:tcW w:w="1072" w:type="dxa"/>
            <w:shd w:val="clear" w:color="auto" w:fill="DEEAF6" w:themeFill="accent1" w:themeFillTint="33"/>
            <w:vAlign w:val="center"/>
          </w:tcPr>
          <w:p w14:paraId="287D3BD1" w14:textId="77777777" w:rsidR="00041417" w:rsidRPr="00D747CE"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color w:val="FF0000"/>
                <w:sz w:val="20"/>
                <w:szCs w:val="20"/>
                <w:highlight w:val="yellow"/>
              </w:rPr>
            </w:pPr>
            <w:r w:rsidRPr="00D747CE">
              <w:rPr>
                <w:color w:val="FF0000"/>
                <w:sz w:val="20"/>
                <w:szCs w:val="20"/>
                <w:highlight w:val="yellow"/>
              </w:rPr>
              <w:t>Punteggio</w:t>
            </w:r>
          </w:p>
          <w:p w14:paraId="676C82A3" w14:textId="77777777" w:rsidR="00041417" w:rsidRPr="00D747CE"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color w:val="FF0000"/>
                <w:sz w:val="20"/>
                <w:szCs w:val="20"/>
                <w:highlight w:val="yellow"/>
              </w:rPr>
            </w:pPr>
            <w:r w:rsidRPr="00D747CE">
              <w:rPr>
                <w:color w:val="FF0000"/>
                <w:sz w:val="20"/>
                <w:szCs w:val="20"/>
                <w:highlight w:val="yellow"/>
              </w:rPr>
              <w:t>Sicurezza</w:t>
            </w:r>
          </w:p>
        </w:tc>
        <w:tc>
          <w:tcPr>
            <w:tcW w:w="1158" w:type="dxa"/>
            <w:shd w:val="clear" w:color="auto" w:fill="DEEAF6" w:themeFill="accent1" w:themeFillTint="33"/>
            <w:vAlign w:val="center"/>
          </w:tcPr>
          <w:p w14:paraId="48DC8C85" w14:textId="77777777" w:rsidR="00041417" w:rsidRPr="004C3904"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color w:val="FF0000"/>
                <w:sz w:val="20"/>
                <w:szCs w:val="20"/>
                <w:highlight w:val="yellow"/>
              </w:rPr>
            </w:pPr>
            <w:r w:rsidRPr="004C3904">
              <w:rPr>
                <w:color w:val="FF0000"/>
                <w:sz w:val="20"/>
                <w:szCs w:val="20"/>
                <w:highlight w:val="yellow"/>
              </w:rPr>
              <w:t xml:space="preserve">Punteggio </w:t>
            </w:r>
            <w:proofErr w:type="spellStart"/>
            <w:r w:rsidRPr="004C3904">
              <w:rPr>
                <w:color w:val="FF0000"/>
                <w:sz w:val="20"/>
                <w:szCs w:val="20"/>
                <w:highlight w:val="yellow"/>
              </w:rPr>
              <w:t>Cahing</w:t>
            </w:r>
            <w:proofErr w:type="spellEnd"/>
          </w:p>
        </w:tc>
        <w:tc>
          <w:tcPr>
            <w:tcW w:w="1439" w:type="dxa"/>
            <w:shd w:val="clear" w:color="auto" w:fill="DEEAF6" w:themeFill="accent1" w:themeFillTint="33"/>
            <w:vAlign w:val="center"/>
          </w:tcPr>
          <w:p w14:paraId="500793F8" w14:textId="77777777" w:rsidR="00041417" w:rsidRPr="004C3904" w:rsidRDefault="00041417" w:rsidP="00510B78">
            <w:pPr>
              <w:pStyle w:val="Nessunaspaziatura"/>
              <w:spacing w:line="276" w:lineRule="auto"/>
              <w:cnfStyle w:val="100000000000" w:firstRow="1" w:lastRow="0" w:firstColumn="0" w:lastColumn="0" w:oddVBand="0" w:evenVBand="0" w:oddHBand="0" w:evenHBand="0" w:firstRowFirstColumn="0" w:firstRowLastColumn="0" w:lastRowFirstColumn="0" w:lastRowLastColumn="0"/>
              <w:rPr>
                <w:color w:val="FF0000"/>
                <w:sz w:val="20"/>
                <w:szCs w:val="20"/>
                <w:highlight w:val="yellow"/>
              </w:rPr>
            </w:pPr>
            <w:proofErr w:type="spellStart"/>
            <w:r w:rsidRPr="004C3904">
              <w:rPr>
                <w:color w:val="FF0000"/>
                <w:sz w:val="20"/>
                <w:szCs w:val="20"/>
                <w:highlight w:val="yellow"/>
              </w:rPr>
              <w:t>Template</w:t>
            </w:r>
            <w:proofErr w:type="spellEnd"/>
            <w:r w:rsidRPr="004C3904">
              <w:rPr>
                <w:color w:val="FF0000"/>
                <w:sz w:val="20"/>
                <w:szCs w:val="20"/>
                <w:highlight w:val="yellow"/>
              </w:rPr>
              <w:t xml:space="preserve"> Engine</w:t>
            </w:r>
          </w:p>
        </w:tc>
      </w:tr>
      <w:tr w:rsidR="00041417" w14:paraId="6EC209DE"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06749FE7" w14:textId="77777777" w:rsidR="00041417" w:rsidRPr="004C3904" w:rsidRDefault="00041417" w:rsidP="00510B78">
            <w:pPr>
              <w:pStyle w:val="Nessunaspaziatura"/>
              <w:spacing w:line="276" w:lineRule="auto"/>
              <w:rPr>
                <w:sz w:val="20"/>
                <w:szCs w:val="20"/>
              </w:rPr>
            </w:pPr>
            <w:r w:rsidRPr="004C3904">
              <w:rPr>
                <w:sz w:val="20"/>
                <w:szCs w:val="20"/>
              </w:rPr>
              <w:t>Spring MVC</w:t>
            </w:r>
          </w:p>
        </w:tc>
        <w:tc>
          <w:tcPr>
            <w:tcW w:w="1227" w:type="dxa"/>
            <w:vAlign w:val="center"/>
          </w:tcPr>
          <w:p w14:paraId="43270495"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4AE7B3A7"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05" w:type="dxa"/>
            <w:vAlign w:val="center"/>
          </w:tcPr>
          <w:p w14:paraId="35E3DA3F"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01386EC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6CFF154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158" w:type="dxa"/>
            <w:vAlign w:val="center"/>
          </w:tcPr>
          <w:p w14:paraId="10E0DD4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39" w:type="dxa"/>
            <w:vAlign w:val="center"/>
          </w:tcPr>
          <w:p w14:paraId="1D94C122"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color w:val="FF0000"/>
                <w:sz w:val="20"/>
                <w:szCs w:val="20"/>
              </w:rPr>
            </w:pPr>
            <w:r>
              <w:rPr>
                <w:color w:val="FF0000"/>
                <w:sz w:val="20"/>
                <w:szCs w:val="20"/>
              </w:rPr>
              <w:t>0,80</w:t>
            </w:r>
          </w:p>
        </w:tc>
      </w:tr>
      <w:tr w:rsidR="00041417" w14:paraId="3E60DCE4"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50185A8" w14:textId="77777777" w:rsidR="00041417" w:rsidRPr="004C3904" w:rsidRDefault="00041417" w:rsidP="00510B78">
            <w:pPr>
              <w:pStyle w:val="Nessunaspaziatura"/>
              <w:spacing w:line="276" w:lineRule="auto"/>
              <w:rPr>
                <w:sz w:val="20"/>
                <w:szCs w:val="20"/>
              </w:rPr>
            </w:pPr>
            <w:proofErr w:type="spellStart"/>
            <w:r w:rsidRPr="004C3904">
              <w:rPr>
                <w:sz w:val="20"/>
                <w:szCs w:val="20"/>
              </w:rPr>
              <w:t>Vaadin</w:t>
            </w:r>
            <w:proofErr w:type="spellEnd"/>
          </w:p>
        </w:tc>
        <w:tc>
          <w:tcPr>
            <w:tcW w:w="1227" w:type="dxa"/>
            <w:vAlign w:val="center"/>
          </w:tcPr>
          <w:p w14:paraId="4671492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03117109"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0.33</w:t>
            </w:r>
          </w:p>
        </w:tc>
        <w:tc>
          <w:tcPr>
            <w:tcW w:w="1405" w:type="dxa"/>
            <w:vAlign w:val="center"/>
          </w:tcPr>
          <w:p w14:paraId="4F2A1B65"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1D69C338"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7D72F76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3E8B5117"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39" w:type="dxa"/>
            <w:vAlign w:val="center"/>
          </w:tcPr>
          <w:p w14:paraId="01B2AB43"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r>
      <w:tr w:rsidR="00041417" w14:paraId="70E96A98"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506EF79" w14:textId="77777777" w:rsidR="00041417" w:rsidRPr="004C3904" w:rsidRDefault="00041417" w:rsidP="00510B78">
            <w:pPr>
              <w:pStyle w:val="Nessunaspaziatura"/>
              <w:spacing w:line="276" w:lineRule="auto"/>
              <w:rPr>
                <w:sz w:val="20"/>
                <w:szCs w:val="20"/>
              </w:rPr>
            </w:pPr>
            <w:proofErr w:type="spellStart"/>
            <w:r w:rsidRPr="004C3904">
              <w:rPr>
                <w:sz w:val="20"/>
                <w:szCs w:val="20"/>
              </w:rPr>
              <w:t>Javalin</w:t>
            </w:r>
            <w:proofErr w:type="spellEnd"/>
          </w:p>
        </w:tc>
        <w:tc>
          <w:tcPr>
            <w:tcW w:w="1227" w:type="dxa"/>
            <w:vAlign w:val="center"/>
          </w:tcPr>
          <w:p w14:paraId="161DBADE"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0D969C2F"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0.33</w:t>
            </w:r>
          </w:p>
        </w:tc>
        <w:tc>
          <w:tcPr>
            <w:tcW w:w="1405" w:type="dxa"/>
            <w:vAlign w:val="center"/>
          </w:tcPr>
          <w:p w14:paraId="65F2802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color w:val="FF0000"/>
                <w:sz w:val="20"/>
                <w:szCs w:val="20"/>
                <w:highlight w:val="yellow"/>
              </w:rPr>
            </w:pPr>
            <w:r w:rsidRPr="004C3904">
              <w:rPr>
                <w:color w:val="FF0000"/>
                <w:sz w:val="20"/>
                <w:szCs w:val="20"/>
                <w:highlight w:val="yellow"/>
              </w:rPr>
              <w:t>0</w:t>
            </w:r>
          </w:p>
        </w:tc>
        <w:tc>
          <w:tcPr>
            <w:tcW w:w="1072" w:type="dxa"/>
            <w:vAlign w:val="center"/>
          </w:tcPr>
          <w:p w14:paraId="232A4FA7"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color w:val="FF0000"/>
                <w:sz w:val="20"/>
                <w:szCs w:val="20"/>
                <w:highlight w:val="yellow"/>
              </w:rPr>
              <w:t>0</w:t>
            </w:r>
          </w:p>
        </w:tc>
        <w:tc>
          <w:tcPr>
            <w:tcW w:w="1072" w:type="dxa"/>
            <w:vAlign w:val="center"/>
          </w:tcPr>
          <w:p w14:paraId="293E6F1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color w:val="FF0000"/>
                <w:sz w:val="20"/>
                <w:szCs w:val="20"/>
                <w:highlight w:val="yellow"/>
              </w:rPr>
            </w:pPr>
            <w:r w:rsidRPr="004C3904">
              <w:rPr>
                <w:color w:val="FF0000"/>
                <w:sz w:val="20"/>
                <w:szCs w:val="20"/>
                <w:highlight w:val="yellow"/>
              </w:rPr>
              <w:t>1</w:t>
            </w:r>
          </w:p>
        </w:tc>
        <w:tc>
          <w:tcPr>
            <w:tcW w:w="1158" w:type="dxa"/>
            <w:vAlign w:val="center"/>
          </w:tcPr>
          <w:p w14:paraId="5B38B2C0"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color w:val="FF0000"/>
                <w:sz w:val="20"/>
                <w:szCs w:val="20"/>
                <w:highlight w:val="yellow"/>
              </w:rPr>
            </w:pPr>
            <w:r w:rsidRPr="004C3904">
              <w:rPr>
                <w:color w:val="FF0000"/>
                <w:sz w:val="20"/>
                <w:szCs w:val="20"/>
                <w:highlight w:val="yellow"/>
              </w:rPr>
              <w:t>0</w:t>
            </w:r>
          </w:p>
        </w:tc>
        <w:tc>
          <w:tcPr>
            <w:tcW w:w="1439" w:type="dxa"/>
            <w:vAlign w:val="center"/>
          </w:tcPr>
          <w:p w14:paraId="292E5115"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color w:val="FF0000"/>
                <w:sz w:val="20"/>
                <w:szCs w:val="20"/>
                <w:highlight w:val="yellow"/>
              </w:rPr>
            </w:pPr>
            <w:r w:rsidRPr="004C3904">
              <w:rPr>
                <w:color w:val="FF0000"/>
                <w:sz w:val="20"/>
                <w:szCs w:val="20"/>
                <w:highlight w:val="yellow"/>
              </w:rPr>
              <w:t>1</w:t>
            </w:r>
          </w:p>
        </w:tc>
      </w:tr>
      <w:tr w:rsidR="00041417" w14:paraId="5C86AA32"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45AB2C80" w14:textId="77777777" w:rsidR="00041417" w:rsidRPr="004C3904" w:rsidRDefault="00041417" w:rsidP="00510B78">
            <w:pPr>
              <w:pStyle w:val="Nessunaspaziatura"/>
              <w:spacing w:line="276" w:lineRule="auto"/>
              <w:rPr>
                <w:sz w:val="20"/>
                <w:szCs w:val="20"/>
              </w:rPr>
            </w:pPr>
            <w:proofErr w:type="spellStart"/>
            <w:r w:rsidRPr="004C3904">
              <w:rPr>
                <w:sz w:val="20"/>
                <w:szCs w:val="20"/>
              </w:rPr>
              <w:t>Laravel</w:t>
            </w:r>
            <w:proofErr w:type="spellEnd"/>
          </w:p>
        </w:tc>
        <w:tc>
          <w:tcPr>
            <w:tcW w:w="1227" w:type="dxa"/>
            <w:vAlign w:val="center"/>
          </w:tcPr>
          <w:p w14:paraId="52D6F7E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1BF124B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05" w:type="dxa"/>
            <w:vAlign w:val="center"/>
          </w:tcPr>
          <w:p w14:paraId="0D1B865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73FD47A3"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56B23379"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158" w:type="dxa"/>
            <w:vAlign w:val="center"/>
          </w:tcPr>
          <w:p w14:paraId="0D6D7B28"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39" w:type="dxa"/>
            <w:vAlign w:val="center"/>
          </w:tcPr>
          <w:p w14:paraId="3C1A6AF9"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r>
      <w:tr w:rsidR="00041417" w14:paraId="78FFD8E0"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353C34E7" w14:textId="77777777" w:rsidR="00041417" w:rsidRPr="004C3904" w:rsidRDefault="00041417" w:rsidP="00510B78">
            <w:pPr>
              <w:pStyle w:val="Nessunaspaziatura"/>
              <w:spacing w:line="276" w:lineRule="auto"/>
              <w:rPr>
                <w:sz w:val="20"/>
                <w:szCs w:val="20"/>
              </w:rPr>
            </w:pPr>
            <w:proofErr w:type="spellStart"/>
            <w:r w:rsidRPr="004C3904">
              <w:rPr>
                <w:sz w:val="20"/>
                <w:szCs w:val="20"/>
              </w:rPr>
              <w:t>Symfony</w:t>
            </w:r>
            <w:proofErr w:type="spellEnd"/>
          </w:p>
        </w:tc>
        <w:tc>
          <w:tcPr>
            <w:tcW w:w="1227" w:type="dxa"/>
            <w:vAlign w:val="center"/>
          </w:tcPr>
          <w:p w14:paraId="61C65B9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11B5336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05" w:type="dxa"/>
            <w:vAlign w:val="center"/>
          </w:tcPr>
          <w:p w14:paraId="6F81FE6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6909F5F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3E2E977E"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158" w:type="dxa"/>
            <w:vAlign w:val="center"/>
          </w:tcPr>
          <w:p w14:paraId="1C76998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39" w:type="dxa"/>
            <w:vAlign w:val="center"/>
          </w:tcPr>
          <w:p w14:paraId="0CECF1A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r>
      <w:tr w:rsidR="00041417" w14:paraId="4929C527"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0A300C94" w14:textId="77777777" w:rsidR="00041417" w:rsidRPr="004C3904" w:rsidRDefault="00041417" w:rsidP="00510B78">
            <w:pPr>
              <w:pStyle w:val="Nessunaspaziatura"/>
              <w:spacing w:line="276" w:lineRule="auto"/>
              <w:rPr>
                <w:sz w:val="20"/>
                <w:szCs w:val="20"/>
              </w:rPr>
            </w:pPr>
            <w:r w:rsidRPr="004C3904">
              <w:rPr>
                <w:sz w:val="20"/>
                <w:szCs w:val="20"/>
              </w:rPr>
              <w:t>Cake PHP</w:t>
            </w:r>
          </w:p>
        </w:tc>
        <w:tc>
          <w:tcPr>
            <w:tcW w:w="1227" w:type="dxa"/>
            <w:vAlign w:val="center"/>
          </w:tcPr>
          <w:p w14:paraId="705F3F5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110DC19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05" w:type="dxa"/>
            <w:vAlign w:val="center"/>
          </w:tcPr>
          <w:p w14:paraId="57C7FDA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2E5A633B"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5C9DA26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158" w:type="dxa"/>
            <w:vAlign w:val="center"/>
          </w:tcPr>
          <w:p w14:paraId="266D2131"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39" w:type="dxa"/>
            <w:vAlign w:val="center"/>
          </w:tcPr>
          <w:p w14:paraId="439F165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r>
      <w:tr w:rsidR="00041417" w14:paraId="4AFCB505"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627D3B10" w14:textId="77777777" w:rsidR="00041417" w:rsidRPr="004C3904" w:rsidRDefault="00041417" w:rsidP="00510B78">
            <w:pPr>
              <w:pStyle w:val="Nessunaspaziatura"/>
              <w:spacing w:line="276" w:lineRule="auto"/>
              <w:rPr>
                <w:sz w:val="20"/>
                <w:szCs w:val="20"/>
              </w:rPr>
            </w:pPr>
            <w:r w:rsidRPr="004C3904">
              <w:rPr>
                <w:sz w:val="20"/>
                <w:szCs w:val="20"/>
              </w:rPr>
              <w:t xml:space="preserve">Code </w:t>
            </w:r>
            <w:proofErr w:type="spellStart"/>
            <w:r w:rsidRPr="004C3904">
              <w:rPr>
                <w:sz w:val="20"/>
                <w:szCs w:val="20"/>
              </w:rPr>
              <w:t>Igniter</w:t>
            </w:r>
            <w:proofErr w:type="spellEnd"/>
          </w:p>
        </w:tc>
        <w:tc>
          <w:tcPr>
            <w:tcW w:w="1227" w:type="dxa"/>
            <w:vAlign w:val="center"/>
          </w:tcPr>
          <w:p w14:paraId="794FC31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03FCCB0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05" w:type="dxa"/>
            <w:vAlign w:val="center"/>
          </w:tcPr>
          <w:p w14:paraId="1405E53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41378417"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09D32BA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158" w:type="dxa"/>
            <w:vAlign w:val="center"/>
          </w:tcPr>
          <w:p w14:paraId="053EF346"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39" w:type="dxa"/>
            <w:vAlign w:val="center"/>
          </w:tcPr>
          <w:p w14:paraId="5B078817"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r>
      <w:tr w:rsidR="00041417" w14:paraId="2EFE0D3A"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5BB95269" w14:textId="77777777" w:rsidR="00041417" w:rsidRPr="004C3904" w:rsidRDefault="00041417" w:rsidP="00510B78">
            <w:pPr>
              <w:pStyle w:val="Nessunaspaziatura"/>
              <w:spacing w:line="276" w:lineRule="auto"/>
              <w:rPr>
                <w:sz w:val="20"/>
                <w:szCs w:val="20"/>
              </w:rPr>
            </w:pPr>
            <w:proofErr w:type="spellStart"/>
            <w:r w:rsidRPr="004C3904">
              <w:rPr>
                <w:sz w:val="20"/>
                <w:szCs w:val="20"/>
              </w:rPr>
              <w:t>AngularJs</w:t>
            </w:r>
            <w:proofErr w:type="spellEnd"/>
          </w:p>
        </w:tc>
        <w:tc>
          <w:tcPr>
            <w:tcW w:w="1227" w:type="dxa"/>
            <w:vAlign w:val="center"/>
          </w:tcPr>
          <w:p w14:paraId="6F9B7EE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3B6142C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0.67</w:t>
            </w:r>
          </w:p>
        </w:tc>
        <w:tc>
          <w:tcPr>
            <w:tcW w:w="1405" w:type="dxa"/>
            <w:vAlign w:val="center"/>
          </w:tcPr>
          <w:p w14:paraId="1D4CCAA8"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26073F23"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7F0DECB7"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158" w:type="dxa"/>
            <w:vAlign w:val="center"/>
          </w:tcPr>
          <w:p w14:paraId="543F21D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39" w:type="dxa"/>
            <w:vAlign w:val="center"/>
          </w:tcPr>
          <w:p w14:paraId="1502FF05"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r>
      <w:tr w:rsidR="00041417" w14:paraId="6B0119C5" w14:textId="77777777" w:rsidTr="0051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634E3C91" w14:textId="77777777" w:rsidR="00041417" w:rsidRPr="004C3904" w:rsidRDefault="00041417" w:rsidP="00510B78">
            <w:pPr>
              <w:pStyle w:val="Nessunaspaziatura"/>
              <w:spacing w:line="276" w:lineRule="auto"/>
              <w:rPr>
                <w:sz w:val="20"/>
                <w:szCs w:val="20"/>
              </w:rPr>
            </w:pPr>
            <w:proofErr w:type="spellStart"/>
            <w:r w:rsidRPr="004C3904">
              <w:rPr>
                <w:sz w:val="20"/>
                <w:szCs w:val="20"/>
              </w:rPr>
              <w:t>Polymer</w:t>
            </w:r>
            <w:proofErr w:type="spellEnd"/>
          </w:p>
        </w:tc>
        <w:tc>
          <w:tcPr>
            <w:tcW w:w="1227" w:type="dxa"/>
            <w:vAlign w:val="center"/>
          </w:tcPr>
          <w:p w14:paraId="4B765FFD"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174D5A8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color w:val="FF0000"/>
                <w:sz w:val="20"/>
                <w:szCs w:val="20"/>
              </w:rPr>
              <w:t>0</w:t>
            </w:r>
          </w:p>
        </w:tc>
        <w:tc>
          <w:tcPr>
            <w:tcW w:w="1405" w:type="dxa"/>
            <w:vAlign w:val="center"/>
          </w:tcPr>
          <w:p w14:paraId="0D96E34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709A0CC2"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60E852E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4BC06ADD"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w:t>
            </w:r>
          </w:p>
        </w:tc>
        <w:tc>
          <w:tcPr>
            <w:tcW w:w="1439" w:type="dxa"/>
            <w:vAlign w:val="center"/>
          </w:tcPr>
          <w:p w14:paraId="2FD0740E"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58D29876" w14:textId="77777777" w:rsidTr="00510B78">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4468EDB" w14:textId="77777777" w:rsidR="00041417" w:rsidRPr="004C3904" w:rsidRDefault="00041417" w:rsidP="00510B78">
            <w:pPr>
              <w:pStyle w:val="Nessunaspaziatura"/>
              <w:spacing w:line="276" w:lineRule="auto"/>
              <w:rPr>
                <w:sz w:val="20"/>
                <w:szCs w:val="20"/>
              </w:rPr>
            </w:pPr>
            <w:r w:rsidRPr="004C3904">
              <w:rPr>
                <w:sz w:val="20"/>
                <w:szCs w:val="20"/>
              </w:rPr>
              <w:t>React.JS</w:t>
            </w:r>
          </w:p>
        </w:tc>
        <w:tc>
          <w:tcPr>
            <w:tcW w:w="1227" w:type="dxa"/>
            <w:vAlign w:val="center"/>
          </w:tcPr>
          <w:p w14:paraId="41E33DC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45C6BDE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05" w:type="dxa"/>
            <w:vAlign w:val="center"/>
          </w:tcPr>
          <w:p w14:paraId="7471593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3B7828D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0BC45B43"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06EDDCEE"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w:t>
            </w:r>
          </w:p>
        </w:tc>
        <w:tc>
          <w:tcPr>
            <w:tcW w:w="1439" w:type="dxa"/>
            <w:vAlign w:val="center"/>
          </w:tcPr>
          <w:p w14:paraId="6E4143CA"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76A6EBC4"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22FDF47" w14:textId="77777777" w:rsidR="00041417" w:rsidRPr="004C3904" w:rsidRDefault="00041417" w:rsidP="00510B78">
            <w:pPr>
              <w:pStyle w:val="Nessunaspaziatura"/>
              <w:spacing w:line="276" w:lineRule="auto"/>
              <w:rPr>
                <w:sz w:val="20"/>
                <w:szCs w:val="20"/>
              </w:rPr>
            </w:pPr>
            <w:r w:rsidRPr="004C3904">
              <w:rPr>
                <w:sz w:val="20"/>
                <w:szCs w:val="20"/>
              </w:rPr>
              <w:t>Express.js</w:t>
            </w:r>
          </w:p>
        </w:tc>
        <w:tc>
          <w:tcPr>
            <w:tcW w:w="1227" w:type="dxa"/>
            <w:vAlign w:val="center"/>
          </w:tcPr>
          <w:p w14:paraId="21957CA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7EDC3F60"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0.67</w:t>
            </w:r>
          </w:p>
        </w:tc>
        <w:tc>
          <w:tcPr>
            <w:tcW w:w="1405" w:type="dxa"/>
            <w:vAlign w:val="center"/>
          </w:tcPr>
          <w:p w14:paraId="627839DD"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3950B405"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6816EA66"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522B28F0"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w:t>
            </w:r>
          </w:p>
        </w:tc>
        <w:tc>
          <w:tcPr>
            <w:tcW w:w="1439" w:type="dxa"/>
            <w:vAlign w:val="center"/>
          </w:tcPr>
          <w:p w14:paraId="5CCE6FE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36B6DB7D"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7CAFC705" w14:textId="77777777" w:rsidR="00041417" w:rsidRPr="004C3904" w:rsidRDefault="00041417" w:rsidP="00510B78">
            <w:pPr>
              <w:pStyle w:val="Nessunaspaziatura"/>
              <w:spacing w:line="276" w:lineRule="auto"/>
              <w:rPr>
                <w:sz w:val="20"/>
                <w:szCs w:val="20"/>
              </w:rPr>
            </w:pPr>
            <w:r w:rsidRPr="004C3904">
              <w:rPr>
                <w:sz w:val="20"/>
                <w:szCs w:val="20"/>
              </w:rPr>
              <w:t>Node.js</w:t>
            </w:r>
          </w:p>
        </w:tc>
        <w:tc>
          <w:tcPr>
            <w:tcW w:w="1227" w:type="dxa"/>
            <w:vAlign w:val="center"/>
          </w:tcPr>
          <w:p w14:paraId="7E72FEBA"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1CA325C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0.67</w:t>
            </w:r>
          </w:p>
        </w:tc>
        <w:tc>
          <w:tcPr>
            <w:tcW w:w="1405" w:type="dxa"/>
            <w:vAlign w:val="center"/>
          </w:tcPr>
          <w:p w14:paraId="39ECEEA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518D433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3358125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54C51F8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w:t>
            </w:r>
          </w:p>
        </w:tc>
        <w:tc>
          <w:tcPr>
            <w:tcW w:w="1439" w:type="dxa"/>
            <w:vAlign w:val="center"/>
          </w:tcPr>
          <w:p w14:paraId="29582CAE"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201B88E2"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200F20CE" w14:textId="77777777" w:rsidR="00041417" w:rsidRPr="004C3904" w:rsidRDefault="00041417" w:rsidP="00510B78">
            <w:pPr>
              <w:pStyle w:val="Nessunaspaziatura"/>
              <w:spacing w:line="276" w:lineRule="auto"/>
              <w:rPr>
                <w:sz w:val="20"/>
                <w:szCs w:val="20"/>
              </w:rPr>
            </w:pPr>
            <w:r w:rsidRPr="004C3904">
              <w:rPr>
                <w:sz w:val="20"/>
                <w:szCs w:val="20"/>
              </w:rPr>
              <w:t>Sails.js</w:t>
            </w:r>
          </w:p>
        </w:tc>
        <w:tc>
          <w:tcPr>
            <w:tcW w:w="1227" w:type="dxa"/>
            <w:vAlign w:val="center"/>
          </w:tcPr>
          <w:p w14:paraId="7F6A42DE"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2A943C2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05" w:type="dxa"/>
            <w:vAlign w:val="center"/>
          </w:tcPr>
          <w:p w14:paraId="13D4879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5B62D3D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7965E872"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55935B9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w:t>
            </w:r>
          </w:p>
        </w:tc>
        <w:tc>
          <w:tcPr>
            <w:tcW w:w="1439" w:type="dxa"/>
            <w:vAlign w:val="center"/>
          </w:tcPr>
          <w:p w14:paraId="112DAB9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659F905B"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5B5F0A36" w14:textId="77777777" w:rsidR="00041417" w:rsidRPr="004C3904" w:rsidRDefault="00041417" w:rsidP="00510B78">
            <w:pPr>
              <w:pStyle w:val="Nessunaspaziatura"/>
              <w:spacing w:line="276" w:lineRule="auto"/>
              <w:rPr>
                <w:sz w:val="20"/>
                <w:szCs w:val="20"/>
              </w:rPr>
            </w:pPr>
            <w:proofErr w:type="spellStart"/>
            <w:r w:rsidRPr="004C3904">
              <w:rPr>
                <w:sz w:val="20"/>
                <w:szCs w:val="20"/>
              </w:rPr>
              <w:t>Koa.Js</w:t>
            </w:r>
            <w:proofErr w:type="spellEnd"/>
          </w:p>
        </w:tc>
        <w:tc>
          <w:tcPr>
            <w:tcW w:w="1227" w:type="dxa"/>
            <w:vAlign w:val="center"/>
          </w:tcPr>
          <w:p w14:paraId="681797BA"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6C2499C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05" w:type="dxa"/>
            <w:vAlign w:val="center"/>
          </w:tcPr>
          <w:p w14:paraId="532D4881"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0B436099"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32DD77FE"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75511DC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39" w:type="dxa"/>
            <w:vAlign w:val="center"/>
          </w:tcPr>
          <w:p w14:paraId="43EFE7E2"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1A2A919A"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3571E94C" w14:textId="77777777" w:rsidR="00041417" w:rsidRPr="004C3904" w:rsidRDefault="00041417" w:rsidP="00510B78">
            <w:pPr>
              <w:pStyle w:val="Nessunaspaziatura"/>
              <w:spacing w:line="276" w:lineRule="auto"/>
              <w:rPr>
                <w:sz w:val="20"/>
                <w:szCs w:val="20"/>
              </w:rPr>
            </w:pPr>
            <w:proofErr w:type="spellStart"/>
            <w:r w:rsidRPr="004C3904">
              <w:rPr>
                <w:sz w:val="20"/>
                <w:szCs w:val="20"/>
              </w:rPr>
              <w:t>Ember.Js</w:t>
            </w:r>
            <w:proofErr w:type="spellEnd"/>
          </w:p>
        </w:tc>
        <w:tc>
          <w:tcPr>
            <w:tcW w:w="1227" w:type="dxa"/>
            <w:vAlign w:val="center"/>
          </w:tcPr>
          <w:p w14:paraId="6E0FD436"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704D0005"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05" w:type="dxa"/>
            <w:vAlign w:val="center"/>
          </w:tcPr>
          <w:p w14:paraId="5506A8F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7B8BF964"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43EB7B5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3BE7CF49"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39" w:type="dxa"/>
            <w:vAlign w:val="center"/>
          </w:tcPr>
          <w:p w14:paraId="47080813"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6802C2F6"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6E208C78" w14:textId="77777777" w:rsidR="00041417" w:rsidRPr="004C3904" w:rsidRDefault="00041417" w:rsidP="00510B78">
            <w:pPr>
              <w:pStyle w:val="Nessunaspaziatura"/>
              <w:spacing w:line="276" w:lineRule="auto"/>
              <w:rPr>
                <w:sz w:val="20"/>
                <w:szCs w:val="20"/>
              </w:rPr>
            </w:pPr>
            <w:r w:rsidRPr="004C3904">
              <w:rPr>
                <w:sz w:val="20"/>
                <w:szCs w:val="20"/>
              </w:rPr>
              <w:t>Backbone.js</w:t>
            </w:r>
          </w:p>
        </w:tc>
        <w:tc>
          <w:tcPr>
            <w:tcW w:w="1227" w:type="dxa"/>
            <w:vAlign w:val="center"/>
          </w:tcPr>
          <w:p w14:paraId="71B9DB64"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022278A7"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05" w:type="dxa"/>
            <w:vAlign w:val="center"/>
          </w:tcPr>
          <w:p w14:paraId="7F7B52B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0</w:t>
            </w:r>
          </w:p>
        </w:tc>
        <w:tc>
          <w:tcPr>
            <w:tcW w:w="1072" w:type="dxa"/>
            <w:vAlign w:val="center"/>
          </w:tcPr>
          <w:p w14:paraId="39222615"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6E1BC320"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3A19981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39" w:type="dxa"/>
            <w:vAlign w:val="center"/>
          </w:tcPr>
          <w:p w14:paraId="02ED632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73CE74E7"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4CFE3CBF" w14:textId="77777777" w:rsidR="00041417" w:rsidRPr="004C3904" w:rsidRDefault="00041417" w:rsidP="00510B78">
            <w:pPr>
              <w:pStyle w:val="Nessunaspaziatura"/>
              <w:spacing w:line="276" w:lineRule="auto"/>
              <w:rPr>
                <w:sz w:val="20"/>
                <w:szCs w:val="20"/>
              </w:rPr>
            </w:pPr>
            <w:r w:rsidRPr="004C3904">
              <w:rPr>
                <w:sz w:val="20"/>
                <w:szCs w:val="20"/>
              </w:rPr>
              <w:t>Vue.js</w:t>
            </w:r>
          </w:p>
        </w:tc>
        <w:tc>
          <w:tcPr>
            <w:tcW w:w="1227" w:type="dxa"/>
            <w:vAlign w:val="center"/>
          </w:tcPr>
          <w:p w14:paraId="506D5303"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0D167BF3"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05" w:type="dxa"/>
            <w:vAlign w:val="center"/>
          </w:tcPr>
          <w:p w14:paraId="329DD54C"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6C0C8B0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383EF4F2"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6247BA8F"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39" w:type="dxa"/>
            <w:vAlign w:val="center"/>
          </w:tcPr>
          <w:p w14:paraId="74CCE733"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39A72B82"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5267B8FA" w14:textId="77777777" w:rsidR="00041417" w:rsidRPr="004C3904" w:rsidRDefault="00041417" w:rsidP="00510B78">
            <w:pPr>
              <w:pStyle w:val="Nessunaspaziatura"/>
              <w:spacing w:line="276" w:lineRule="auto"/>
              <w:rPr>
                <w:sz w:val="20"/>
                <w:szCs w:val="20"/>
              </w:rPr>
            </w:pPr>
            <w:proofErr w:type="spellStart"/>
            <w:r w:rsidRPr="004C3904">
              <w:rPr>
                <w:sz w:val="20"/>
                <w:szCs w:val="20"/>
              </w:rPr>
              <w:t>Django</w:t>
            </w:r>
            <w:proofErr w:type="spellEnd"/>
          </w:p>
        </w:tc>
        <w:tc>
          <w:tcPr>
            <w:tcW w:w="1227" w:type="dxa"/>
            <w:vAlign w:val="center"/>
          </w:tcPr>
          <w:p w14:paraId="703040C9"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0632436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05" w:type="dxa"/>
            <w:vAlign w:val="center"/>
          </w:tcPr>
          <w:p w14:paraId="51516F5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3C29F031"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2FF0647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344BDD5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439" w:type="dxa"/>
            <w:vAlign w:val="center"/>
          </w:tcPr>
          <w:p w14:paraId="5D77027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73120827"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5D3CF99C" w14:textId="77777777" w:rsidR="00041417" w:rsidRPr="004C3904" w:rsidRDefault="00041417" w:rsidP="00510B78">
            <w:pPr>
              <w:pStyle w:val="Nessunaspaziatura"/>
              <w:spacing w:line="276" w:lineRule="auto"/>
              <w:rPr>
                <w:sz w:val="20"/>
                <w:szCs w:val="20"/>
              </w:rPr>
            </w:pPr>
            <w:proofErr w:type="spellStart"/>
            <w:r w:rsidRPr="004C3904">
              <w:rPr>
                <w:sz w:val="20"/>
                <w:szCs w:val="20"/>
              </w:rPr>
              <w:t>Flask</w:t>
            </w:r>
            <w:proofErr w:type="spellEnd"/>
          </w:p>
        </w:tc>
        <w:tc>
          <w:tcPr>
            <w:tcW w:w="1227" w:type="dxa"/>
            <w:vAlign w:val="center"/>
          </w:tcPr>
          <w:p w14:paraId="0740B84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0</w:t>
            </w:r>
          </w:p>
        </w:tc>
        <w:tc>
          <w:tcPr>
            <w:tcW w:w="1072" w:type="dxa"/>
            <w:vAlign w:val="center"/>
          </w:tcPr>
          <w:p w14:paraId="58EA572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05" w:type="dxa"/>
            <w:vAlign w:val="center"/>
          </w:tcPr>
          <w:p w14:paraId="311D76F0"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5268A8E2"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1423BBD3"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39E93956"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439" w:type="dxa"/>
            <w:vAlign w:val="center"/>
          </w:tcPr>
          <w:p w14:paraId="43496E1C"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34FA7F78"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15CFB429" w14:textId="77777777" w:rsidR="00041417" w:rsidRPr="004C3904" w:rsidRDefault="00041417" w:rsidP="00510B78">
            <w:pPr>
              <w:pStyle w:val="Nessunaspaziatura"/>
              <w:spacing w:line="276" w:lineRule="auto"/>
              <w:rPr>
                <w:sz w:val="20"/>
                <w:szCs w:val="20"/>
              </w:rPr>
            </w:pPr>
            <w:r w:rsidRPr="004C3904">
              <w:rPr>
                <w:sz w:val="20"/>
                <w:szCs w:val="20"/>
              </w:rPr>
              <w:t>ASP.NET</w:t>
            </w:r>
          </w:p>
        </w:tc>
        <w:tc>
          <w:tcPr>
            <w:tcW w:w="1227" w:type="dxa"/>
            <w:vAlign w:val="center"/>
          </w:tcPr>
          <w:p w14:paraId="5C3F4343"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02044E4A"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05" w:type="dxa"/>
            <w:vAlign w:val="center"/>
          </w:tcPr>
          <w:p w14:paraId="7A3C2467"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4C3904">
              <w:rPr>
                <w:sz w:val="20"/>
                <w:szCs w:val="20"/>
              </w:rPr>
              <w:t>1</w:t>
            </w:r>
          </w:p>
        </w:tc>
        <w:tc>
          <w:tcPr>
            <w:tcW w:w="1072" w:type="dxa"/>
            <w:vAlign w:val="center"/>
          </w:tcPr>
          <w:p w14:paraId="704D741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666C4E48"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6404009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39" w:type="dxa"/>
            <w:vAlign w:val="center"/>
          </w:tcPr>
          <w:p w14:paraId="089771EE"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041417" w14:paraId="6014BD7E" w14:textId="77777777" w:rsidTr="00510B7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08F8E76E" w14:textId="77777777" w:rsidR="00041417" w:rsidRPr="004C3904" w:rsidRDefault="00041417" w:rsidP="00510B78">
            <w:pPr>
              <w:pStyle w:val="Nessunaspaziatura"/>
              <w:spacing w:line="276" w:lineRule="auto"/>
              <w:rPr>
                <w:sz w:val="20"/>
                <w:szCs w:val="20"/>
              </w:rPr>
            </w:pPr>
            <w:proofErr w:type="spellStart"/>
            <w:r w:rsidRPr="004C3904">
              <w:rPr>
                <w:sz w:val="20"/>
                <w:szCs w:val="20"/>
              </w:rPr>
              <w:t>Rails</w:t>
            </w:r>
            <w:proofErr w:type="spellEnd"/>
          </w:p>
        </w:tc>
        <w:tc>
          <w:tcPr>
            <w:tcW w:w="1227" w:type="dxa"/>
            <w:vAlign w:val="center"/>
          </w:tcPr>
          <w:p w14:paraId="4FD3095A"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6E1AA9D8"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05" w:type="dxa"/>
            <w:vAlign w:val="center"/>
          </w:tcPr>
          <w:p w14:paraId="0FF2AFBE"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072" w:type="dxa"/>
            <w:vAlign w:val="center"/>
          </w:tcPr>
          <w:p w14:paraId="6C4CD1A1"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72" w:type="dxa"/>
            <w:vAlign w:val="center"/>
          </w:tcPr>
          <w:p w14:paraId="5A1303E0"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58" w:type="dxa"/>
            <w:vAlign w:val="center"/>
          </w:tcPr>
          <w:p w14:paraId="268881E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C3904">
              <w:rPr>
                <w:sz w:val="20"/>
                <w:szCs w:val="20"/>
              </w:rPr>
              <w:t>1</w:t>
            </w:r>
          </w:p>
        </w:tc>
        <w:tc>
          <w:tcPr>
            <w:tcW w:w="1439" w:type="dxa"/>
            <w:vAlign w:val="center"/>
          </w:tcPr>
          <w:p w14:paraId="5DECCA2B" w14:textId="77777777" w:rsidR="00041417" w:rsidRPr="004C3904" w:rsidRDefault="00041417" w:rsidP="00510B78">
            <w:pPr>
              <w:pStyle w:val="Nessunaspaziatura"/>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041417" w14:paraId="3C508AD8" w14:textId="77777777" w:rsidTr="00510B78">
        <w:trPr>
          <w:trHeight w:val="537"/>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1" w:themeFillTint="33"/>
            <w:vAlign w:val="center"/>
          </w:tcPr>
          <w:p w14:paraId="16B67DDE" w14:textId="77777777" w:rsidR="00041417" w:rsidRPr="004C3904" w:rsidRDefault="00041417" w:rsidP="00510B78">
            <w:pPr>
              <w:pStyle w:val="Nessunaspaziatura"/>
              <w:spacing w:line="276" w:lineRule="auto"/>
              <w:rPr>
                <w:sz w:val="20"/>
                <w:szCs w:val="20"/>
              </w:rPr>
            </w:pPr>
            <w:r w:rsidRPr="004C3904">
              <w:rPr>
                <w:sz w:val="20"/>
                <w:szCs w:val="20"/>
              </w:rPr>
              <w:t>MEAN</w:t>
            </w:r>
          </w:p>
        </w:tc>
        <w:tc>
          <w:tcPr>
            <w:tcW w:w="1227" w:type="dxa"/>
            <w:vAlign w:val="center"/>
          </w:tcPr>
          <w:p w14:paraId="7207611F"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2025DA4D"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05" w:type="dxa"/>
            <w:vAlign w:val="center"/>
          </w:tcPr>
          <w:p w14:paraId="67346F26"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6198E0F7"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72" w:type="dxa"/>
            <w:vAlign w:val="center"/>
          </w:tcPr>
          <w:p w14:paraId="40FB4D9B"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58" w:type="dxa"/>
            <w:vAlign w:val="center"/>
          </w:tcPr>
          <w:p w14:paraId="03DD000A"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439" w:type="dxa"/>
            <w:vAlign w:val="center"/>
          </w:tcPr>
          <w:p w14:paraId="5057331C" w14:textId="77777777" w:rsidR="00041417" w:rsidRPr="004C3904" w:rsidRDefault="00041417" w:rsidP="00510B78">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r>
    </w:tbl>
    <w:p w14:paraId="78EB59DB" w14:textId="77777777" w:rsidR="00041417" w:rsidRDefault="00041417" w:rsidP="00041417"/>
    <w:p w14:paraId="77E31B25" w14:textId="77777777" w:rsidR="00041417" w:rsidRDefault="00041417" w:rsidP="00041417">
      <w:pPr>
        <w:spacing w:line="259" w:lineRule="auto"/>
        <w:ind w:firstLine="0"/>
      </w:pPr>
      <w:r>
        <w:br w:type="page"/>
      </w:r>
    </w:p>
    <w:p w14:paraId="5E954C8E" w14:textId="77777777" w:rsidR="00041417" w:rsidRPr="00173F1E" w:rsidRDefault="00041417" w:rsidP="00041417">
      <w:pPr>
        <w:pStyle w:val="Titolo2"/>
        <w:numPr>
          <w:ilvl w:val="1"/>
          <w:numId w:val="1"/>
        </w:numPr>
        <w:spacing w:before="360"/>
        <w:jc w:val="left"/>
      </w:pPr>
      <w:bookmarkStart w:id="368" w:name="_Toc17210622"/>
      <w:r w:rsidRPr="00173F1E">
        <w:lastRenderedPageBreak/>
        <w:t xml:space="preserve">Valutazione della qualità dei </w:t>
      </w:r>
      <w:proofErr w:type="spellStart"/>
      <w:r w:rsidRPr="00173F1E">
        <w:t>Frameworks</w:t>
      </w:r>
      <w:bookmarkEnd w:id="368"/>
      <w:proofErr w:type="spellEnd"/>
    </w:p>
    <w:p w14:paraId="20A6D601" w14:textId="77777777" w:rsidR="00041417" w:rsidRDefault="00041417" w:rsidP="00041417">
      <w:r>
        <w:t xml:space="preserve">Dopo aver valutato singolarmente gli attributi possiamo fare una valutazione complessiva dei </w:t>
      </w:r>
      <w:proofErr w:type="spellStart"/>
      <w:r>
        <w:t>framework</w:t>
      </w:r>
      <w:proofErr w:type="spellEnd"/>
      <w:r>
        <w:t xml:space="preserve"> utilizzando la seguente formula:</w:t>
      </w:r>
    </w:p>
    <w:p w14:paraId="3B6CA5DA" w14:textId="77777777" w:rsidR="00041417" w:rsidRDefault="00041417" w:rsidP="00041417">
      <w:r>
        <w:t xml:space="preserve">La soluzione S corrisponderà l'alternativa che ha la riga con sommatoria degli elementi più alta. </w:t>
      </w:r>
    </w:p>
    <w:p w14:paraId="52236C98" w14:textId="77777777" w:rsidR="00041417" w:rsidRDefault="00041417" w:rsidP="00041417"/>
    <w:p w14:paraId="3409D93D" w14:textId="77777777" w:rsidR="00041417" w:rsidRDefault="00041417" w:rsidP="00041417">
      <m:oMathPara>
        <m:oMath>
          <m:r>
            <w:rPr>
              <w:rFonts w:ascii="Cambria Math" w:hAnsi="Cambria Math"/>
            </w:rPr>
            <m:t xml:space="preserve">S=max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m</m:t>
                  </m:r>
                </m:e>
                <m:sub>
                  <m:r>
                    <w:rPr>
                      <w:rFonts w:ascii="Cambria Math" w:hAnsi="Cambria Math"/>
                    </w:rPr>
                    <m:t>i,j</m:t>
                  </m:r>
                </m:sub>
              </m:sSub>
            </m:e>
          </m:nary>
          <m:r>
            <w:rPr>
              <w:rFonts w:ascii="Cambria Math" w:hAnsi="Cambria Math"/>
            </w:rPr>
            <m:t xml:space="preserve"> per i={1,…,n}</m:t>
          </m:r>
        </m:oMath>
      </m:oMathPara>
    </w:p>
    <w:p w14:paraId="78DFC0B7" w14:textId="77777777" w:rsidR="00041417" w:rsidRDefault="00041417" w:rsidP="00041417"/>
    <w:p w14:paraId="3AF1183A" w14:textId="77777777" w:rsidR="00041417" w:rsidRPr="00BA30EC" w:rsidRDefault="00041417" w:rsidP="00041417">
      <m:oMathPara>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qa1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Qqa1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qan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Qqan</m:t>
                  </m:r>
                </m:sub>
              </m:sSub>
            </m:e>
          </m:d>
          <m:r>
            <w:rPr>
              <w:rFonts w:ascii="Cambria Math" w:hAnsi="Cambria Math"/>
            </w:rPr>
            <m:t>;</m:t>
          </m:r>
        </m:oMath>
      </m:oMathPara>
    </w:p>
    <w:p w14:paraId="4E3B4AB4" w14:textId="77777777" w:rsidR="00041417" w:rsidRPr="00512FB8" w:rsidRDefault="00041417" w:rsidP="00041417"/>
    <w:p w14:paraId="7956EDD3" w14:textId="0ADA7F34" w:rsidR="007830F4" w:rsidRPr="007830F4" w:rsidRDefault="007830F4" w:rsidP="007830F4">
      <w:pPr>
        <w:pStyle w:val="Nessunaspaziatura"/>
        <w:rPr>
          <w:b/>
        </w:rPr>
      </w:pPr>
      <w:r w:rsidRPr="007830F4">
        <w:rPr>
          <w:b/>
        </w:rPr>
        <w:t xml:space="preserve">Calcolo del Peso dei </w:t>
      </w:r>
      <w:proofErr w:type="spellStart"/>
      <w:r w:rsidRPr="007830F4">
        <w:rPr>
          <w:b/>
        </w:rPr>
        <w:t>Quality</w:t>
      </w:r>
      <w:proofErr w:type="spellEnd"/>
      <w:r w:rsidRPr="007830F4">
        <w:rPr>
          <w:b/>
        </w:rPr>
        <w:t xml:space="preserve"> </w:t>
      </w:r>
      <w:proofErr w:type="spellStart"/>
      <w:r w:rsidRPr="007830F4">
        <w:rPr>
          <w:b/>
        </w:rPr>
        <w:t>Attribute</w:t>
      </w:r>
      <w:proofErr w:type="spellEnd"/>
    </w:p>
    <w:p w14:paraId="53ADA8DE" w14:textId="52147B54" w:rsidR="00041417" w:rsidRDefault="00041417" w:rsidP="00041417">
      <w:r>
        <w:t>Si è deciso di assegnare un peso ad ogni attributo anche in questo caso utilizziamo la scala precedente e lo stesso metodo di calcolo dei pesi, si è scelto di fare questo in modo da rendere gli attributi di qualità intercambiabili, cosi un decisore potrebbe decidere di eliminare, sostituire o aggiungere un attributo di Qualità senza dover modificare il procedimento di calcolo. In dettaglio il peso degli attributi di qualità è stato cosi calcolato:</w:t>
      </w:r>
    </w:p>
    <w:p w14:paraId="12A7273E" w14:textId="77777777" w:rsidR="00041417" w:rsidRPr="00C55F92" w:rsidRDefault="00041417" w:rsidP="00041417">
      <w:pPr>
        <w:jc w:val="center"/>
      </w:pPr>
      <m:oMathPara>
        <m:oMath>
          <m:r>
            <w:rPr>
              <w:rFonts w:ascii="Cambria Math" w:hAnsi="Cambria Math"/>
            </w:rPr>
            <m:t xml:space="preserve">Peso Imp.  Alta= </m:t>
          </m:r>
          <m:f>
            <m:fPr>
              <m:ctrlPr>
                <w:rPr>
                  <w:rFonts w:ascii="Cambria Math" w:hAnsi="Cambria Math"/>
                  <w:i/>
                </w:rPr>
              </m:ctrlPr>
            </m:fPr>
            <m:num>
              <m:r>
                <w:rPr>
                  <w:rFonts w:ascii="Cambria Math" w:hAnsi="Cambria Math"/>
                </w:rPr>
                <m:t>1*0.50</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0*0,50</m:t>
              </m:r>
            </m:num>
            <m:den>
              <m:r>
                <w:rPr>
                  <w:rFonts w:ascii="Cambria Math" w:hAnsi="Cambria Math"/>
                </w:rPr>
                <m:t>2</m:t>
              </m:r>
            </m:den>
          </m:f>
          <m:r>
            <w:rPr>
              <w:rFonts w:ascii="Cambria Math" w:hAnsi="Cambria Math"/>
            </w:rPr>
            <m:t>+=0,1666</m:t>
          </m:r>
        </m:oMath>
      </m:oMathPara>
    </w:p>
    <w:p w14:paraId="31992C4C" w14:textId="77777777" w:rsidR="00041417" w:rsidRPr="00900985" w:rsidRDefault="00041417" w:rsidP="00041417">
      <w:pPr>
        <w:jc w:val="center"/>
      </w:pPr>
      <m:oMathPara>
        <m:oMath>
          <m:r>
            <w:rPr>
              <w:rFonts w:ascii="Cambria Math" w:hAnsi="Cambria Math"/>
            </w:rPr>
            <m:t xml:space="preserve">Peso Imp.  Molto Alta= </m:t>
          </m:r>
          <m:f>
            <m:fPr>
              <m:ctrlPr>
                <w:rPr>
                  <w:rFonts w:ascii="Cambria Math" w:hAnsi="Cambria Math"/>
                  <w:i/>
                </w:rPr>
              </m:ctrlPr>
            </m:fPr>
            <m:num>
              <m:r>
                <w:rPr>
                  <w:rFonts w:ascii="Cambria Math" w:hAnsi="Cambria Math"/>
                </w:rPr>
                <m:t>1*0.50</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1*0,50</m:t>
              </m:r>
            </m:num>
            <m:den>
              <m:r>
                <w:rPr>
                  <w:rFonts w:ascii="Cambria Math" w:hAnsi="Cambria Math"/>
                </w:rPr>
                <m:t>2</m:t>
              </m:r>
            </m:den>
          </m:f>
          <m:r>
            <w:rPr>
              <w:rFonts w:ascii="Cambria Math" w:hAnsi="Cambria Math"/>
            </w:rPr>
            <m:t>=0,1666+,025=0,4166</m:t>
          </m:r>
        </m:oMath>
      </m:oMathPara>
    </w:p>
    <w:p w14:paraId="6574F110" w14:textId="6596CF55" w:rsidR="00041417" w:rsidRDefault="00041417" w:rsidP="00041417">
      <w:r>
        <w:t>Verifica peso totale 0,9999</w:t>
      </w:r>
    </w:p>
    <w:tbl>
      <w:tblPr>
        <w:tblStyle w:val="Tabellasemplice-1"/>
        <w:tblW w:w="4950" w:type="dxa"/>
        <w:jc w:val="center"/>
        <w:tblLook w:val="04A0" w:firstRow="1" w:lastRow="0" w:firstColumn="1" w:lastColumn="0" w:noHBand="0" w:noVBand="1"/>
      </w:tblPr>
      <w:tblGrid>
        <w:gridCol w:w="2409"/>
        <w:gridCol w:w="1228"/>
        <w:gridCol w:w="1313"/>
      </w:tblGrid>
      <w:tr w:rsidR="00041417" w:rsidRPr="0087702A" w14:paraId="69A9100A" w14:textId="77777777" w:rsidTr="00510B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EEAF6" w:themeFill="accent1" w:themeFillTint="33"/>
            <w:vAlign w:val="center"/>
          </w:tcPr>
          <w:p w14:paraId="5250D185" w14:textId="77777777" w:rsidR="00041417" w:rsidRPr="00D05731" w:rsidRDefault="00041417" w:rsidP="00510B78">
            <w:pPr>
              <w:pStyle w:val="Nessunaspaziatura"/>
              <w:jc w:val="center"/>
            </w:pPr>
            <w:proofErr w:type="spellStart"/>
            <w:r>
              <w:t>Quality</w:t>
            </w:r>
            <w:proofErr w:type="spellEnd"/>
            <w:r>
              <w:t xml:space="preserve"> </w:t>
            </w:r>
            <w:proofErr w:type="spellStart"/>
            <w:r>
              <w:t>Attribute</w:t>
            </w:r>
            <w:proofErr w:type="spellEnd"/>
          </w:p>
        </w:tc>
        <w:tc>
          <w:tcPr>
            <w:tcW w:w="1226" w:type="dxa"/>
            <w:shd w:val="clear" w:color="auto" w:fill="DEEAF6" w:themeFill="accent1" w:themeFillTint="33"/>
            <w:vAlign w:val="center"/>
          </w:tcPr>
          <w:p w14:paraId="0182CBF0" w14:textId="77777777" w:rsidR="00041417" w:rsidRPr="0087702A"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Importanza</w:t>
            </w:r>
          </w:p>
        </w:tc>
        <w:tc>
          <w:tcPr>
            <w:tcW w:w="1314" w:type="dxa"/>
            <w:shd w:val="clear" w:color="auto" w:fill="DEEAF6" w:themeFill="accent1" w:themeFillTint="33"/>
            <w:vAlign w:val="center"/>
          </w:tcPr>
          <w:p w14:paraId="11D669E4" w14:textId="77777777" w:rsidR="00041417" w:rsidRPr="0087702A" w:rsidRDefault="00041417" w:rsidP="00510B78">
            <w:pPr>
              <w:pStyle w:val="Nessunaspaziatura"/>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Peso</w:t>
            </w:r>
          </w:p>
        </w:tc>
      </w:tr>
      <w:tr w:rsidR="00041417" w:rsidRPr="00672B55" w14:paraId="2E524A4A" w14:textId="77777777" w:rsidTr="00510B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EEAF6" w:themeFill="accent1" w:themeFillTint="33"/>
            <w:vAlign w:val="center"/>
          </w:tcPr>
          <w:p w14:paraId="15D94E87" w14:textId="77777777" w:rsidR="00041417" w:rsidRPr="00D05731" w:rsidRDefault="00041417" w:rsidP="00510B78">
            <w:pPr>
              <w:pStyle w:val="Nessunaspaziatura"/>
              <w:jc w:val="center"/>
            </w:pPr>
            <w:r>
              <w:t>Presentazione</w:t>
            </w:r>
          </w:p>
        </w:tc>
        <w:tc>
          <w:tcPr>
            <w:tcW w:w="1226" w:type="dxa"/>
            <w:vAlign w:val="center"/>
          </w:tcPr>
          <w:p w14:paraId="4CA648A4" w14:textId="77777777" w:rsidR="00041417" w:rsidRPr="00672B55"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314" w:type="dxa"/>
            <w:vAlign w:val="center"/>
          </w:tcPr>
          <w:p w14:paraId="223D8CE1" w14:textId="77777777" w:rsidR="00041417" w:rsidRPr="00672B55"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pPr>
            <w:r>
              <w:t>0,1666</w:t>
            </w:r>
          </w:p>
        </w:tc>
      </w:tr>
      <w:tr w:rsidR="00041417" w14:paraId="464A11BB" w14:textId="77777777" w:rsidTr="00510B78">
        <w:trPr>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EEAF6" w:themeFill="accent1" w:themeFillTint="33"/>
            <w:vAlign w:val="center"/>
          </w:tcPr>
          <w:p w14:paraId="25F8B55A" w14:textId="77777777" w:rsidR="00041417" w:rsidRPr="00D05731" w:rsidRDefault="00041417" w:rsidP="00510B78">
            <w:pPr>
              <w:pStyle w:val="Nessunaspaziatura"/>
              <w:jc w:val="center"/>
            </w:pPr>
            <w:r>
              <w:t>Stato del Framework</w:t>
            </w:r>
          </w:p>
        </w:tc>
        <w:tc>
          <w:tcPr>
            <w:tcW w:w="1226" w:type="dxa"/>
            <w:vAlign w:val="center"/>
          </w:tcPr>
          <w:p w14:paraId="51520793" w14:textId="77777777" w:rsidR="00041417"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pPr>
            <w:r>
              <w:t>Molto Alta</w:t>
            </w:r>
          </w:p>
        </w:tc>
        <w:tc>
          <w:tcPr>
            <w:tcW w:w="1314" w:type="dxa"/>
            <w:vAlign w:val="center"/>
          </w:tcPr>
          <w:p w14:paraId="52F96FFD" w14:textId="77777777" w:rsidR="00041417" w:rsidRDefault="00041417" w:rsidP="00510B78">
            <w:pPr>
              <w:pStyle w:val="Nessunaspaziatura"/>
              <w:jc w:val="center"/>
              <w:cnfStyle w:val="000000000000" w:firstRow="0" w:lastRow="0" w:firstColumn="0" w:lastColumn="0" w:oddVBand="0" w:evenVBand="0" w:oddHBand="0" w:evenHBand="0" w:firstRowFirstColumn="0" w:firstRowLastColumn="0" w:lastRowFirstColumn="0" w:lastRowLastColumn="0"/>
            </w:pPr>
            <w:r>
              <w:t>0,4166</w:t>
            </w:r>
          </w:p>
        </w:tc>
      </w:tr>
      <w:tr w:rsidR="00041417" w14:paraId="4DDFC3B9" w14:textId="77777777" w:rsidTr="00510B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EEAF6" w:themeFill="accent1" w:themeFillTint="33"/>
            <w:vAlign w:val="center"/>
          </w:tcPr>
          <w:p w14:paraId="2296FE17" w14:textId="77777777" w:rsidR="00041417" w:rsidRPr="00D05731" w:rsidRDefault="00041417" w:rsidP="00510B78">
            <w:pPr>
              <w:pStyle w:val="Nessunaspaziatura"/>
              <w:jc w:val="center"/>
            </w:pPr>
            <w:r>
              <w:t xml:space="preserve">Tecnologie &amp; </w:t>
            </w:r>
            <w:proofErr w:type="spellStart"/>
            <w:r>
              <w:t>Features</w:t>
            </w:r>
            <w:proofErr w:type="spellEnd"/>
          </w:p>
        </w:tc>
        <w:tc>
          <w:tcPr>
            <w:tcW w:w="1226" w:type="dxa"/>
            <w:vAlign w:val="center"/>
          </w:tcPr>
          <w:p w14:paraId="159E72F4" w14:textId="77777777" w:rsidR="00041417"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pPr>
            <w:r>
              <w:t>Molto Alta</w:t>
            </w:r>
          </w:p>
        </w:tc>
        <w:tc>
          <w:tcPr>
            <w:tcW w:w="1314" w:type="dxa"/>
            <w:vAlign w:val="center"/>
          </w:tcPr>
          <w:p w14:paraId="7AACAFC3" w14:textId="77777777" w:rsidR="00041417" w:rsidRDefault="00041417" w:rsidP="00510B78">
            <w:pPr>
              <w:pStyle w:val="Nessunaspaziatura"/>
              <w:jc w:val="center"/>
              <w:cnfStyle w:val="000000100000" w:firstRow="0" w:lastRow="0" w:firstColumn="0" w:lastColumn="0" w:oddVBand="0" w:evenVBand="0" w:oddHBand="1" w:evenHBand="0" w:firstRowFirstColumn="0" w:firstRowLastColumn="0" w:lastRowFirstColumn="0" w:lastRowLastColumn="0"/>
            </w:pPr>
            <w:r>
              <w:t>0,4166</w:t>
            </w:r>
          </w:p>
        </w:tc>
      </w:tr>
    </w:tbl>
    <w:p w14:paraId="1C648207" w14:textId="77777777" w:rsidR="00041417" w:rsidRDefault="00041417" w:rsidP="00041417"/>
    <w:p w14:paraId="56DCF6A5" w14:textId="77777777" w:rsidR="00041417" w:rsidRDefault="00041417" w:rsidP="00041417">
      <w:r>
        <w:lastRenderedPageBreak/>
        <w:t xml:space="preserve">Utilizzando la normalizzazione abbiamo ottenuto dei risultati relativi all’insieme preso in esame, abbiamo </w:t>
      </w:r>
      <w:proofErr w:type="spellStart"/>
      <w:r>
        <w:t>construito</w:t>
      </w:r>
      <w:proofErr w:type="spellEnd"/>
      <w:r>
        <w:t xml:space="preserve"> una classifica con punteggio massimo pari a 1 e minimo pari a 0, questo non significa che l’alternativa con punteggio minore valga ‘Zero’ ma semplicemente che è la </w:t>
      </w:r>
      <w:proofErr w:type="spellStart"/>
      <w:r>
        <w:t>piu</w:t>
      </w:r>
      <w:proofErr w:type="spellEnd"/>
      <w:r>
        <w:t xml:space="preserve"> lontana dall’obiettivo prefissato, ovvero trovare il </w:t>
      </w:r>
      <w:proofErr w:type="spellStart"/>
      <w:r>
        <w:t>framework</w:t>
      </w:r>
      <w:proofErr w:type="spellEnd"/>
      <w:r>
        <w:t xml:space="preserve"> </w:t>
      </w:r>
      <w:proofErr w:type="spellStart"/>
      <w:r>
        <w:t>piu</w:t>
      </w:r>
      <w:proofErr w:type="spellEnd"/>
      <w:r>
        <w:t xml:space="preserve"> calzante ai nostri bisogni.</w:t>
      </w:r>
    </w:p>
    <w:tbl>
      <w:tblPr>
        <w:tblStyle w:val="Grigliatabella"/>
        <w:tblW w:w="0" w:type="auto"/>
        <w:tblLook w:val="04A0" w:firstRow="1" w:lastRow="0" w:firstColumn="1" w:lastColumn="0" w:noHBand="0" w:noVBand="1"/>
      </w:tblPr>
      <w:tblGrid>
        <w:gridCol w:w="1898"/>
        <w:gridCol w:w="2241"/>
        <w:gridCol w:w="1874"/>
        <w:gridCol w:w="1875"/>
        <w:gridCol w:w="1740"/>
      </w:tblGrid>
      <w:tr w:rsidR="007830F4" w14:paraId="09FA34B8" w14:textId="7021F227" w:rsidTr="007830F4">
        <w:tc>
          <w:tcPr>
            <w:tcW w:w="1898" w:type="dxa"/>
            <w:vAlign w:val="center"/>
          </w:tcPr>
          <w:p w14:paraId="75EF094E" w14:textId="77777777" w:rsidR="007830F4" w:rsidRPr="006637CD" w:rsidRDefault="007830F4" w:rsidP="00510B78">
            <w:pPr>
              <w:ind w:firstLine="0"/>
            </w:pPr>
            <w:r>
              <w:t>Framework</w:t>
            </w:r>
          </w:p>
        </w:tc>
        <w:tc>
          <w:tcPr>
            <w:tcW w:w="2241" w:type="dxa"/>
            <w:vAlign w:val="center"/>
          </w:tcPr>
          <w:p w14:paraId="6E44EEB8" w14:textId="5AB22312" w:rsidR="007830F4" w:rsidRDefault="007830F4" w:rsidP="00510B78">
            <w:pPr>
              <w:ind w:firstLine="0"/>
            </w:pPr>
            <w:r>
              <w:t xml:space="preserve">Punteggio </w:t>
            </w:r>
            <w:proofErr w:type="spellStart"/>
            <w:r>
              <w:t>Quality</w:t>
            </w:r>
            <w:proofErr w:type="spellEnd"/>
            <w:r>
              <w:t xml:space="preserve"> </w:t>
            </w:r>
            <w:proofErr w:type="spellStart"/>
            <w:r>
              <w:t>Attribute</w:t>
            </w:r>
            <w:proofErr w:type="spellEnd"/>
          </w:p>
        </w:tc>
        <w:tc>
          <w:tcPr>
            <w:tcW w:w="1874" w:type="dxa"/>
            <w:vAlign w:val="center"/>
          </w:tcPr>
          <w:p w14:paraId="6586EC92" w14:textId="7E980DAA" w:rsidR="007830F4" w:rsidRDefault="007830F4" w:rsidP="00510B78">
            <w:pPr>
              <w:ind w:firstLine="0"/>
            </w:pPr>
            <w:r>
              <w:t xml:space="preserve">Punteggio </w:t>
            </w:r>
            <w:proofErr w:type="spellStart"/>
            <w:r>
              <w:t>Quality</w:t>
            </w:r>
            <w:proofErr w:type="spellEnd"/>
            <w:r>
              <w:t xml:space="preserve"> </w:t>
            </w:r>
            <w:proofErr w:type="spellStart"/>
            <w:r>
              <w:t>Attribute</w:t>
            </w:r>
            <w:proofErr w:type="spellEnd"/>
            <w:r>
              <w:t xml:space="preserve"> </w:t>
            </w:r>
          </w:p>
        </w:tc>
        <w:tc>
          <w:tcPr>
            <w:tcW w:w="1875" w:type="dxa"/>
            <w:vAlign w:val="center"/>
          </w:tcPr>
          <w:p w14:paraId="042E9441" w14:textId="106730F6" w:rsidR="007830F4" w:rsidRDefault="007830F4" w:rsidP="00510B78">
            <w:pPr>
              <w:ind w:firstLine="0"/>
            </w:pPr>
            <w:r>
              <w:t xml:space="preserve">Punteggio </w:t>
            </w:r>
            <w:proofErr w:type="spellStart"/>
            <w:r>
              <w:t>Quality</w:t>
            </w:r>
            <w:proofErr w:type="spellEnd"/>
            <w:r>
              <w:t xml:space="preserve"> </w:t>
            </w:r>
            <w:proofErr w:type="spellStart"/>
            <w:r>
              <w:t>Attribute</w:t>
            </w:r>
            <w:proofErr w:type="spellEnd"/>
          </w:p>
        </w:tc>
        <w:tc>
          <w:tcPr>
            <w:tcW w:w="1740" w:type="dxa"/>
          </w:tcPr>
          <w:p w14:paraId="7A4443D8" w14:textId="77777777" w:rsidR="007830F4" w:rsidRDefault="007830F4" w:rsidP="00510B78">
            <w:pPr>
              <w:ind w:firstLine="0"/>
            </w:pPr>
            <w:r>
              <w:t xml:space="preserve">Punteggio </w:t>
            </w:r>
          </w:p>
          <w:p w14:paraId="6153C7FD" w14:textId="3667F348" w:rsidR="007830F4" w:rsidRDefault="007830F4" w:rsidP="00510B78">
            <w:pPr>
              <w:ind w:firstLine="0"/>
            </w:pPr>
            <w:r>
              <w:t>Finale</w:t>
            </w:r>
          </w:p>
        </w:tc>
      </w:tr>
      <w:tr w:rsidR="007830F4" w:rsidRPr="00CA1498" w14:paraId="5B9EB0C4" w14:textId="662C1EA2" w:rsidTr="007830F4">
        <w:tc>
          <w:tcPr>
            <w:tcW w:w="1898" w:type="dxa"/>
            <w:vAlign w:val="center"/>
          </w:tcPr>
          <w:p w14:paraId="5EC525AC" w14:textId="77777777" w:rsidR="007830F4" w:rsidRDefault="007830F4" w:rsidP="00510B78">
            <w:pPr>
              <w:ind w:firstLine="0"/>
            </w:pPr>
            <w:r w:rsidRPr="006637CD">
              <w:t>Spring MVC</w:t>
            </w:r>
          </w:p>
        </w:tc>
        <w:tc>
          <w:tcPr>
            <w:tcW w:w="2241" w:type="dxa"/>
            <w:vAlign w:val="center"/>
          </w:tcPr>
          <w:p w14:paraId="4C43257B" w14:textId="77777777" w:rsidR="007830F4" w:rsidRPr="00CA1498" w:rsidRDefault="007830F4" w:rsidP="00510B78">
            <w:pPr>
              <w:pStyle w:val="Nessunaspaziatura"/>
              <w:jc w:val="center"/>
            </w:pPr>
          </w:p>
        </w:tc>
        <w:tc>
          <w:tcPr>
            <w:tcW w:w="1874" w:type="dxa"/>
            <w:vAlign w:val="center"/>
          </w:tcPr>
          <w:p w14:paraId="4701AC09" w14:textId="77777777" w:rsidR="007830F4" w:rsidRPr="00CA1498" w:rsidRDefault="007830F4" w:rsidP="00510B78">
            <w:pPr>
              <w:pStyle w:val="Nessunaspaziatura"/>
              <w:jc w:val="center"/>
            </w:pPr>
          </w:p>
        </w:tc>
        <w:tc>
          <w:tcPr>
            <w:tcW w:w="1875" w:type="dxa"/>
            <w:vAlign w:val="center"/>
          </w:tcPr>
          <w:p w14:paraId="2631B2A2" w14:textId="77777777" w:rsidR="007830F4" w:rsidRPr="00CA1498" w:rsidRDefault="007830F4" w:rsidP="00510B78">
            <w:pPr>
              <w:pStyle w:val="Nessunaspaziatura"/>
              <w:jc w:val="center"/>
            </w:pPr>
          </w:p>
        </w:tc>
        <w:tc>
          <w:tcPr>
            <w:tcW w:w="1740" w:type="dxa"/>
          </w:tcPr>
          <w:p w14:paraId="45A01201" w14:textId="77777777" w:rsidR="007830F4" w:rsidRPr="00CA1498" w:rsidRDefault="007830F4" w:rsidP="00510B78">
            <w:pPr>
              <w:pStyle w:val="Nessunaspaziatura"/>
              <w:jc w:val="center"/>
            </w:pPr>
          </w:p>
        </w:tc>
      </w:tr>
      <w:tr w:rsidR="007830F4" w:rsidRPr="00CA1498" w14:paraId="15959322" w14:textId="28DF9272" w:rsidTr="007830F4">
        <w:tc>
          <w:tcPr>
            <w:tcW w:w="1898" w:type="dxa"/>
            <w:vAlign w:val="center"/>
          </w:tcPr>
          <w:p w14:paraId="71F026B7" w14:textId="77777777" w:rsidR="007830F4" w:rsidRDefault="007830F4" w:rsidP="00510B78">
            <w:pPr>
              <w:ind w:firstLine="0"/>
            </w:pPr>
            <w:proofErr w:type="spellStart"/>
            <w:r w:rsidRPr="006637CD">
              <w:t>Vaadin</w:t>
            </w:r>
            <w:proofErr w:type="spellEnd"/>
          </w:p>
        </w:tc>
        <w:tc>
          <w:tcPr>
            <w:tcW w:w="2241" w:type="dxa"/>
            <w:vAlign w:val="center"/>
          </w:tcPr>
          <w:p w14:paraId="250A40AE" w14:textId="77777777" w:rsidR="007830F4" w:rsidRPr="00CA1498" w:rsidRDefault="007830F4" w:rsidP="00510B78">
            <w:pPr>
              <w:pStyle w:val="Nessunaspaziatura"/>
              <w:jc w:val="center"/>
            </w:pPr>
          </w:p>
        </w:tc>
        <w:tc>
          <w:tcPr>
            <w:tcW w:w="1874" w:type="dxa"/>
            <w:vAlign w:val="center"/>
          </w:tcPr>
          <w:p w14:paraId="156012FA" w14:textId="77777777" w:rsidR="007830F4" w:rsidRPr="00CA1498" w:rsidRDefault="007830F4" w:rsidP="00510B78">
            <w:pPr>
              <w:pStyle w:val="Nessunaspaziatura"/>
              <w:jc w:val="center"/>
            </w:pPr>
          </w:p>
        </w:tc>
        <w:tc>
          <w:tcPr>
            <w:tcW w:w="1875" w:type="dxa"/>
            <w:vAlign w:val="center"/>
          </w:tcPr>
          <w:p w14:paraId="21C4CA67" w14:textId="77777777" w:rsidR="007830F4" w:rsidRPr="00CA1498" w:rsidRDefault="007830F4" w:rsidP="00510B78">
            <w:pPr>
              <w:pStyle w:val="Nessunaspaziatura"/>
              <w:jc w:val="center"/>
            </w:pPr>
          </w:p>
        </w:tc>
        <w:tc>
          <w:tcPr>
            <w:tcW w:w="1740" w:type="dxa"/>
          </w:tcPr>
          <w:p w14:paraId="2401F057" w14:textId="77777777" w:rsidR="007830F4" w:rsidRPr="00CA1498" w:rsidRDefault="007830F4" w:rsidP="00510B78">
            <w:pPr>
              <w:pStyle w:val="Nessunaspaziatura"/>
              <w:jc w:val="center"/>
            </w:pPr>
          </w:p>
        </w:tc>
      </w:tr>
      <w:tr w:rsidR="007830F4" w:rsidRPr="00CA1498" w14:paraId="5AEBD13B" w14:textId="796DF3AC" w:rsidTr="007830F4">
        <w:tc>
          <w:tcPr>
            <w:tcW w:w="1898" w:type="dxa"/>
            <w:vAlign w:val="center"/>
          </w:tcPr>
          <w:p w14:paraId="263A3E4B" w14:textId="77777777" w:rsidR="007830F4" w:rsidRDefault="007830F4" w:rsidP="00510B78">
            <w:pPr>
              <w:ind w:firstLine="0"/>
            </w:pPr>
            <w:proofErr w:type="spellStart"/>
            <w:r w:rsidRPr="006637CD">
              <w:t>Javalin</w:t>
            </w:r>
            <w:proofErr w:type="spellEnd"/>
          </w:p>
        </w:tc>
        <w:tc>
          <w:tcPr>
            <w:tcW w:w="2241" w:type="dxa"/>
            <w:vAlign w:val="center"/>
          </w:tcPr>
          <w:p w14:paraId="23748CE7" w14:textId="77777777" w:rsidR="007830F4" w:rsidRPr="00CA1498" w:rsidRDefault="007830F4" w:rsidP="00510B78">
            <w:pPr>
              <w:pStyle w:val="Nessunaspaziatura"/>
              <w:jc w:val="center"/>
            </w:pPr>
          </w:p>
        </w:tc>
        <w:tc>
          <w:tcPr>
            <w:tcW w:w="1874" w:type="dxa"/>
            <w:vAlign w:val="center"/>
          </w:tcPr>
          <w:p w14:paraId="494E4299" w14:textId="77777777" w:rsidR="007830F4" w:rsidRPr="00CA1498" w:rsidRDefault="007830F4" w:rsidP="00510B78">
            <w:pPr>
              <w:pStyle w:val="Nessunaspaziatura"/>
              <w:jc w:val="center"/>
            </w:pPr>
          </w:p>
        </w:tc>
        <w:tc>
          <w:tcPr>
            <w:tcW w:w="1875" w:type="dxa"/>
            <w:vAlign w:val="center"/>
          </w:tcPr>
          <w:p w14:paraId="5A5DC8C3" w14:textId="77777777" w:rsidR="007830F4" w:rsidRPr="00CA1498" w:rsidRDefault="007830F4" w:rsidP="00510B78">
            <w:pPr>
              <w:pStyle w:val="Nessunaspaziatura"/>
              <w:jc w:val="center"/>
            </w:pPr>
          </w:p>
        </w:tc>
        <w:tc>
          <w:tcPr>
            <w:tcW w:w="1740" w:type="dxa"/>
          </w:tcPr>
          <w:p w14:paraId="0A2A04EC" w14:textId="77777777" w:rsidR="007830F4" w:rsidRPr="00CA1498" w:rsidRDefault="007830F4" w:rsidP="00510B78">
            <w:pPr>
              <w:pStyle w:val="Nessunaspaziatura"/>
              <w:jc w:val="center"/>
            </w:pPr>
          </w:p>
        </w:tc>
      </w:tr>
      <w:tr w:rsidR="007830F4" w:rsidRPr="00CA1498" w14:paraId="57303AEE" w14:textId="090B99E5" w:rsidTr="007830F4">
        <w:tc>
          <w:tcPr>
            <w:tcW w:w="1898" w:type="dxa"/>
            <w:vAlign w:val="center"/>
          </w:tcPr>
          <w:p w14:paraId="23C6AFF5" w14:textId="77777777" w:rsidR="007830F4" w:rsidRDefault="007830F4" w:rsidP="00510B78">
            <w:pPr>
              <w:ind w:firstLine="0"/>
            </w:pPr>
            <w:proofErr w:type="spellStart"/>
            <w:r w:rsidRPr="006637CD">
              <w:t>Laravel</w:t>
            </w:r>
            <w:proofErr w:type="spellEnd"/>
          </w:p>
        </w:tc>
        <w:tc>
          <w:tcPr>
            <w:tcW w:w="2241" w:type="dxa"/>
            <w:vAlign w:val="center"/>
          </w:tcPr>
          <w:p w14:paraId="18591695" w14:textId="77777777" w:rsidR="007830F4" w:rsidRPr="00CA1498" w:rsidRDefault="007830F4" w:rsidP="00510B78">
            <w:pPr>
              <w:pStyle w:val="Nessunaspaziatura"/>
              <w:jc w:val="center"/>
            </w:pPr>
          </w:p>
        </w:tc>
        <w:tc>
          <w:tcPr>
            <w:tcW w:w="1874" w:type="dxa"/>
            <w:vAlign w:val="center"/>
          </w:tcPr>
          <w:p w14:paraId="2CC41E08" w14:textId="77777777" w:rsidR="007830F4" w:rsidRPr="00CA1498" w:rsidRDefault="007830F4" w:rsidP="00510B78">
            <w:pPr>
              <w:pStyle w:val="Nessunaspaziatura"/>
              <w:jc w:val="center"/>
            </w:pPr>
          </w:p>
        </w:tc>
        <w:tc>
          <w:tcPr>
            <w:tcW w:w="1875" w:type="dxa"/>
            <w:vAlign w:val="center"/>
          </w:tcPr>
          <w:p w14:paraId="7AC0F2D1" w14:textId="77777777" w:rsidR="007830F4" w:rsidRPr="00CA1498" w:rsidRDefault="007830F4" w:rsidP="00510B78">
            <w:pPr>
              <w:pStyle w:val="Nessunaspaziatura"/>
              <w:jc w:val="center"/>
            </w:pPr>
          </w:p>
        </w:tc>
        <w:tc>
          <w:tcPr>
            <w:tcW w:w="1740" w:type="dxa"/>
          </w:tcPr>
          <w:p w14:paraId="1D1B9699" w14:textId="77777777" w:rsidR="007830F4" w:rsidRPr="00CA1498" w:rsidRDefault="007830F4" w:rsidP="00510B78">
            <w:pPr>
              <w:pStyle w:val="Nessunaspaziatura"/>
              <w:jc w:val="center"/>
            </w:pPr>
          </w:p>
        </w:tc>
      </w:tr>
      <w:tr w:rsidR="007830F4" w:rsidRPr="00CA1498" w14:paraId="1D635835" w14:textId="466D2C18" w:rsidTr="007830F4">
        <w:tc>
          <w:tcPr>
            <w:tcW w:w="1898" w:type="dxa"/>
            <w:vAlign w:val="center"/>
          </w:tcPr>
          <w:p w14:paraId="705191CD" w14:textId="77777777" w:rsidR="007830F4" w:rsidRDefault="007830F4" w:rsidP="00510B78">
            <w:pPr>
              <w:ind w:firstLine="0"/>
            </w:pPr>
            <w:proofErr w:type="spellStart"/>
            <w:r w:rsidRPr="006637CD">
              <w:t>Symfony</w:t>
            </w:r>
            <w:proofErr w:type="spellEnd"/>
          </w:p>
        </w:tc>
        <w:tc>
          <w:tcPr>
            <w:tcW w:w="2241" w:type="dxa"/>
            <w:vAlign w:val="center"/>
          </w:tcPr>
          <w:p w14:paraId="04536168" w14:textId="77777777" w:rsidR="007830F4" w:rsidRPr="00CA1498" w:rsidRDefault="007830F4" w:rsidP="00510B78">
            <w:pPr>
              <w:pStyle w:val="Nessunaspaziatura"/>
              <w:jc w:val="center"/>
            </w:pPr>
          </w:p>
        </w:tc>
        <w:tc>
          <w:tcPr>
            <w:tcW w:w="1874" w:type="dxa"/>
            <w:vAlign w:val="center"/>
          </w:tcPr>
          <w:p w14:paraId="0DCC970B" w14:textId="77777777" w:rsidR="007830F4" w:rsidRPr="00CA1498" w:rsidRDefault="007830F4" w:rsidP="00510B78">
            <w:pPr>
              <w:pStyle w:val="Nessunaspaziatura"/>
              <w:jc w:val="center"/>
            </w:pPr>
          </w:p>
        </w:tc>
        <w:tc>
          <w:tcPr>
            <w:tcW w:w="1875" w:type="dxa"/>
            <w:vAlign w:val="center"/>
          </w:tcPr>
          <w:p w14:paraId="7CCB46AD" w14:textId="77777777" w:rsidR="007830F4" w:rsidRPr="00CA1498" w:rsidRDefault="007830F4" w:rsidP="00510B78">
            <w:pPr>
              <w:pStyle w:val="Nessunaspaziatura"/>
              <w:jc w:val="center"/>
            </w:pPr>
          </w:p>
        </w:tc>
        <w:tc>
          <w:tcPr>
            <w:tcW w:w="1740" w:type="dxa"/>
          </w:tcPr>
          <w:p w14:paraId="65417D9E" w14:textId="77777777" w:rsidR="007830F4" w:rsidRPr="00CA1498" w:rsidRDefault="007830F4" w:rsidP="00510B78">
            <w:pPr>
              <w:pStyle w:val="Nessunaspaziatura"/>
              <w:jc w:val="center"/>
            </w:pPr>
          </w:p>
        </w:tc>
      </w:tr>
      <w:tr w:rsidR="007830F4" w:rsidRPr="00CA1498" w14:paraId="007DB4F8" w14:textId="1C7CFBA1" w:rsidTr="007830F4">
        <w:tc>
          <w:tcPr>
            <w:tcW w:w="1898" w:type="dxa"/>
            <w:vAlign w:val="center"/>
          </w:tcPr>
          <w:p w14:paraId="073B9863" w14:textId="77777777" w:rsidR="007830F4" w:rsidRDefault="007830F4" w:rsidP="00510B78">
            <w:pPr>
              <w:ind w:firstLine="0"/>
            </w:pPr>
            <w:r w:rsidRPr="006637CD">
              <w:t>Cake PHP</w:t>
            </w:r>
          </w:p>
        </w:tc>
        <w:tc>
          <w:tcPr>
            <w:tcW w:w="2241" w:type="dxa"/>
            <w:vAlign w:val="center"/>
          </w:tcPr>
          <w:p w14:paraId="1451CB1C" w14:textId="77777777" w:rsidR="007830F4" w:rsidRPr="00CA1498" w:rsidRDefault="007830F4" w:rsidP="00510B78">
            <w:pPr>
              <w:pStyle w:val="Nessunaspaziatura"/>
              <w:jc w:val="center"/>
            </w:pPr>
          </w:p>
        </w:tc>
        <w:tc>
          <w:tcPr>
            <w:tcW w:w="1874" w:type="dxa"/>
            <w:vAlign w:val="center"/>
          </w:tcPr>
          <w:p w14:paraId="20E9AD0B" w14:textId="77777777" w:rsidR="007830F4" w:rsidRPr="00CA1498" w:rsidRDefault="007830F4" w:rsidP="00510B78">
            <w:pPr>
              <w:pStyle w:val="Nessunaspaziatura"/>
              <w:jc w:val="center"/>
            </w:pPr>
          </w:p>
        </w:tc>
        <w:tc>
          <w:tcPr>
            <w:tcW w:w="1875" w:type="dxa"/>
            <w:vAlign w:val="center"/>
          </w:tcPr>
          <w:p w14:paraId="3FA0377E" w14:textId="77777777" w:rsidR="007830F4" w:rsidRPr="00CA1498" w:rsidRDefault="007830F4" w:rsidP="00510B78">
            <w:pPr>
              <w:pStyle w:val="Nessunaspaziatura"/>
              <w:jc w:val="center"/>
            </w:pPr>
          </w:p>
        </w:tc>
        <w:tc>
          <w:tcPr>
            <w:tcW w:w="1740" w:type="dxa"/>
          </w:tcPr>
          <w:p w14:paraId="01CE122E" w14:textId="77777777" w:rsidR="007830F4" w:rsidRPr="00CA1498" w:rsidRDefault="007830F4" w:rsidP="00510B78">
            <w:pPr>
              <w:pStyle w:val="Nessunaspaziatura"/>
              <w:jc w:val="center"/>
            </w:pPr>
          </w:p>
        </w:tc>
      </w:tr>
      <w:tr w:rsidR="007830F4" w:rsidRPr="00CA1498" w14:paraId="2B67AD77" w14:textId="599C1526" w:rsidTr="007830F4">
        <w:tc>
          <w:tcPr>
            <w:tcW w:w="1898" w:type="dxa"/>
            <w:vAlign w:val="center"/>
          </w:tcPr>
          <w:p w14:paraId="7194398D" w14:textId="77777777" w:rsidR="007830F4" w:rsidRDefault="007830F4" w:rsidP="00510B78">
            <w:pPr>
              <w:ind w:firstLine="0"/>
            </w:pPr>
            <w:r w:rsidRPr="006637CD">
              <w:t xml:space="preserve">Code </w:t>
            </w:r>
            <w:proofErr w:type="spellStart"/>
            <w:r w:rsidRPr="006637CD">
              <w:t>Igniter</w:t>
            </w:r>
            <w:proofErr w:type="spellEnd"/>
          </w:p>
        </w:tc>
        <w:tc>
          <w:tcPr>
            <w:tcW w:w="2241" w:type="dxa"/>
            <w:vAlign w:val="center"/>
          </w:tcPr>
          <w:p w14:paraId="5E70BD8C" w14:textId="77777777" w:rsidR="007830F4" w:rsidRPr="00CA1498" w:rsidRDefault="007830F4" w:rsidP="00510B78">
            <w:pPr>
              <w:pStyle w:val="Nessunaspaziatura"/>
              <w:jc w:val="center"/>
            </w:pPr>
          </w:p>
        </w:tc>
        <w:tc>
          <w:tcPr>
            <w:tcW w:w="1874" w:type="dxa"/>
            <w:vAlign w:val="center"/>
          </w:tcPr>
          <w:p w14:paraId="26249BD2" w14:textId="77777777" w:rsidR="007830F4" w:rsidRPr="00CA1498" w:rsidRDefault="007830F4" w:rsidP="00510B78">
            <w:pPr>
              <w:pStyle w:val="Nessunaspaziatura"/>
              <w:jc w:val="center"/>
            </w:pPr>
          </w:p>
        </w:tc>
        <w:tc>
          <w:tcPr>
            <w:tcW w:w="1875" w:type="dxa"/>
            <w:vAlign w:val="center"/>
          </w:tcPr>
          <w:p w14:paraId="657A99B5" w14:textId="77777777" w:rsidR="007830F4" w:rsidRPr="00CA1498" w:rsidRDefault="007830F4" w:rsidP="00510B78">
            <w:pPr>
              <w:pStyle w:val="Nessunaspaziatura"/>
              <w:jc w:val="center"/>
            </w:pPr>
          </w:p>
        </w:tc>
        <w:tc>
          <w:tcPr>
            <w:tcW w:w="1740" w:type="dxa"/>
          </w:tcPr>
          <w:p w14:paraId="53E4339D" w14:textId="77777777" w:rsidR="007830F4" w:rsidRPr="00CA1498" w:rsidRDefault="007830F4" w:rsidP="00510B78">
            <w:pPr>
              <w:pStyle w:val="Nessunaspaziatura"/>
              <w:jc w:val="center"/>
            </w:pPr>
          </w:p>
        </w:tc>
      </w:tr>
      <w:tr w:rsidR="007830F4" w:rsidRPr="00CA1498" w14:paraId="20D6452E" w14:textId="749CF296" w:rsidTr="007830F4">
        <w:tc>
          <w:tcPr>
            <w:tcW w:w="1898" w:type="dxa"/>
            <w:vAlign w:val="center"/>
          </w:tcPr>
          <w:p w14:paraId="4376799C" w14:textId="77777777" w:rsidR="007830F4" w:rsidRDefault="007830F4" w:rsidP="00510B78">
            <w:pPr>
              <w:ind w:firstLine="0"/>
            </w:pPr>
            <w:proofErr w:type="spellStart"/>
            <w:r w:rsidRPr="006637CD">
              <w:t>AngularJs</w:t>
            </w:r>
            <w:proofErr w:type="spellEnd"/>
          </w:p>
        </w:tc>
        <w:tc>
          <w:tcPr>
            <w:tcW w:w="2241" w:type="dxa"/>
            <w:vAlign w:val="center"/>
          </w:tcPr>
          <w:p w14:paraId="3324252C" w14:textId="77777777" w:rsidR="007830F4" w:rsidRPr="00CA1498" w:rsidRDefault="007830F4" w:rsidP="00510B78">
            <w:pPr>
              <w:pStyle w:val="Nessunaspaziatura"/>
              <w:jc w:val="center"/>
            </w:pPr>
          </w:p>
        </w:tc>
        <w:tc>
          <w:tcPr>
            <w:tcW w:w="1874" w:type="dxa"/>
            <w:vAlign w:val="center"/>
          </w:tcPr>
          <w:p w14:paraId="0CB2D81D" w14:textId="77777777" w:rsidR="007830F4" w:rsidRPr="00CA1498" w:rsidRDefault="007830F4" w:rsidP="00510B78">
            <w:pPr>
              <w:pStyle w:val="Nessunaspaziatura"/>
              <w:jc w:val="center"/>
            </w:pPr>
          </w:p>
        </w:tc>
        <w:tc>
          <w:tcPr>
            <w:tcW w:w="1875" w:type="dxa"/>
            <w:vAlign w:val="center"/>
          </w:tcPr>
          <w:p w14:paraId="44197CD1" w14:textId="77777777" w:rsidR="007830F4" w:rsidRPr="00CA1498" w:rsidRDefault="007830F4" w:rsidP="00510B78">
            <w:pPr>
              <w:pStyle w:val="Nessunaspaziatura"/>
              <w:jc w:val="center"/>
            </w:pPr>
          </w:p>
        </w:tc>
        <w:tc>
          <w:tcPr>
            <w:tcW w:w="1740" w:type="dxa"/>
          </w:tcPr>
          <w:p w14:paraId="44135B8E" w14:textId="77777777" w:rsidR="007830F4" w:rsidRPr="00CA1498" w:rsidRDefault="007830F4" w:rsidP="00510B78">
            <w:pPr>
              <w:pStyle w:val="Nessunaspaziatura"/>
              <w:jc w:val="center"/>
            </w:pPr>
          </w:p>
        </w:tc>
      </w:tr>
      <w:tr w:rsidR="007830F4" w:rsidRPr="00CA1498" w14:paraId="5F5A4DB6" w14:textId="35AC2231" w:rsidTr="007830F4">
        <w:tc>
          <w:tcPr>
            <w:tcW w:w="1898" w:type="dxa"/>
            <w:vAlign w:val="center"/>
          </w:tcPr>
          <w:p w14:paraId="5728B4B9" w14:textId="77777777" w:rsidR="007830F4" w:rsidRDefault="007830F4" w:rsidP="00510B78">
            <w:pPr>
              <w:ind w:firstLine="0"/>
            </w:pPr>
            <w:proofErr w:type="spellStart"/>
            <w:r w:rsidRPr="006637CD">
              <w:t>Polymer</w:t>
            </w:r>
            <w:proofErr w:type="spellEnd"/>
          </w:p>
        </w:tc>
        <w:tc>
          <w:tcPr>
            <w:tcW w:w="2241" w:type="dxa"/>
            <w:vAlign w:val="center"/>
          </w:tcPr>
          <w:p w14:paraId="4FAA1431" w14:textId="77777777" w:rsidR="007830F4" w:rsidRPr="00CA1498" w:rsidRDefault="007830F4" w:rsidP="00510B78">
            <w:pPr>
              <w:pStyle w:val="Nessunaspaziatura"/>
              <w:jc w:val="center"/>
            </w:pPr>
          </w:p>
        </w:tc>
        <w:tc>
          <w:tcPr>
            <w:tcW w:w="1874" w:type="dxa"/>
            <w:vAlign w:val="center"/>
          </w:tcPr>
          <w:p w14:paraId="4AD586B9" w14:textId="77777777" w:rsidR="007830F4" w:rsidRPr="00CA1498" w:rsidRDefault="007830F4" w:rsidP="00510B78">
            <w:pPr>
              <w:pStyle w:val="Nessunaspaziatura"/>
              <w:jc w:val="center"/>
            </w:pPr>
          </w:p>
        </w:tc>
        <w:tc>
          <w:tcPr>
            <w:tcW w:w="1875" w:type="dxa"/>
            <w:vAlign w:val="center"/>
          </w:tcPr>
          <w:p w14:paraId="7C9E48C3" w14:textId="77777777" w:rsidR="007830F4" w:rsidRPr="00CA1498" w:rsidRDefault="007830F4" w:rsidP="00510B78">
            <w:pPr>
              <w:pStyle w:val="Nessunaspaziatura"/>
              <w:jc w:val="center"/>
            </w:pPr>
          </w:p>
        </w:tc>
        <w:tc>
          <w:tcPr>
            <w:tcW w:w="1740" w:type="dxa"/>
          </w:tcPr>
          <w:p w14:paraId="27A86FD8" w14:textId="77777777" w:rsidR="007830F4" w:rsidRPr="00CA1498" w:rsidRDefault="007830F4" w:rsidP="00510B78">
            <w:pPr>
              <w:pStyle w:val="Nessunaspaziatura"/>
              <w:jc w:val="center"/>
            </w:pPr>
          </w:p>
        </w:tc>
      </w:tr>
      <w:tr w:rsidR="007830F4" w:rsidRPr="00CA1498" w14:paraId="535749B2" w14:textId="03D7743C" w:rsidTr="007830F4">
        <w:tc>
          <w:tcPr>
            <w:tcW w:w="1898" w:type="dxa"/>
            <w:vAlign w:val="center"/>
          </w:tcPr>
          <w:p w14:paraId="2664161C" w14:textId="77777777" w:rsidR="007830F4" w:rsidRDefault="007830F4" w:rsidP="00510B78">
            <w:pPr>
              <w:ind w:firstLine="0"/>
            </w:pPr>
            <w:r w:rsidRPr="006637CD">
              <w:t>React.JS</w:t>
            </w:r>
          </w:p>
        </w:tc>
        <w:tc>
          <w:tcPr>
            <w:tcW w:w="2241" w:type="dxa"/>
            <w:vAlign w:val="center"/>
          </w:tcPr>
          <w:p w14:paraId="68B10597" w14:textId="77777777" w:rsidR="007830F4" w:rsidRPr="00CA1498" w:rsidRDefault="007830F4" w:rsidP="00510B78">
            <w:pPr>
              <w:pStyle w:val="Nessunaspaziatura"/>
              <w:jc w:val="center"/>
            </w:pPr>
          </w:p>
        </w:tc>
        <w:tc>
          <w:tcPr>
            <w:tcW w:w="1874" w:type="dxa"/>
            <w:vAlign w:val="center"/>
          </w:tcPr>
          <w:p w14:paraId="6A304E64" w14:textId="77777777" w:rsidR="007830F4" w:rsidRPr="00CA1498" w:rsidRDefault="007830F4" w:rsidP="00510B78">
            <w:pPr>
              <w:pStyle w:val="Nessunaspaziatura"/>
              <w:jc w:val="center"/>
            </w:pPr>
          </w:p>
        </w:tc>
        <w:tc>
          <w:tcPr>
            <w:tcW w:w="1875" w:type="dxa"/>
            <w:vAlign w:val="center"/>
          </w:tcPr>
          <w:p w14:paraId="5A3C38AE" w14:textId="77777777" w:rsidR="007830F4" w:rsidRPr="00CA1498" w:rsidRDefault="007830F4" w:rsidP="00510B78">
            <w:pPr>
              <w:pStyle w:val="Nessunaspaziatura"/>
              <w:jc w:val="center"/>
            </w:pPr>
          </w:p>
        </w:tc>
        <w:tc>
          <w:tcPr>
            <w:tcW w:w="1740" w:type="dxa"/>
          </w:tcPr>
          <w:p w14:paraId="7B92CF33" w14:textId="77777777" w:rsidR="007830F4" w:rsidRPr="00CA1498" w:rsidRDefault="007830F4" w:rsidP="00510B78">
            <w:pPr>
              <w:pStyle w:val="Nessunaspaziatura"/>
              <w:jc w:val="center"/>
            </w:pPr>
          </w:p>
        </w:tc>
      </w:tr>
      <w:tr w:rsidR="007830F4" w:rsidRPr="006637CD" w14:paraId="6076A250" w14:textId="4A23DA94" w:rsidTr="007830F4">
        <w:tc>
          <w:tcPr>
            <w:tcW w:w="1898" w:type="dxa"/>
            <w:vAlign w:val="center"/>
          </w:tcPr>
          <w:p w14:paraId="56B30D60" w14:textId="77777777" w:rsidR="007830F4" w:rsidRDefault="007830F4" w:rsidP="00510B78">
            <w:pPr>
              <w:ind w:firstLine="0"/>
            </w:pPr>
            <w:r w:rsidRPr="006637CD">
              <w:t>Express.js</w:t>
            </w:r>
          </w:p>
        </w:tc>
        <w:tc>
          <w:tcPr>
            <w:tcW w:w="2241" w:type="dxa"/>
            <w:vAlign w:val="center"/>
          </w:tcPr>
          <w:p w14:paraId="2E15024E" w14:textId="77777777" w:rsidR="007830F4" w:rsidRPr="006637CD" w:rsidRDefault="007830F4" w:rsidP="00510B78">
            <w:pPr>
              <w:ind w:firstLine="0"/>
            </w:pPr>
          </w:p>
        </w:tc>
        <w:tc>
          <w:tcPr>
            <w:tcW w:w="1874" w:type="dxa"/>
            <w:vAlign w:val="center"/>
          </w:tcPr>
          <w:p w14:paraId="7706296C" w14:textId="77777777" w:rsidR="007830F4" w:rsidRPr="006637CD" w:rsidRDefault="007830F4" w:rsidP="00510B78">
            <w:pPr>
              <w:ind w:firstLine="0"/>
            </w:pPr>
          </w:p>
        </w:tc>
        <w:tc>
          <w:tcPr>
            <w:tcW w:w="1875" w:type="dxa"/>
            <w:vAlign w:val="center"/>
          </w:tcPr>
          <w:p w14:paraId="42701230" w14:textId="77777777" w:rsidR="007830F4" w:rsidRPr="006637CD" w:rsidRDefault="007830F4" w:rsidP="00510B78">
            <w:pPr>
              <w:ind w:firstLine="0"/>
            </w:pPr>
          </w:p>
        </w:tc>
        <w:tc>
          <w:tcPr>
            <w:tcW w:w="1740" w:type="dxa"/>
          </w:tcPr>
          <w:p w14:paraId="5C852DC4" w14:textId="77777777" w:rsidR="007830F4" w:rsidRPr="006637CD" w:rsidRDefault="007830F4" w:rsidP="00510B78">
            <w:pPr>
              <w:ind w:firstLine="0"/>
            </w:pPr>
          </w:p>
        </w:tc>
      </w:tr>
      <w:tr w:rsidR="007830F4" w:rsidRPr="006637CD" w14:paraId="7387C587" w14:textId="7C399569" w:rsidTr="007830F4">
        <w:tc>
          <w:tcPr>
            <w:tcW w:w="1898" w:type="dxa"/>
            <w:vAlign w:val="center"/>
          </w:tcPr>
          <w:p w14:paraId="423DBFF6" w14:textId="77777777" w:rsidR="007830F4" w:rsidRDefault="007830F4" w:rsidP="00510B78">
            <w:pPr>
              <w:ind w:firstLine="0"/>
            </w:pPr>
            <w:r w:rsidRPr="006637CD">
              <w:t>Node.js</w:t>
            </w:r>
          </w:p>
        </w:tc>
        <w:tc>
          <w:tcPr>
            <w:tcW w:w="2241" w:type="dxa"/>
            <w:vAlign w:val="center"/>
          </w:tcPr>
          <w:p w14:paraId="55FA2598" w14:textId="77777777" w:rsidR="007830F4" w:rsidRPr="006637CD" w:rsidRDefault="007830F4" w:rsidP="00510B78">
            <w:pPr>
              <w:ind w:firstLine="0"/>
              <w:jc w:val="center"/>
            </w:pPr>
          </w:p>
        </w:tc>
        <w:tc>
          <w:tcPr>
            <w:tcW w:w="1874" w:type="dxa"/>
            <w:vAlign w:val="center"/>
          </w:tcPr>
          <w:p w14:paraId="78812144" w14:textId="77777777" w:rsidR="007830F4" w:rsidRPr="006637CD" w:rsidRDefault="007830F4" w:rsidP="00510B78">
            <w:pPr>
              <w:ind w:firstLine="0"/>
              <w:jc w:val="center"/>
            </w:pPr>
          </w:p>
        </w:tc>
        <w:tc>
          <w:tcPr>
            <w:tcW w:w="1875" w:type="dxa"/>
            <w:vAlign w:val="center"/>
          </w:tcPr>
          <w:p w14:paraId="0CE620DF" w14:textId="77777777" w:rsidR="007830F4" w:rsidRPr="006637CD" w:rsidRDefault="007830F4" w:rsidP="00510B78">
            <w:pPr>
              <w:ind w:firstLine="0"/>
              <w:jc w:val="center"/>
            </w:pPr>
          </w:p>
        </w:tc>
        <w:tc>
          <w:tcPr>
            <w:tcW w:w="1740" w:type="dxa"/>
          </w:tcPr>
          <w:p w14:paraId="4825DBD9" w14:textId="77777777" w:rsidR="007830F4" w:rsidRPr="006637CD" w:rsidRDefault="007830F4" w:rsidP="00510B78">
            <w:pPr>
              <w:ind w:firstLine="0"/>
              <w:jc w:val="center"/>
            </w:pPr>
          </w:p>
        </w:tc>
      </w:tr>
      <w:tr w:rsidR="007830F4" w:rsidRPr="006637CD" w14:paraId="4D6DABEF" w14:textId="6F6FF3AA" w:rsidTr="007830F4">
        <w:tc>
          <w:tcPr>
            <w:tcW w:w="1898" w:type="dxa"/>
            <w:vAlign w:val="center"/>
          </w:tcPr>
          <w:p w14:paraId="3AB1C6ED" w14:textId="77777777" w:rsidR="007830F4" w:rsidRDefault="007830F4" w:rsidP="00510B78">
            <w:pPr>
              <w:ind w:firstLine="0"/>
            </w:pPr>
            <w:r w:rsidRPr="006637CD">
              <w:t>Sails.js</w:t>
            </w:r>
          </w:p>
        </w:tc>
        <w:tc>
          <w:tcPr>
            <w:tcW w:w="2241" w:type="dxa"/>
            <w:vAlign w:val="center"/>
          </w:tcPr>
          <w:p w14:paraId="512947BD" w14:textId="77777777" w:rsidR="007830F4" w:rsidRPr="006637CD" w:rsidRDefault="007830F4" w:rsidP="00510B78">
            <w:pPr>
              <w:ind w:firstLine="0"/>
              <w:jc w:val="center"/>
            </w:pPr>
          </w:p>
        </w:tc>
        <w:tc>
          <w:tcPr>
            <w:tcW w:w="1874" w:type="dxa"/>
            <w:vAlign w:val="center"/>
          </w:tcPr>
          <w:p w14:paraId="37B20F1A" w14:textId="77777777" w:rsidR="007830F4" w:rsidRPr="006637CD" w:rsidRDefault="007830F4" w:rsidP="00510B78">
            <w:pPr>
              <w:ind w:firstLine="0"/>
              <w:jc w:val="center"/>
            </w:pPr>
          </w:p>
        </w:tc>
        <w:tc>
          <w:tcPr>
            <w:tcW w:w="1875" w:type="dxa"/>
            <w:vAlign w:val="center"/>
          </w:tcPr>
          <w:p w14:paraId="44FA326F" w14:textId="77777777" w:rsidR="007830F4" w:rsidRPr="006637CD" w:rsidRDefault="007830F4" w:rsidP="00510B78">
            <w:pPr>
              <w:ind w:firstLine="0"/>
              <w:jc w:val="center"/>
            </w:pPr>
          </w:p>
        </w:tc>
        <w:tc>
          <w:tcPr>
            <w:tcW w:w="1740" w:type="dxa"/>
          </w:tcPr>
          <w:p w14:paraId="34E3A6D0" w14:textId="77777777" w:rsidR="007830F4" w:rsidRPr="006637CD" w:rsidRDefault="007830F4" w:rsidP="00510B78">
            <w:pPr>
              <w:ind w:firstLine="0"/>
              <w:jc w:val="center"/>
            </w:pPr>
          </w:p>
        </w:tc>
      </w:tr>
      <w:tr w:rsidR="007830F4" w:rsidRPr="006637CD" w14:paraId="7333C1AE" w14:textId="1C833C53" w:rsidTr="007830F4">
        <w:tc>
          <w:tcPr>
            <w:tcW w:w="1898" w:type="dxa"/>
            <w:vAlign w:val="center"/>
          </w:tcPr>
          <w:p w14:paraId="0369C0FA" w14:textId="77777777" w:rsidR="007830F4" w:rsidRDefault="007830F4" w:rsidP="00510B78">
            <w:pPr>
              <w:ind w:firstLine="0"/>
            </w:pPr>
            <w:proofErr w:type="spellStart"/>
            <w:r w:rsidRPr="006637CD">
              <w:t>Koa.Js</w:t>
            </w:r>
            <w:proofErr w:type="spellEnd"/>
          </w:p>
        </w:tc>
        <w:tc>
          <w:tcPr>
            <w:tcW w:w="2241" w:type="dxa"/>
            <w:vAlign w:val="center"/>
          </w:tcPr>
          <w:p w14:paraId="0B1CDF6F" w14:textId="77777777" w:rsidR="007830F4" w:rsidRPr="006637CD" w:rsidRDefault="007830F4" w:rsidP="00510B78">
            <w:pPr>
              <w:ind w:firstLine="0"/>
              <w:jc w:val="center"/>
            </w:pPr>
          </w:p>
        </w:tc>
        <w:tc>
          <w:tcPr>
            <w:tcW w:w="1874" w:type="dxa"/>
            <w:vAlign w:val="center"/>
          </w:tcPr>
          <w:p w14:paraId="6DB46A08" w14:textId="77777777" w:rsidR="007830F4" w:rsidRPr="006637CD" w:rsidRDefault="007830F4" w:rsidP="00510B78">
            <w:pPr>
              <w:ind w:firstLine="0"/>
              <w:jc w:val="center"/>
            </w:pPr>
          </w:p>
        </w:tc>
        <w:tc>
          <w:tcPr>
            <w:tcW w:w="1875" w:type="dxa"/>
            <w:vAlign w:val="center"/>
          </w:tcPr>
          <w:p w14:paraId="3D54A466" w14:textId="77777777" w:rsidR="007830F4" w:rsidRPr="006637CD" w:rsidRDefault="007830F4" w:rsidP="00510B78">
            <w:pPr>
              <w:ind w:firstLine="0"/>
              <w:jc w:val="center"/>
            </w:pPr>
          </w:p>
        </w:tc>
        <w:tc>
          <w:tcPr>
            <w:tcW w:w="1740" w:type="dxa"/>
          </w:tcPr>
          <w:p w14:paraId="71AE0FEB" w14:textId="77777777" w:rsidR="007830F4" w:rsidRPr="006637CD" w:rsidRDefault="007830F4" w:rsidP="00510B78">
            <w:pPr>
              <w:ind w:firstLine="0"/>
              <w:jc w:val="center"/>
            </w:pPr>
          </w:p>
        </w:tc>
      </w:tr>
      <w:tr w:rsidR="007830F4" w:rsidRPr="006637CD" w14:paraId="335675AF" w14:textId="3DA5AD6C" w:rsidTr="007830F4">
        <w:tc>
          <w:tcPr>
            <w:tcW w:w="1898" w:type="dxa"/>
            <w:vAlign w:val="center"/>
          </w:tcPr>
          <w:p w14:paraId="239A2E3E" w14:textId="77777777" w:rsidR="007830F4" w:rsidRDefault="007830F4" w:rsidP="00510B78">
            <w:pPr>
              <w:ind w:firstLine="0"/>
            </w:pPr>
            <w:proofErr w:type="spellStart"/>
            <w:r w:rsidRPr="006637CD">
              <w:t>Ember.Js</w:t>
            </w:r>
            <w:proofErr w:type="spellEnd"/>
          </w:p>
        </w:tc>
        <w:tc>
          <w:tcPr>
            <w:tcW w:w="2241" w:type="dxa"/>
            <w:vAlign w:val="center"/>
          </w:tcPr>
          <w:p w14:paraId="6CECC814" w14:textId="77777777" w:rsidR="007830F4" w:rsidRPr="006637CD" w:rsidRDefault="007830F4" w:rsidP="00510B78">
            <w:pPr>
              <w:ind w:firstLine="0"/>
              <w:jc w:val="center"/>
            </w:pPr>
          </w:p>
        </w:tc>
        <w:tc>
          <w:tcPr>
            <w:tcW w:w="1874" w:type="dxa"/>
            <w:vAlign w:val="center"/>
          </w:tcPr>
          <w:p w14:paraId="52C49303" w14:textId="77777777" w:rsidR="007830F4" w:rsidRPr="006637CD" w:rsidRDefault="007830F4" w:rsidP="00510B78">
            <w:pPr>
              <w:ind w:firstLine="0"/>
              <w:jc w:val="center"/>
            </w:pPr>
          </w:p>
        </w:tc>
        <w:tc>
          <w:tcPr>
            <w:tcW w:w="1875" w:type="dxa"/>
            <w:vAlign w:val="center"/>
          </w:tcPr>
          <w:p w14:paraId="5A48BBB8" w14:textId="77777777" w:rsidR="007830F4" w:rsidRPr="006637CD" w:rsidRDefault="007830F4" w:rsidP="00510B78">
            <w:pPr>
              <w:ind w:firstLine="0"/>
              <w:jc w:val="center"/>
            </w:pPr>
          </w:p>
        </w:tc>
        <w:tc>
          <w:tcPr>
            <w:tcW w:w="1740" w:type="dxa"/>
          </w:tcPr>
          <w:p w14:paraId="17FAD63D" w14:textId="77777777" w:rsidR="007830F4" w:rsidRPr="006637CD" w:rsidRDefault="007830F4" w:rsidP="00510B78">
            <w:pPr>
              <w:ind w:firstLine="0"/>
              <w:jc w:val="center"/>
            </w:pPr>
          </w:p>
        </w:tc>
      </w:tr>
      <w:tr w:rsidR="007830F4" w:rsidRPr="006637CD" w14:paraId="32320A8D" w14:textId="0CF99903" w:rsidTr="007830F4">
        <w:tc>
          <w:tcPr>
            <w:tcW w:w="1898" w:type="dxa"/>
            <w:vAlign w:val="center"/>
          </w:tcPr>
          <w:p w14:paraId="16ED8D5F" w14:textId="77777777" w:rsidR="007830F4" w:rsidRDefault="007830F4" w:rsidP="00510B78">
            <w:pPr>
              <w:ind w:firstLine="0"/>
            </w:pPr>
            <w:r w:rsidRPr="006637CD">
              <w:t>Backbone.js</w:t>
            </w:r>
          </w:p>
        </w:tc>
        <w:tc>
          <w:tcPr>
            <w:tcW w:w="2241" w:type="dxa"/>
            <w:vAlign w:val="center"/>
          </w:tcPr>
          <w:p w14:paraId="32554456" w14:textId="77777777" w:rsidR="007830F4" w:rsidRPr="006637CD" w:rsidRDefault="007830F4" w:rsidP="00510B78">
            <w:pPr>
              <w:ind w:firstLine="0"/>
              <w:jc w:val="center"/>
            </w:pPr>
          </w:p>
        </w:tc>
        <w:tc>
          <w:tcPr>
            <w:tcW w:w="1874" w:type="dxa"/>
            <w:vAlign w:val="center"/>
          </w:tcPr>
          <w:p w14:paraId="0C2B7462" w14:textId="77777777" w:rsidR="007830F4" w:rsidRPr="006637CD" w:rsidRDefault="007830F4" w:rsidP="00510B78">
            <w:pPr>
              <w:ind w:firstLine="0"/>
              <w:jc w:val="center"/>
            </w:pPr>
          </w:p>
        </w:tc>
        <w:tc>
          <w:tcPr>
            <w:tcW w:w="1875" w:type="dxa"/>
            <w:vAlign w:val="center"/>
          </w:tcPr>
          <w:p w14:paraId="7A1C7E9B" w14:textId="77777777" w:rsidR="007830F4" w:rsidRPr="006637CD" w:rsidRDefault="007830F4" w:rsidP="00510B78">
            <w:pPr>
              <w:ind w:firstLine="0"/>
              <w:jc w:val="center"/>
            </w:pPr>
          </w:p>
        </w:tc>
        <w:tc>
          <w:tcPr>
            <w:tcW w:w="1740" w:type="dxa"/>
          </w:tcPr>
          <w:p w14:paraId="5E6FBA11" w14:textId="77777777" w:rsidR="007830F4" w:rsidRPr="006637CD" w:rsidRDefault="007830F4" w:rsidP="00510B78">
            <w:pPr>
              <w:ind w:firstLine="0"/>
              <w:jc w:val="center"/>
            </w:pPr>
          </w:p>
        </w:tc>
      </w:tr>
      <w:tr w:rsidR="007830F4" w:rsidRPr="006637CD" w14:paraId="16387F1E" w14:textId="7F41FDEE" w:rsidTr="007830F4">
        <w:tc>
          <w:tcPr>
            <w:tcW w:w="1898" w:type="dxa"/>
            <w:vAlign w:val="center"/>
          </w:tcPr>
          <w:p w14:paraId="44CBA202" w14:textId="77777777" w:rsidR="007830F4" w:rsidRDefault="007830F4" w:rsidP="00510B78">
            <w:pPr>
              <w:ind w:firstLine="0"/>
            </w:pPr>
            <w:r w:rsidRPr="006637CD">
              <w:t>Vue.js</w:t>
            </w:r>
          </w:p>
        </w:tc>
        <w:tc>
          <w:tcPr>
            <w:tcW w:w="2241" w:type="dxa"/>
            <w:vAlign w:val="center"/>
          </w:tcPr>
          <w:p w14:paraId="5312F7F3" w14:textId="77777777" w:rsidR="007830F4" w:rsidRPr="006637CD" w:rsidRDefault="007830F4" w:rsidP="00510B78">
            <w:pPr>
              <w:ind w:firstLine="0"/>
            </w:pPr>
          </w:p>
        </w:tc>
        <w:tc>
          <w:tcPr>
            <w:tcW w:w="1874" w:type="dxa"/>
            <w:vAlign w:val="center"/>
          </w:tcPr>
          <w:p w14:paraId="19BEFB39" w14:textId="77777777" w:rsidR="007830F4" w:rsidRPr="006637CD" w:rsidRDefault="007830F4" w:rsidP="00510B78">
            <w:pPr>
              <w:ind w:firstLine="0"/>
            </w:pPr>
          </w:p>
        </w:tc>
        <w:tc>
          <w:tcPr>
            <w:tcW w:w="1875" w:type="dxa"/>
            <w:vAlign w:val="center"/>
          </w:tcPr>
          <w:p w14:paraId="4EB87A4B" w14:textId="77777777" w:rsidR="007830F4" w:rsidRPr="006637CD" w:rsidRDefault="007830F4" w:rsidP="00510B78">
            <w:pPr>
              <w:ind w:firstLine="0"/>
            </w:pPr>
          </w:p>
        </w:tc>
        <w:tc>
          <w:tcPr>
            <w:tcW w:w="1740" w:type="dxa"/>
          </w:tcPr>
          <w:p w14:paraId="21B798E9" w14:textId="77777777" w:rsidR="007830F4" w:rsidRPr="006637CD" w:rsidRDefault="007830F4" w:rsidP="00510B78">
            <w:pPr>
              <w:ind w:firstLine="0"/>
            </w:pPr>
          </w:p>
        </w:tc>
      </w:tr>
      <w:tr w:rsidR="007830F4" w:rsidRPr="006637CD" w14:paraId="05263CDF" w14:textId="1B71E974" w:rsidTr="007830F4">
        <w:tc>
          <w:tcPr>
            <w:tcW w:w="1898" w:type="dxa"/>
            <w:vAlign w:val="center"/>
          </w:tcPr>
          <w:p w14:paraId="10715CA5" w14:textId="77777777" w:rsidR="007830F4" w:rsidRDefault="007830F4" w:rsidP="00510B78">
            <w:pPr>
              <w:ind w:firstLine="0"/>
            </w:pPr>
            <w:proofErr w:type="spellStart"/>
            <w:r w:rsidRPr="006637CD">
              <w:t>Django</w:t>
            </w:r>
            <w:proofErr w:type="spellEnd"/>
          </w:p>
        </w:tc>
        <w:tc>
          <w:tcPr>
            <w:tcW w:w="2241" w:type="dxa"/>
            <w:vAlign w:val="center"/>
          </w:tcPr>
          <w:p w14:paraId="67FBE900" w14:textId="77777777" w:rsidR="007830F4" w:rsidRPr="006637CD" w:rsidRDefault="007830F4" w:rsidP="00510B78">
            <w:pPr>
              <w:ind w:firstLine="0"/>
            </w:pPr>
          </w:p>
        </w:tc>
        <w:tc>
          <w:tcPr>
            <w:tcW w:w="1874" w:type="dxa"/>
            <w:vAlign w:val="center"/>
          </w:tcPr>
          <w:p w14:paraId="462694A5" w14:textId="77777777" w:rsidR="007830F4" w:rsidRPr="006637CD" w:rsidRDefault="007830F4" w:rsidP="00510B78">
            <w:pPr>
              <w:ind w:firstLine="0"/>
            </w:pPr>
          </w:p>
        </w:tc>
        <w:tc>
          <w:tcPr>
            <w:tcW w:w="1875" w:type="dxa"/>
            <w:vAlign w:val="center"/>
          </w:tcPr>
          <w:p w14:paraId="51214A25" w14:textId="77777777" w:rsidR="007830F4" w:rsidRPr="006637CD" w:rsidRDefault="007830F4" w:rsidP="00510B78">
            <w:pPr>
              <w:ind w:firstLine="0"/>
            </w:pPr>
          </w:p>
        </w:tc>
        <w:tc>
          <w:tcPr>
            <w:tcW w:w="1740" w:type="dxa"/>
          </w:tcPr>
          <w:p w14:paraId="7C15D390" w14:textId="77777777" w:rsidR="007830F4" w:rsidRPr="006637CD" w:rsidRDefault="007830F4" w:rsidP="00510B78">
            <w:pPr>
              <w:ind w:firstLine="0"/>
            </w:pPr>
          </w:p>
        </w:tc>
      </w:tr>
      <w:tr w:rsidR="007830F4" w:rsidRPr="006637CD" w14:paraId="298E7EAB" w14:textId="6C624601" w:rsidTr="007830F4">
        <w:tc>
          <w:tcPr>
            <w:tcW w:w="1898" w:type="dxa"/>
            <w:vAlign w:val="center"/>
          </w:tcPr>
          <w:p w14:paraId="26F9D8CE" w14:textId="77777777" w:rsidR="007830F4" w:rsidRDefault="007830F4" w:rsidP="00510B78">
            <w:pPr>
              <w:ind w:firstLine="0"/>
            </w:pPr>
            <w:proofErr w:type="spellStart"/>
            <w:r w:rsidRPr="006637CD">
              <w:t>Flask</w:t>
            </w:r>
            <w:proofErr w:type="spellEnd"/>
          </w:p>
        </w:tc>
        <w:tc>
          <w:tcPr>
            <w:tcW w:w="2241" w:type="dxa"/>
            <w:vAlign w:val="center"/>
          </w:tcPr>
          <w:p w14:paraId="59FF2D9A" w14:textId="77777777" w:rsidR="007830F4" w:rsidRPr="006637CD" w:rsidRDefault="007830F4" w:rsidP="00510B78">
            <w:pPr>
              <w:ind w:firstLine="0"/>
            </w:pPr>
          </w:p>
        </w:tc>
        <w:tc>
          <w:tcPr>
            <w:tcW w:w="1874" w:type="dxa"/>
            <w:vAlign w:val="center"/>
          </w:tcPr>
          <w:p w14:paraId="2D8553D3" w14:textId="77777777" w:rsidR="007830F4" w:rsidRPr="006637CD" w:rsidRDefault="007830F4" w:rsidP="00510B78">
            <w:pPr>
              <w:ind w:firstLine="0"/>
            </w:pPr>
          </w:p>
        </w:tc>
        <w:tc>
          <w:tcPr>
            <w:tcW w:w="1875" w:type="dxa"/>
            <w:vAlign w:val="center"/>
          </w:tcPr>
          <w:p w14:paraId="6EED8830" w14:textId="77777777" w:rsidR="007830F4" w:rsidRPr="006637CD" w:rsidRDefault="007830F4" w:rsidP="00510B78">
            <w:pPr>
              <w:ind w:firstLine="0"/>
            </w:pPr>
          </w:p>
        </w:tc>
        <w:tc>
          <w:tcPr>
            <w:tcW w:w="1740" w:type="dxa"/>
          </w:tcPr>
          <w:p w14:paraId="11247699" w14:textId="77777777" w:rsidR="007830F4" w:rsidRPr="006637CD" w:rsidRDefault="007830F4" w:rsidP="00510B78">
            <w:pPr>
              <w:ind w:firstLine="0"/>
            </w:pPr>
          </w:p>
        </w:tc>
      </w:tr>
      <w:tr w:rsidR="007830F4" w:rsidRPr="006637CD" w14:paraId="577F6E62" w14:textId="3EE68427" w:rsidTr="007830F4">
        <w:tc>
          <w:tcPr>
            <w:tcW w:w="1898" w:type="dxa"/>
            <w:vAlign w:val="center"/>
          </w:tcPr>
          <w:p w14:paraId="5A9E28E2" w14:textId="77777777" w:rsidR="007830F4" w:rsidRDefault="007830F4" w:rsidP="00510B78">
            <w:pPr>
              <w:ind w:firstLine="0"/>
            </w:pPr>
            <w:proofErr w:type="spellStart"/>
            <w:r w:rsidRPr="006637CD">
              <w:t>Rails</w:t>
            </w:r>
            <w:proofErr w:type="spellEnd"/>
          </w:p>
        </w:tc>
        <w:tc>
          <w:tcPr>
            <w:tcW w:w="2241" w:type="dxa"/>
            <w:vAlign w:val="center"/>
          </w:tcPr>
          <w:p w14:paraId="009339E0" w14:textId="77777777" w:rsidR="007830F4" w:rsidRPr="006637CD" w:rsidRDefault="007830F4" w:rsidP="00510B78">
            <w:pPr>
              <w:ind w:firstLine="0"/>
            </w:pPr>
          </w:p>
        </w:tc>
        <w:tc>
          <w:tcPr>
            <w:tcW w:w="1874" w:type="dxa"/>
            <w:vAlign w:val="center"/>
          </w:tcPr>
          <w:p w14:paraId="2B1FFCB3" w14:textId="77777777" w:rsidR="007830F4" w:rsidRPr="006637CD" w:rsidRDefault="007830F4" w:rsidP="00510B78">
            <w:pPr>
              <w:ind w:firstLine="0"/>
            </w:pPr>
          </w:p>
        </w:tc>
        <w:tc>
          <w:tcPr>
            <w:tcW w:w="1875" w:type="dxa"/>
            <w:vAlign w:val="center"/>
          </w:tcPr>
          <w:p w14:paraId="052E2CF5" w14:textId="77777777" w:rsidR="007830F4" w:rsidRPr="006637CD" w:rsidRDefault="007830F4" w:rsidP="00510B78">
            <w:pPr>
              <w:ind w:firstLine="0"/>
            </w:pPr>
          </w:p>
        </w:tc>
        <w:tc>
          <w:tcPr>
            <w:tcW w:w="1740" w:type="dxa"/>
          </w:tcPr>
          <w:p w14:paraId="2C68AB54" w14:textId="77777777" w:rsidR="007830F4" w:rsidRPr="006637CD" w:rsidRDefault="007830F4" w:rsidP="00510B78">
            <w:pPr>
              <w:ind w:firstLine="0"/>
            </w:pPr>
          </w:p>
        </w:tc>
      </w:tr>
      <w:tr w:rsidR="007830F4" w:rsidRPr="006637CD" w14:paraId="64A89367" w14:textId="46818337" w:rsidTr="007830F4">
        <w:tc>
          <w:tcPr>
            <w:tcW w:w="1898" w:type="dxa"/>
            <w:vAlign w:val="center"/>
          </w:tcPr>
          <w:p w14:paraId="4EBA90B6" w14:textId="77777777" w:rsidR="007830F4" w:rsidRDefault="007830F4" w:rsidP="00510B78">
            <w:pPr>
              <w:ind w:firstLine="0"/>
            </w:pPr>
            <w:r w:rsidRPr="006637CD">
              <w:t>ASP.NET</w:t>
            </w:r>
          </w:p>
        </w:tc>
        <w:tc>
          <w:tcPr>
            <w:tcW w:w="2241" w:type="dxa"/>
            <w:vAlign w:val="center"/>
          </w:tcPr>
          <w:p w14:paraId="664E75E0" w14:textId="77777777" w:rsidR="007830F4" w:rsidRPr="006637CD" w:rsidRDefault="007830F4" w:rsidP="00510B78">
            <w:pPr>
              <w:ind w:firstLine="0"/>
            </w:pPr>
          </w:p>
        </w:tc>
        <w:tc>
          <w:tcPr>
            <w:tcW w:w="1874" w:type="dxa"/>
            <w:vAlign w:val="center"/>
          </w:tcPr>
          <w:p w14:paraId="6B0CF175" w14:textId="77777777" w:rsidR="007830F4" w:rsidRPr="006637CD" w:rsidRDefault="007830F4" w:rsidP="00510B78">
            <w:pPr>
              <w:ind w:firstLine="0"/>
            </w:pPr>
          </w:p>
        </w:tc>
        <w:tc>
          <w:tcPr>
            <w:tcW w:w="1875" w:type="dxa"/>
            <w:vAlign w:val="center"/>
          </w:tcPr>
          <w:p w14:paraId="6A980299" w14:textId="77777777" w:rsidR="007830F4" w:rsidRPr="006637CD" w:rsidRDefault="007830F4" w:rsidP="00510B78">
            <w:pPr>
              <w:ind w:firstLine="0"/>
            </w:pPr>
          </w:p>
        </w:tc>
        <w:tc>
          <w:tcPr>
            <w:tcW w:w="1740" w:type="dxa"/>
          </w:tcPr>
          <w:p w14:paraId="7193BCAE" w14:textId="77777777" w:rsidR="007830F4" w:rsidRPr="006637CD" w:rsidRDefault="007830F4" w:rsidP="00510B78">
            <w:pPr>
              <w:ind w:firstLine="0"/>
            </w:pPr>
          </w:p>
        </w:tc>
      </w:tr>
      <w:tr w:rsidR="007830F4" w:rsidRPr="006637CD" w14:paraId="0FADCF8A" w14:textId="4BBA4809" w:rsidTr="007830F4">
        <w:tc>
          <w:tcPr>
            <w:tcW w:w="1898" w:type="dxa"/>
            <w:vAlign w:val="center"/>
          </w:tcPr>
          <w:p w14:paraId="322BBEDF" w14:textId="77777777" w:rsidR="007830F4" w:rsidRDefault="007830F4" w:rsidP="00510B78">
            <w:pPr>
              <w:ind w:firstLine="0"/>
            </w:pPr>
            <w:r w:rsidRPr="006637CD">
              <w:t>ASP.NET MVC (</w:t>
            </w:r>
            <w:proofErr w:type="spellStart"/>
            <w:r w:rsidRPr="006637CD">
              <w:t>archived</w:t>
            </w:r>
            <w:proofErr w:type="spellEnd"/>
            <w:r w:rsidRPr="006637CD">
              <w:t xml:space="preserve"> 2019)</w:t>
            </w:r>
          </w:p>
        </w:tc>
        <w:tc>
          <w:tcPr>
            <w:tcW w:w="2241" w:type="dxa"/>
            <w:vAlign w:val="center"/>
          </w:tcPr>
          <w:p w14:paraId="53462C6E" w14:textId="77777777" w:rsidR="007830F4" w:rsidRPr="006637CD" w:rsidRDefault="007830F4" w:rsidP="00510B78">
            <w:pPr>
              <w:ind w:firstLine="0"/>
            </w:pPr>
          </w:p>
        </w:tc>
        <w:tc>
          <w:tcPr>
            <w:tcW w:w="1874" w:type="dxa"/>
            <w:vAlign w:val="center"/>
          </w:tcPr>
          <w:p w14:paraId="46235360" w14:textId="77777777" w:rsidR="007830F4" w:rsidRPr="006637CD" w:rsidRDefault="007830F4" w:rsidP="00510B78">
            <w:pPr>
              <w:ind w:firstLine="0"/>
            </w:pPr>
          </w:p>
        </w:tc>
        <w:tc>
          <w:tcPr>
            <w:tcW w:w="1875" w:type="dxa"/>
            <w:vAlign w:val="center"/>
          </w:tcPr>
          <w:p w14:paraId="5442546E" w14:textId="77777777" w:rsidR="007830F4" w:rsidRPr="006637CD" w:rsidRDefault="007830F4" w:rsidP="00510B78">
            <w:pPr>
              <w:ind w:firstLine="0"/>
            </w:pPr>
          </w:p>
        </w:tc>
        <w:tc>
          <w:tcPr>
            <w:tcW w:w="1740" w:type="dxa"/>
          </w:tcPr>
          <w:p w14:paraId="446A5F9B" w14:textId="77777777" w:rsidR="007830F4" w:rsidRPr="006637CD" w:rsidRDefault="007830F4" w:rsidP="00510B78">
            <w:pPr>
              <w:ind w:firstLine="0"/>
            </w:pPr>
          </w:p>
        </w:tc>
      </w:tr>
      <w:tr w:rsidR="007830F4" w:rsidRPr="006637CD" w14:paraId="64E0357A" w14:textId="3FE28B16" w:rsidTr="007830F4">
        <w:tc>
          <w:tcPr>
            <w:tcW w:w="1898" w:type="dxa"/>
            <w:vAlign w:val="center"/>
          </w:tcPr>
          <w:p w14:paraId="19FF90DD" w14:textId="77777777" w:rsidR="007830F4" w:rsidRDefault="007830F4" w:rsidP="00510B78">
            <w:pPr>
              <w:ind w:firstLine="0"/>
            </w:pPr>
            <w:r w:rsidRPr="006637CD">
              <w:t xml:space="preserve">Apache </w:t>
            </w:r>
            <w:proofErr w:type="spellStart"/>
            <w:r w:rsidRPr="006637CD">
              <w:t>Struts</w:t>
            </w:r>
            <w:proofErr w:type="spellEnd"/>
          </w:p>
        </w:tc>
        <w:tc>
          <w:tcPr>
            <w:tcW w:w="2241" w:type="dxa"/>
            <w:vAlign w:val="center"/>
          </w:tcPr>
          <w:p w14:paraId="7C653CCF" w14:textId="77777777" w:rsidR="007830F4" w:rsidRPr="006637CD" w:rsidRDefault="007830F4" w:rsidP="00510B78">
            <w:pPr>
              <w:ind w:firstLine="0"/>
            </w:pPr>
          </w:p>
        </w:tc>
        <w:tc>
          <w:tcPr>
            <w:tcW w:w="1874" w:type="dxa"/>
            <w:vAlign w:val="center"/>
          </w:tcPr>
          <w:p w14:paraId="52DAB8D3" w14:textId="77777777" w:rsidR="007830F4" w:rsidRPr="006637CD" w:rsidRDefault="007830F4" w:rsidP="00510B78">
            <w:pPr>
              <w:ind w:firstLine="0"/>
            </w:pPr>
          </w:p>
        </w:tc>
        <w:tc>
          <w:tcPr>
            <w:tcW w:w="1875" w:type="dxa"/>
            <w:vAlign w:val="center"/>
          </w:tcPr>
          <w:p w14:paraId="2BF15896" w14:textId="77777777" w:rsidR="007830F4" w:rsidRPr="006637CD" w:rsidRDefault="007830F4" w:rsidP="00510B78">
            <w:pPr>
              <w:ind w:firstLine="0"/>
            </w:pPr>
          </w:p>
        </w:tc>
        <w:tc>
          <w:tcPr>
            <w:tcW w:w="1740" w:type="dxa"/>
          </w:tcPr>
          <w:p w14:paraId="70FE934C" w14:textId="77777777" w:rsidR="007830F4" w:rsidRPr="006637CD" w:rsidRDefault="007830F4" w:rsidP="00510B78">
            <w:pPr>
              <w:ind w:firstLine="0"/>
            </w:pPr>
          </w:p>
        </w:tc>
      </w:tr>
      <w:tr w:rsidR="007830F4" w:rsidRPr="006637CD" w14:paraId="2E01553C" w14:textId="7165AF4F" w:rsidTr="007830F4">
        <w:tc>
          <w:tcPr>
            <w:tcW w:w="1898" w:type="dxa"/>
            <w:vAlign w:val="center"/>
          </w:tcPr>
          <w:p w14:paraId="08707200" w14:textId="77777777" w:rsidR="007830F4" w:rsidRDefault="007830F4" w:rsidP="00510B78">
            <w:pPr>
              <w:ind w:firstLine="0"/>
            </w:pPr>
            <w:r w:rsidRPr="006637CD">
              <w:t>Sinatra</w:t>
            </w:r>
          </w:p>
        </w:tc>
        <w:tc>
          <w:tcPr>
            <w:tcW w:w="2241" w:type="dxa"/>
            <w:vAlign w:val="center"/>
          </w:tcPr>
          <w:p w14:paraId="5CD213F5" w14:textId="77777777" w:rsidR="007830F4" w:rsidRPr="006637CD" w:rsidRDefault="007830F4" w:rsidP="00510B78">
            <w:pPr>
              <w:ind w:firstLine="0"/>
            </w:pPr>
          </w:p>
        </w:tc>
        <w:tc>
          <w:tcPr>
            <w:tcW w:w="1874" w:type="dxa"/>
            <w:vAlign w:val="center"/>
          </w:tcPr>
          <w:p w14:paraId="0254936C" w14:textId="77777777" w:rsidR="007830F4" w:rsidRPr="006637CD" w:rsidRDefault="007830F4" w:rsidP="00510B78">
            <w:pPr>
              <w:ind w:firstLine="0"/>
            </w:pPr>
          </w:p>
        </w:tc>
        <w:tc>
          <w:tcPr>
            <w:tcW w:w="1875" w:type="dxa"/>
            <w:vAlign w:val="center"/>
          </w:tcPr>
          <w:p w14:paraId="01A83B8E" w14:textId="77777777" w:rsidR="007830F4" w:rsidRPr="006637CD" w:rsidRDefault="007830F4" w:rsidP="00510B78">
            <w:pPr>
              <w:ind w:firstLine="0"/>
            </w:pPr>
          </w:p>
        </w:tc>
        <w:tc>
          <w:tcPr>
            <w:tcW w:w="1740" w:type="dxa"/>
          </w:tcPr>
          <w:p w14:paraId="65036EB2" w14:textId="77777777" w:rsidR="007830F4" w:rsidRPr="006637CD" w:rsidRDefault="007830F4" w:rsidP="00510B78">
            <w:pPr>
              <w:ind w:firstLine="0"/>
            </w:pPr>
          </w:p>
        </w:tc>
      </w:tr>
      <w:tr w:rsidR="007830F4" w:rsidRPr="006637CD" w14:paraId="55FA107C" w14:textId="4FBA8C63" w:rsidTr="007830F4">
        <w:tc>
          <w:tcPr>
            <w:tcW w:w="1898" w:type="dxa"/>
            <w:vAlign w:val="center"/>
          </w:tcPr>
          <w:p w14:paraId="042FB470" w14:textId="77777777" w:rsidR="007830F4" w:rsidRDefault="007830F4" w:rsidP="00510B78">
            <w:pPr>
              <w:ind w:firstLine="0"/>
            </w:pPr>
            <w:proofErr w:type="spellStart"/>
            <w:r w:rsidRPr="006637CD">
              <w:t>Yii</w:t>
            </w:r>
            <w:proofErr w:type="spellEnd"/>
          </w:p>
        </w:tc>
        <w:tc>
          <w:tcPr>
            <w:tcW w:w="2241" w:type="dxa"/>
            <w:vAlign w:val="center"/>
          </w:tcPr>
          <w:p w14:paraId="3529E49F" w14:textId="77777777" w:rsidR="007830F4" w:rsidRPr="006637CD" w:rsidRDefault="007830F4" w:rsidP="00510B78">
            <w:pPr>
              <w:ind w:firstLine="0"/>
            </w:pPr>
          </w:p>
        </w:tc>
        <w:tc>
          <w:tcPr>
            <w:tcW w:w="1874" w:type="dxa"/>
            <w:vAlign w:val="center"/>
          </w:tcPr>
          <w:p w14:paraId="2334853D" w14:textId="77777777" w:rsidR="007830F4" w:rsidRPr="006637CD" w:rsidRDefault="007830F4" w:rsidP="00510B78">
            <w:pPr>
              <w:ind w:firstLine="0"/>
            </w:pPr>
          </w:p>
        </w:tc>
        <w:tc>
          <w:tcPr>
            <w:tcW w:w="1875" w:type="dxa"/>
            <w:vAlign w:val="center"/>
          </w:tcPr>
          <w:p w14:paraId="30E82C59" w14:textId="77777777" w:rsidR="007830F4" w:rsidRPr="006637CD" w:rsidRDefault="007830F4" w:rsidP="00510B78">
            <w:pPr>
              <w:ind w:firstLine="0"/>
            </w:pPr>
          </w:p>
        </w:tc>
        <w:tc>
          <w:tcPr>
            <w:tcW w:w="1740" w:type="dxa"/>
          </w:tcPr>
          <w:p w14:paraId="42A8971E" w14:textId="77777777" w:rsidR="007830F4" w:rsidRPr="006637CD" w:rsidRDefault="007830F4" w:rsidP="00510B78">
            <w:pPr>
              <w:ind w:firstLine="0"/>
            </w:pPr>
          </w:p>
        </w:tc>
      </w:tr>
    </w:tbl>
    <w:p w14:paraId="75574570" w14:textId="77777777" w:rsidR="00041417" w:rsidRDefault="00041417" w:rsidP="00041417"/>
    <w:p w14:paraId="300FE0DC" w14:textId="77777777" w:rsidR="00041417" w:rsidRDefault="00041417" w:rsidP="00041417">
      <w:pPr>
        <w:pStyle w:val="Titolo1"/>
        <w:numPr>
          <w:ilvl w:val="0"/>
          <w:numId w:val="1"/>
        </w:numPr>
        <w:pBdr>
          <w:bottom w:val="single" w:sz="4" w:space="1" w:color="595959" w:themeColor="text1" w:themeTint="A6"/>
        </w:pBdr>
        <w:spacing w:before="360" w:after="160"/>
        <w:jc w:val="left"/>
      </w:pPr>
      <w:bookmarkStart w:id="369" w:name="_Toc17210623"/>
      <w:r>
        <w:t xml:space="preserve">Caso di </w:t>
      </w:r>
      <w:commentRangeStart w:id="370"/>
      <w:r>
        <w:t>Studio</w:t>
      </w:r>
      <w:commentRangeEnd w:id="370"/>
      <w:r w:rsidR="007830F4">
        <w:rPr>
          <w:rStyle w:val="Rimandocommento"/>
          <w:rFonts w:asciiTheme="minorHAnsi" w:eastAsiaTheme="minorEastAsia" w:hAnsiTheme="minorHAnsi" w:cstheme="minorBidi"/>
          <w:b w:val="0"/>
          <w:bCs w:val="0"/>
          <w:caps w:val="0"/>
          <w:spacing w:val="0"/>
        </w:rPr>
        <w:commentReference w:id="370"/>
      </w:r>
      <w:bookmarkEnd w:id="369"/>
    </w:p>
    <w:p w14:paraId="6C322578" w14:textId="4668451E" w:rsidR="007830F4" w:rsidRDefault="00041417" w:rsidP="00041417">
      <w:r w:rsidRPr="00173F1E">
        <w:t xml:space="preserve">Il caso di studio riguarda lo sviluppo di un’applicazione web che ci permetta di visualizzare/inserire/cancellare un </w:t>
      </w:r>
      <w:proofErr w:type="spellStart"/>
      <w:r w:rsidRPr="00173F1E">
        <w:t>framework</w:t>
      </w:r>
      <w:proofErr w:type="spellEnd"/>
      <w:r w:rsidRPr="00173F1E">
        <w:t xml:space="preserve"> da una lista con i seguenti attributi: nome, tipo, punteggio. Sono stati scelti solo </w:t>
      </w:r>
      <w:proofErr w:type="spellStart"/>
      <w:r w:rsidRPr="00173F1E">
        <w:t>FullStack</w:t>
      </w:r>
      <w:proofErr w:type="spellEnd"/>
      <w:r w:rsidRPr="00173F1E">
        <w:t xml:space="preserve"> </w:t>
      </w:r>
      <w:proofErr w:type="spellStart"/>
      <w:r w:rsidRPr="00173F1E">
        <w:t>Frameworks</w:t>
      </w:r>
      <w:proofErr w:type="spellEnd"/>
      <w:r w:rsidRPr="00173F1E">
        <w:t xml:space="preserve"> per consentire lo sviluppo dell’applicazione in tutte le sue componenti </w:t>
      </w:r>
      <w:proofErr w:type="spellStart"/>
      <w:r w:rsidRPr="00173F1E">
        <w:t>backend</w:t>
      </w:r>
      <w:proofErr w:type="spellEnd"/>
      <w:r w:rsidRPr="00173F1E">
        <w:t xml:space="preserve"> e </w:t>
      </w:r>
      <w:proofErr w:type="spellStart"/>
      <w:r w:rsidRPr="00173F1E">
        <w:t>frontend</w:t>
      </w:r>
      <w:proofErr w:type="spellEnd"/>
      <w:r w:rsidRPr="00173F1E">
        <w:t>. </w:t>
      </w:r>
    </w:p>
    <w:p w14:paraId="29306C5D" w14:textId="77777777" w:rsidR="007830F4" w:rsidRDefault="007830F4">
      <w:pPr>
        <w:spacing w:line="252" w:lineRule="auto"/>
        <w:ind w:firstLine="0"/>
      </w:pPr>
      <w:r>
        <w:br w:type="page"/>
      </w:r>
    </w:p>
    <w:p w14:paraId="00187C61" w14:textId="77777777" w:rsidR="00041417" w:rsidRPr="00173F1E" w:rsidRDefault="00041417" w:rsidP="00041417"/>
    <w:p w14:paraId="5AD46CB8" w14:textId="77777777" w:rsidR="00041417" w:rsidRDefault="00041417" w:rsidP="00041417">
      <w:pPr>
        <w:pStyle w:val="Titolo1"/>
        <w:numPr>
          <w:ilvl w:val="0"/>
          <w:numId w:val="1"/>
        </w:numPr>
        <w:pBdr>
          <w:bottom w:val="single" w:sz="4" w:space="1" w:color="595959" w:themeColor="text1" w:themeTint="A6"/>
        </w:pBdr>
        <w:spacing w:before="360" w:after="160"/>
        <w:jc w:val="left"/>
      </w:pPr>
      <w:bookmarkStart w:id="371" w:name="_Toc17210624"/>
      <w:r>
        <w:t>Related work</w:t>
      </w:r>
      <w:bookmarkEnd w:id="371"/>
      <w:r>
        <w:t xml:space="preserve"> </w:t>
      </w:r>
    </w:p>
    <w:p w14:paraId="225BC010" w14:textId="77777777" w:rsidR="00041417" w:rsidRDefault="00041417" w:rsidP="00041417"/>
    <w:p w14:paraId="34E3EAE6" w14:textId="02EB4354" w:rsidR="00041417" w:rsidRDefault="00041417" w:rsidP="00041417">
      <w:r>
        <w:t>In questo capitolo introduciamo e discutiamo le fonti esterne che abbiamo studiato e che ci hanno portato a sviluppare la nostra analisi multi-</w:t>
      </w:r>
      <w:proofErr w:type="spellStart"/>
      <w:r>
        <w:t>criteriale</w:t>
      </w:r>
      <w:proofErr w:type="spellEnd"/>
      <w:r>
        <w:t xml:space="preserve"> in questo modo</w:t>
      </w:r>
      <w:commentRangeStart w:id="372"/>
      <w:r>
        <w:t xml:space="preserve">. Il primo articolo preso in esame è stato </w:t>
      </w:r>
      <w:proofErr w:type="spellStart"/>
      <w:r w:rsidRPr="00F14F5C">
        <w:rPr>
          <w:b/>
          <w:i/>
        </w:rPr>
        <w:t>selecting</w:t>
      </w:r>
      <w:proofErr w:type="spellEnd"/>
      <w:r w:rsidRPr="00F14F5C">
        <w:rPr>
          <w:b/>
          <w:i/>
        </w:rPr>
        <w:t xml:space="preserve"> a </w:t>
      </w:r>
      <w:proofErr w:type="spellStart"/>
      <w:r w:rsidRPr="00F14F5C">
        <w:rPr>
          <w:b/>
          <w:i/>
        </w:rPr>
        <w:t>php</w:t>
      </w:r>
      <w:proofErr w:type="spellEnd"/>
      <w:r w:rsidRPr="00F14F5C">
        <w:rPr>
          <w:b/>
          <w:i/>
        </w:rPr>
        <w:t xml:space="preserve"> </w:t>
      </w:r>
      <w:proofErr w:type="spellStart"/>
      <w:r w:rsidRPr="00F14F5C">
        <w:rPr>
          <w:b/>
          <w:i/>
        </w:rPr>
        <w:t>framework</w:t>
      </w:r>
      <w:proofErr w:type="spellEnd"/>
      <w:r w:rsidRPr="00F14F5C">
        <w:rPr>
          <w:b/>
          <w:i/>
        </w:rPr>
        <w:t xml:space="preserve"> for a web </w:t>
      </w:r>
      <w:proofErr w:type="spellStart"/>
      <w:r w:rsidRPr="00F14F5C">
        <w:rPr>
          <w:b/>
          <w:i/>
        </w:rPr>
        <w:t>application</w:t>
      </w:r>
      <w:proofErr w:type="spellEnd"/>
      <w:r w:rsidRPr="00F14F5C">
        <w:rPr>
          <w:b/>
          <w:i/>
        </w:rPr>
        <w:t xml:space="preserve"> </w:t>
      </w:r>
      <w:proofErr w:type="spellStart"/>
      <w:r w:rsidRPr="00F14F5C">
        <w:rPr>
          <w:b/>
          <w:i/>
        </w:rPr>
        <w:t>project</w:t>
      </w:r>
      <w:proofErr w:type="spellEnd"/>
      <w:r w:rsidRPr="00F14F5C">
        <w:rPr>
          <w:b/>
          <w:i/>
        </w:rPr>
        <w:t xml:space="preserve"> — the </w:t>
      </w:r>
      <w:proofErr w:type="spellStart"/>
      <w:r w:rsidRPr="00F14F5C">
        <w:rPr>
          <w:b/>
          <w:i/>
        </w:rPr>
        <w:t>method</w:t>
      </w:r>
      <w:proofErr w:type="spellEnd"/>
      <w:r w:rsidRPr="00F14F5C">
        <w:rPr>
          <w:b/>
          <w:i/>
        </w:rPr>
        <w:t xml:space="preserve"> and case </w:t>
      </w:r>
      <w:proofErr w:type="spellStart"/>
      <w:r w:rsidRPr="00F14F5C">
        <w:rPr>
          <w:b/>
          <w:i/>
        </w:rPr>
        <w:t>study</w:t>
      </w:r>
      <w:proofErr w:type="spellEnd"/>
      <w:r>
        <w:t xml:space="preserve"> </w:t>
      </w:r>
      <w:sdt>
        <w:sdtPr>
          <w:id w:val="-1131341"/>
          <w:citation/>
        </w:sdtPr>
        <w:sdtContent>
          <w:r>
            <w:fldChar w:fldCharType="begin"/>
          </w:r>
          <w:r>
            <w:instrText xml:space="preserve">CITATION Adr15 \l 1040 </w:instrText>
          </w:r>
          <w:r>
            <w:fldChar w:fldCharType="separate"/>
          </w:r>
          <w:r w:rsidR="007830F4" w:rsidRPr="007830F4">
            <w:rPr>
              <w:noProof/>
            </w:rPr>
            <w:t>[2]</w:t>
          </w:r>
          <w:r>
            <w:fldChar w:fldCharType="end"/>
          </w:r>
        </w:sdtContent>
      </w:sdt>
      <w:r>
        <w:t xml:space="preserve"> in questo articolo si risolve il problema della selezione di un </w:t>
      </w:r>
      <w:proofErr w:type="spellStart"/>
      <w:r>
        <w:t>framework</w:t>
      </w:r>
      <w:proofErr w:type="spellEnd"/>
      <w:r>
        <w:t xml:space="preserve"> </w:t>
      </w:r>
      <w:proofErr w:type="spellStart"/>
      <w:r>
        <w:t>php</w:t>
      </w:r>
      <w:proofErr w:type="spellEnd"/>
      <w:r>
        <w:t xml:space="preserve"> per sviluppare un applicazione web, in questo metodo di analisi comparativa i criteri di valutazione sono </w:t>
      </w:r>
      <w:proofErr w:type="spellStart"/>
      <w:r>
        <w:t>Features</w:t>
      </w:r>
      <w:proofErr w:type="spellEnd"/>
      <w:r>
        <w:t xml:space="preserve"> del </w:t>
      </w:r>
      <w:proofErr w:type="spellStart"/>
      <w:r>
        <w:t>framework</w:t>
      </w:r>
      <w:proofErr w:type="spellEnd"/>
      <w:r>
        <w:t xml:space="preserve"> stesso, queste vendono classificate in 3 tipi: ‘</w:t>
      </w:r>
      <w:proofErr w:type="spellStart"/>
      <w:r>
        <w:t>Stimulants</w:t>
      </w:r>
      <w:proofErr w:type="spellEnd"/>
      <w:r>
        <w:t>’,’</w:t>
      </w:r>
      <w:proofErr w:type="spellStart"/>
      <w:r>
        <w:t>Destimulants</w:t>
      </w:r>
      <w:proofErr w:type="spellEnd"/>
      <w:r>
        <w:t>’ e ‘</w:t>
      </w:r>
      <w:proofErr w:type="spellStart"/>
      <w:r>
        <w:t>Nominants</w:t>
      </w:r>
      <w:proofErr w:type="spellEnd"/>
      <w:r>
        <w:t>’ queste variabili possono essere costituite anche da sotto-variabili le quali attraverso un processo di normalizzazione verranno valutate con due metodi differenti, il ‘Non-</w:t>
      </w:r>
      <w:proofErr w:type="spellStart"/>
      <w:r>
        <w:t>reference</w:t>
      </w:r>
      <w:proofErr w:type="spellEnd"/>
      <w:r>
        <w:t>-</w:t>
      </w:r>
      <w:proofErr w:type="spellStart"/>
      <w:r>
        <w:t>method</w:t>
      </w:r>
      <w:proofErr w:type="spellEnd"/>
      <w:r>
        <w:t>’ tramite il quale viene creata una ‘</w:t>
      </w:r>
      <w:proofErr w:type="spellStart"/>
      <w:r>
        <w:t>Synthetic</w:t>
      </w:r>
      <w:proofErr w:type="spellEnd"/>
      <w:r>
        <w:t xml:space="preserve"> </w:t>
      </w:r>
      <w:proofErr w:type="spellStart"/>
      <w:r>
        <w:t>Feature</w:t>
      </w:r>
      <w:proofErr w:type="spellEnd"/>
      <w:r>
        <w:t xml:space="preserve">’ sommando il </w:t>
      </w:r>
      <w:proofErr w:type="spellStart"/>
      <w:r>
        <w:t>il</w:t>
      </w:r>
      <w:proofErr w:type="spellEnd"/>
      <w:r>
        <w:t xml:space="preserve"> valore normalizzato e pesato delle sotto-</w:t>
      </w:r>
      <w:proofErr w:type="spellStart"/>
      <w:r>
        <w:t>feature</w:t>
      </w:r>
      <w:proofErr w:type="spellEnd"/>
      <w:r>
        <w:t xml:space="preserve">; ed il ‘Reference </w:t>
      </w:r>
      <w:proofErr w:type="spellStart"/>
      <w:r>
        <w:t>method</w:t>
      </w:r>
      <w:proofErr w:type="spellEnd"/>
      <w:r>
        <w:t xml:space="preserve">’ il quale consiste nel determinare un valore ottimale ed utilizzarlo come referenza per la valutazione considerando i valori che vi sia avvicinano di </w:t>
      </w:r>
      <w:proofErr w:type="spellStart"/>
      <w:r>
        <w:t>piu</w:t>
      </w:r>
      <w:proofErr w:type="spellEnd"/>
      <w:r>
        <w:t xml:space="preserve"> come migliori. Analogamente a questo tipo di analisi abbiamo usato la tecnica di normalizzazione delle variabili utilizzando gli stessi concetto di ‘</w:t>
      </w:r>
      <w:proofErr w:type="spellStart"/>
      <w:r>
        <w:t>Stimulants</w:t>
      </w:r>
      <w:proofErr w:type="spellEnd"/>
      <w:r>
        <w:t>’ e ‘</w:t>
      </w:r>
      <w:proofErr w:type="spellStart"/>
      <w:r>
        <w:t>Destimulants</w:t>
      </w:r>
      <w:proofErr w:type="spellEnd"/>
      <w:r>
        <w:t>’ per gestire le variabili che portano a risultati negativi, ed abbiamo abbracciato il ‘Non-</w:t>
      </w:r>
      <w:proofErr w:type="spellStart"/>
      <w:r>
        <w:t>reference</w:t>
      </w:r>
      <w:proofErr w:type="spellEnd"/>
      <w:r>
        <w:t xml:space="preserve"> </w:t>
      </w:r>
      <w:proofErr w:type="spellStart"/>
      <w:r>
        <w:t>method</w:t>
      </w:r>
      <w:proofErr w:type="spellEnd"/>
      <w:r>
        <w:t>’ valutando le variabili in normalizzando i valori. Diversamente da questa analisi non esaminiamo ‘</w:t>
      </w:r>
      <w:proofErr w:type="spellStart"/>
      <w:r>
        <w:t>features</w:t>
      </w:r>
      <w:proofErr w:type="spellEnd"/>
      <w:r>
        <w:t xml:space="preserve">’ ma </w:t>
      </w:r>
      <w:proofErr w:type="spellStart"/>
      <w:r>
        <w:t>Quality</w:t>
      </w:r>
      <w:proofErr w:type="spellEnd"/>
      <w:r>
        <w:t xml:space="preserve"> </w:t>
      </w:r>
      <w:proofErr w:type="spellStart"/>
      <w:r>
        <w:t>Attribute</w:t>
      </w:r>
      <w:proofErr w:type="spellEnd"/>
      <w:r>
        <w:t xml:space="preserve"> come specificato in </w:t>
      </w:r>
      <w:sdt>
        <w:sdtPr>
          <w:id w:val="-749738663"/>
          <w:citation/>
        </w:sdtPr>
        <w:sdtContent>
          <w:r>
            <w:fldChar w:fldCharType="begin"/>
          </w:r>
          <w:r>
            <w:instrText xml:space="preserve">CITATION Fra18 \l 1040 </w:instrText>
          </w:r>
          <w:r>
            <w:fldChar w:fldCharType="separate"/>
          </w:r>
          <w:r w:rsidR="007830F4" w:rsidRPr="007830F4">
            <w:rPr>
              <w:noProof/>
            </w:rPr>
            <w:t>[3]</w:t>
          </w:r>
          <w:r>
            <w:fldChar w:fldCharType="end"/>
          </w:r>
        </w:sdtContent>
      </w:sdt>
      <w:r>
        <w:t xml:space="preserve">. Il problema riscontrato in questo particolare studio è il campo di soluzioni che risulta molto ristretto rispetto al nostro problema di analisi, infatti vengono analizzati solo </w:t>
      </w:r>
      <w:proofErr w:type="spellStart"/>
      <w:r>
        <w:t>frameworks</w:t>
      </w:r>
      <w:proofErr w:type="spellEnd"/>
      <w:r>
        <w:t xml:space="preserve"> PHP questo permette al decisore di utilizzare solo </w:t>
      </w:r>
      <w:proofErr w:type="spellStart"/>
      <w:r>
        <w:t>features</w:t>
      </w:r>
      <w:proofErr w:type="spellEnd"/>
      <w:r>
        <w:t xml:space="preserve">, nel nostro caso lo spazio di soluzioni è </w:t>
      </w:r>
      <w:proofErr w:type="spellStart"/>
      <w:r>
        <w:t>piu</w:t>
      </w:r>
      <w:proofErr w:type="spellEnd"/>
      <w:r>
        <w:t xml:space="preserve"> ampio, si mettono in discussione ambienti di sviluppo diverso come Java, PHP, </w:t>
      </w:r>
      <w:proofErr w:type="spellStart"/>
      <w:r>
        <w:t>Javascript</w:t>
      </w:r>
      <w:proofErr w:type="spellEnd"/>
      <w:r>
        <w:t xml:space="preserve">, </w:t>
      </w:r>
      <w:proofErr w:type="spellStart"/>
      <w:r>
        <w:t>Python</w:t>
      </w:r>
      <w:proofErr w:type="spellEnd"/>
      <w:r>
        <w:t xml:space="preserve"> ed altri, questa situazione ci porta a valutare metriche che non sono solo </w:t>
      </w:r>
      <w:proofErr w:type="spellStart"/>
      <w:r>
        <w:t>features</w:t>
      </w:r>
      <w:proofErr w:type="spellEnd"/>
      <w:r>
        <w:t xml:space="preserve"> ma anche altri ‘indici di </w:t>
      </w:r>
      <w:proofErr w:type="spellStart"/>
      <w:r>
        <w:t>qualita’</w:t>
      </w:r>
      <w:proofErr w:type="spellEnd"/>
      <w:r>
        <w:t xml:space="preserve"> non puramente tecnici.</w:t>
      </w:r>
      <w:commentRangeEnd w:id="372"/>
      <w:r>
        <w:rPr>
          <w:rStyle w:val="Rimandocommento"/>
          <w:rFonts w:asciiTheme="minorHAnsi" w:hAnsiTheme="minorHAnsi"/>
        </w:rPr>
        <w:commentReference w:id="372"/>
      </w:r>
    </w:p>
    <w:p w14:paraId="26B73F2A" w14:textId="77777777" w:rsidR="00041417" w:rsidRDefault="00041417" w:rsidP="00041417">
      <w:commentRangeStart w:id="373"/>
      <w:r w:rsidRPr="00C64510">
        <w:t>Un altro articolo</w:t>
      </w:r>
      <w:r>
        <w:rPr>
          <w:i/>
        </w:rPr>
        <w:t xml:space="preserve"> preso in esame è: ‘</w:t>
      </w:r>
      <w:r w:rsidRPr="00F14F5C">
        <w:rPr>
          <w:b/>
          <w:i/>
        </w:rPr>
        <w:t xml:space="preserve">A </w:t>
      </w:r>
      <w:proofErr w:type="spellStart"/>
      <w:r w:rsidRPr="00F14F5C">
        <w:rPr>
          <w:b/>
          <w:i/>
        </w:rPr>
        <w:t>quantity</w:t>
      </w:r>
      <w:proofErr w:type="spellEnd"/>
      <w:r w:rsidRPr="00F14F5C">
        <w:rPr>
          <w:b/>
          <w:i/>
        </w:rPr>
        <w:t xml:space="preserve"> model for </w:t>
      </w:r>
      <w:proofErr w:type="spellStart"/>
      <w:r w:rsidRPr="00F14F5C">
        <w:rPr>
          <w:b/>
          <w:i/>
        </w:rPr>
        <w:t>controlling</w:t>
      </w:r>
      <w:proofErr w:type="spellEnd"/>
      <w:r w:rsidRPr="00F14F5C">
        <w:rPr>
          <w:b/>
          <w:i/>
        </w:rPr>
        <w:t xml:space="preserve"> and </w:t>
      </w:r>
      <w:proofErr w:type="spellStart"/>
      <w:r w:rsidRPr="00F14F5C">
        <w:rPr>
          <w:b/>
          <w:i/>
        </w:rPr>
        <w:t>measuring</w:t>
      </w:r>
      <w:proofErr w:type="spellEnd"/>
      <w:r w:rsidRPr="00F14F5C">
        <w:rPr>
          <w:b/>
          <w:i/>
        </w:rPr>
        <w:t xml:space="preserve"> software </w:t>
      </w:r>
      <w:proofErr w:type="spellStart"/>
      <w:r w:rsidRPr="00F14F5C">
        <w:rPr>
          <w:b/>
          <w:i/>
        </w:rPr>
        <w:t>quality</w:t>
      </w:r>
      <w:proofErr w:type="spellEnd"/>
      <w:r w:rsidRPr="00F14F5C">
        <w:rPr>
          <w:b/>
          <w:i/>
        </w:rPr>
        <w:t xml:space="preserve"> </w:t>
      </w:r>
      <w:proofErr w:type="spellStart"/>
      <w:r w:rsidRPr="00F14F5C">
        <w:rPr>
          <w:b/>
          <w:i/>
        </w:rPr>
        <w:t>based</w:t>
      </w:r>
      <w:proofErr w:type="spellEnd"/>
      <w:r w:rsidRPr="00F14F5C">
        <w:rPr>
          <w:b/>
          <w:i/>
        </w:rPr>
        <w:t xml:space="preserve"> on the </w:t>
      </w:r>
      <w:proofErr w:type="spellStart"/>
      <w:r w:rsidRPr="00F14F5C">
        <w:rPr>
          <w:b/>
          <w:i/>
        </w:rPr>
        <w:t>expert</w:t>
      </w:r>
      <w:proofErr w:type="spellEnd"/>
      <w:r w:rsidRPr="00F14F5C">
        <w:rPr>
          <w:b/>
          <w:i/>
        </w:rPr>
        <w:t xml:space="preserve"> </w:t>
      </w:r>
      <w:proofErr w:type="spellStart"/>
      <w:r w:rsidRPr="00F14F5C">
        <w:rPr>
          <w:b/>
          <w:i/>
        </w:rPr>
        <w:t>decision-making</w:t>
      </w:r>
      <w:proofErr w:type="spellEnd"/>
      <w:r w:rsidRPr="00F14F5C">
        <w:rPr>
          <w:b/>
          <w:i/>
        </w:rPr>
        <w:t xml:space="preserve"> </w:t>
      </w:r>
      <w:proofErr w:type="spellStart"/>
      <w:r w:rsidRPr="00F14F5C">
        <w:rPr>
          <w:b/>
          <w:i/>
        </w:rPr>
        <w:t>algorithm</w:t>
      </w:r>
      <w:proofErr w:type="spellEnd"/>
      <w:r>
        <w:rPr>
          <w:i/>
        </w:rPr>
        <w:t xml:space="preserve">’ </w:t>
      </w:r>
      <w:r>
        <w:t xml:space="preserve">in questo studio basato su un Multiple </w:t>
      </w:r>
      <w:proofErr w:type="spellStart"/>
      <w:r>
        <w:t>Criteria</w:t>
      </w:r>
      <w:proofErr w:type="spellEnd"/>
      <w:r>
        <w:t xml:space="preserve"> </w:t>
      </w:r>
      <w:proofErr w:type="spellStart"/>
      <w:r>
        <w:t>Decision</w:t>
      </w:r>
      <w:proofErr w:type="spellEnd"/>
      <w:r>
        <w:t xml:space="preserve"> </w:t>
      </w:r>
      <w:proofErr w:type="spellStart"/>
      <w:r>
        <w:t>Making</w:t>
      </w:r>
      <w:proofErr w:type="spellEnd"/>
      <w:r>
        <w:t xml:space="preserve"> </w:t>
      </w:r>
    </w:p>
    <w:p w14:paraId="5EFEFE48" w14:textId="77777777" w:rsidR="00041417" w:rsidRPr="00DA4B6D" w:rsidRDefault="00041417" w:rsidP="00041417">
      <w:pPr>
        <w:rPr>
          <w:lang w:val="en-US"/>
        </w:rPr>
      </w:pPr>
      <w:r w:rsidRPr="00DA4B6D">
        <w:rPr>
          <w:i/>
          <w:lang w:val="en-US"/>
        </w:rPr>
        <w:t xml:space="preserve">‘Multiple criteria decision making (MCDM </w:t>
      </w:r>
      <w:r>
        <w:rPr>
          <w:rStyle w:val="Rimandonotaapidipagina"/>
          <w:i/>
        </w:rPr>
        <w:footnoteReference w:id="9"/>
      </w:r>
      <w:r w:rsidRPr="00DA4B6D">
        <w:rPr>
          <w:i/>
          <w:lang w:val="en-US"/>
        </w:rPr>
        <w:t xml:space="preserve">) is a methodology that helps decision makers make preference decisions (e.g. assessment, ranking, selection) regarding a finite set of available </w:t>
      </w:r>
      <w:r w:rsidRPr="00DA4B6D">
        <w:rPr>
          <w:i/>
          <w:lang w:val="en-US"/>
        </w:rPr>
        <w:lastRenderedPageBreak/>
        <w:t xml:space="preserve">alternatives (courses of action) characterized by multiple, potentially conflicting </w:t>
      </w:r>
      <w:proofErr w:type="spellStart"/>
      <w:r w:rsidRPr="00DA4B6D">
        <w:rPr>
          <w:i/>
          <w:lang w:val="en-US"/>
        </w:rPr>
        <w:t>attrib-utes</w:t>
      </w:r>
      <w:proofErr w:type="spellEnd"/>
      <w:r w:rsidRPr="00DA4B6D">
        <w:rPr>
          <w:i/>
          <w:lang w:val="en-US"/>
        </w:rPr>
        <w:t xml:space="preserve"> [9,10]. MCDM provides a formal framework for modeling multi-attribute decision problems, particularly problems whose nature demands systematic analysis, including analysis of decision complexity, regularity, significant consequences, and the need for accountability [9]. Among those well-known methods, MCDM has only relatively recently been employed to evaluate software quality performance. MCDM-based decision-making is a wide method for the measuring the software quality [4,11–13]. Among those well-known evaluation methods, MCDM has been employed relatively recently to </w:t>
      </w:r>
      <w:proofErr w:type="spellStart"/>
      <w:r w:rsidRPr="00DA4B6D">
        <w:rPr>
          <w:i/>
          <w:lang w:val="en-US"/>
        </w:rPr>
        <w:t>evalu</w:t>
      </w:r>
      <w:proofErr w:type="spellEnd"/>
      <w:r w:rsidRPr="00DA4B6D">
        <w:rPr>
          <w:i/>
          <w:lang w:val="en-US"/>
        </w:rPr>
        <w:t xml:space="preserve">-ate organizational performance and it uses a set of </w:t>
      </w:r>
      <w:proofErr w:type="spellStart"/>
      <w:r w:rsidRPr="00DA4B6D">
        <w:rPr>
          <w:i/>
          <w:lang w:val="en-US"/>
        </w:rPr>
        <w:t>attrib-utes</w:t>
      </w:r>
      <w:proofErr w:type="spellEnd"/>
      <w:r w:rsidRPr="00DA4B6D">
        <w:rPr>
          <w:i/>
          <w:lang w:val="en-US"/>
        </w:rPr>
        <w:t xml:space="preserve"> to resolve decision-making issues.</w:t>
      </w:r>
      <w:proofErr w:type="gramStart"/>
      <w:r w:rsidRPr="00DA4B6D">
        <w:rPr>
          <w:i/>
          <w:lang w:val="en-US"/>
        </w:rPr>
        <w:t>’</w:t>
      </w:r>
      <w:r w:rsidRPr="00DA4B6D">
        <w:rPr>
          <w:lang w:val="en-US"/>
        </w:rPr>
        <w:t>[</w:t>
      </w:r>
      <w:proofErr w:type="gramEnd"/>
      <w:r w:rsidRPr="00DA4B6D">
        <w:rPr>
          <w:i/>
          <w:sz w:val="20"/>
          <w:szCs w:val="20"/>
          <w:lang w:val="en-US"/>
        </w:rPr>
        <w:t xml:space="preserve">p.82, </w:t>
      </w:r>
      <w:r w:rsidRPr="00DA4B6D">
        <w:rPr>
          <w:lang w:val="en-US"/>
        </w:rPr>
        <w:t>10]</w:t>
      </w:r>
    </w:p>
    <w:p w14:paraId="776DE9B1" w14:textId="77777777" w:rsidR="00041417" w:rsidRDefault="00041417" w:rsidP="00041417">
      <w:r>
        <w:t xml:space="preserve">In particolare si utilizza un modello di quantità per misurare la ‘software </w:t>
      </w:r>
      <w:proofErr w:type="spellStart"/>
      <w:r>
        <w:t>quality</w:t>
      </w:r>
      <w:proofErr w:type="spellEnd"/>
      <w:r>
        <w:t xml:space="preserve">’, l’aspetto interessante di questo approccio è che formalizza un metodo attraverso il quale assegnare un peso agli attributi, il problema che risolve questo articolo è che un decisore non può conoscere in anticipo il peso di un attributo si usa quindi una tecnica chiamata </w:t>
      </w:r>
      <w:proofErr w:type="spellStart"/>
      <w:r>
        <w:t>Analityc</w:t>
      </w:r>
      <w:proofErr w:type="spellEnd"/>
      <w:r>
        <w:t xml:space="preserve"> </w:t>
      </w:r>
      <w:proofErr w:type="spellStart"/>
      <w:r>
        <w:t>Hierarchic</w:t>
      </w:r>
      <w:proofErr w:type="spellEnd"/>
      <w:r>
        <w:t xml:space="preserve"> </w:t>
      </w:r>
      <w:proofErr w:type="spellStart"/>
      <w:r>
        <w:t>Process</w:t>
      </w:r>
      <w:proofErr w:type="spellEnd"/>
      <w:r>
        <w:t xml:space="preserve"> (AHP).</w:t>
      </w:r>
    </w:p>
    <w:p w14:paraId="4EAB2DD3" w14:textId="77777777" w:rsidR="00041417" w:rsidRDefault="00041417" w:rsidP="00041417">
      <w:r w:rsidRPr="00DA4B6D">
        <w:rPr>
          <w:i/>
          <w:sz w:val="20"/>
          <w:szCs w:val="20"/>
          <w:lang w:val="en-US"/>
          <w:rPrChange w:id="374" w:author="Di Rocco Juri" w:date="2019-08-21T10:11:00Z">
            <w:rPr>
              <w:i/>
              <w:sz w:val="20"/>
              <w:szCs w:val="20"/>
            </w:rPr>
          </w:rPrChange>
        </w:rPr>
        <w:t>‘Assume that we have n different and independent criteria (</w:t>
      </w:r>
      <w:r w:rsidRPr="00DA4B6D">
        <w:rPr>
          <w:i/>
          <w:iCs/>
          <w:sz w:val="20"/>
          <w:szCs w:val="20"/>
          <w:lang w:val="en-US"/>
          <w:rPrChange w:id="375" w:author="Di Rocco Juri" w:date="2019-08-21T10:11:00Z">
            <w:rPr>
              <w:i/>
              <w:iCs/>
              <w:sz w:val="20"/>
              <w:szCs w:val="20"/>
            </w:rPr>
          </w:rPrChange>
        </w:rPr>
        <w:t>C</w:t>
      </w:r>
      <w:r w:rsidRPr="00DA4B6D">
        <w:rPr>
          <w:i/>
          <w:sz w:val="13"/>
          <w:szCs w:val="13"/>
          <w:lang w:val="en-US"/>
          <w:rPrChange w:id="376" w:author="Di Rocco Juri" w:date="2019-08-21T10:11:00Z">
            <w:rPr>
              <w:i/>
              <w:sz w:val="13"/>
              <w:szCs w:val="13"/>
            </w:rPr>
          </w:rPrChange>
        </w:rPr>
        <w:t>1</w:t>
      </w:r>
      <w:r w:rsidRPr="00DA4B6D">
        <w:rPr>
          <w:i/>
          <w:sz w:val="20"/>
          <w:szCs w:val="20"/>
          <w:lang w:val="en-US"/>
          <w:rPrChange w:id="377" w:author="Di Rocco Juri" w:date="2019-08-21T10:11:00Z">
            <w:rPr>
              <w:i/>
              <w:sz w:val="20"/>
              <w:szCs w:val="20"/>
            </w:rPr>
          </w:rPrChange>
        </w:rPr>
        <w:t xml:space="preserve">, </w:t>
      </w:r>
      <w:r w:rsidRPr="00DA4B6D">
        <w:rPr>
          <w:i/>
          <w:iCs/>
          <w:sz w:val="20"/>
          <w:szCs w:val="20"/>
          <w:lang w:val="en-US"/>
          <w:rPrChange w:id="378" w:author="Di Rocco Juri" w:date="2019-08-21T10:11:00Z">
            <w:rPr>
              <w:i/>
              <w:iCs/>
              <w:sz w:val="20"/>
              <w:szCs w:val="20"/>
            </w:rPr>
          </w:rPrChange>
        </w:rPr>
        <w:t>C</w:t>
      </w:r>
      <w:r w:rsidRPr="00DA4B6D">
        <w:rPr>
          <w:i/>
          <w:sz w:val="13"/>
          <w:szCs w:val="13"/>
          <w:lang w:val="en-US"/>
          <w:rPrChange w:id="379" w:author="Di Rocco Juri" w:date="2019-08-21T10:11:00Z">
            <w:rPr>
              <w:i/>
              <w:sz w:val="13"/>
              <w:szCs w:val="13"/>
            </w:rPr>
          </w:rPrChange>
        </w:rPr>
        <w:t>2</w:t>
      </w:r>
      <w:r w:rsidRPr="00DA4B6D">
        <w:rPr>
          <w:i/>
          <w:sz w:val="20"/>
          <w:szCs w:val="20"/>
          <w:lang w:val="en-US"/>
          <w:rPrChange w:id="380" w:author="Di Rocco Juri" w:date="2019-08-21T10:11:00Z">
            <w:rPr>
              <w:i/>
              <w:sz w:val="20"/>
              <w:szCs w:val="20"/>
            </w:rPr>
          </w:rPrChange>
        </w:rPr>
        <w:t xml:space="preserve">, …, </w:t>
      </w:r>
      <w:r w:rsidRPr="00DA4B6D">
        <w:rPr>
          <w:i/>
          <w:iCs/>
          <w:sz w:val="20"/>
          <w:szCs w:val="20"/>
          <w:lang w:val="en-US"/>
          <w:rPrChange w:id="381" w:author="Di Rocco Juri" w:date="2019-08-21T10:11:00Z">
            <w:rPr>
              <w:i/>
              <w:iCs/>
              <w:sz w:val="20"/>
              <w:szCs w:val="20"/>
            </w:rPr>
          </w:rPrChange>
        </w:rPr>
        <w:t>C</w:t>
      </w:r>
      <w:r w:rsidRPr="00DA4B6D">
        <w:rPr>
          <w:i/>
          <w:iCs/>
          <w:sz w:val="13"/>
          <w:szCs w:val="13"/>
          <w:lang w:val="en-US"/>
          <w:rPrChange w:id="382" w:author="Di Rocco Juri" w:date="2019-08-21T10:11:00Z">
            <w:rPr>
              <w:i/>
              <w:iCs/>
              <w:sz w:val="13"/>
              <w:szCs w:val="13"/>
            </w:rPr>
          </w:rPrChange>
        </w:rPr>
        <w:t>n</w:t>
      </w:r>
      <w:r w:rsidRPr="00DA4B6D">
        <w:rPr>
          <w:i/>
          <w:sz w:val="20"/>
          <w:szCs w:val="20"/>
          <w:lang w:val="en-US"/>
          <w:rPrChange w:id="383" w:author="Di Rocco Juri" w:date="2019-08-21T10:11:00Z">
            <w:rPr>
              <w:i/>
              <w:sz w:val="20"/>
              <w:szCs w:val="20"/>
            </w:rPr>
          </w:rPrChange>
        </w:rPr>
        <w:t>) and they have the weights (</w:t>
      </w:r>
      <w:r w:rsidRPr="00DA4B6D">
        <w:rPr>
          <w:i/>
          <w:iCs/>
          <w:sz w:val="20"/>
          <w:szCs w:val="20"/>
          <w:lang w:val="en-US"/>
          <w:rPrChange w:id="384" w:author="Di Rocco Juri" w:date="2019-08-21T10:11:00Z">
            <w:rPr>
              <w:i/>
              <w:iCs/>
              <w:sz w:val="20"/>
              <w:szCs w:val="20"/>
            </w:rPr>
          </w:rPrChange>
        </w:rPr>
        <w:t>W</w:t>
      </w:r>
      <w:r w:rsidRPr="00DA4B6D">
        <w:rPr>
          <w:i/>
          <w:sz w:val="13"/>
          <w:szCs w:val="13"/>
          <w:lang w:val="en-US"/>
          <w:rPrChange w:id="385" w:author="Di Rocco Juri" w:date="2019-08-21T10:11:00Z">
            <w:rPr>
              <w:i/>
              <w:sz w:val="13"/>
              <w:szCs w:val="13"/>
            </w:rPr>
          </w:rPrChange>
        </w:rPr>
        <w:t>1</w:t>
      </w:r>
      <w:r w:rsidRPr="00DA4B6D">
        <w:rPr>
          <w:i/>
          <w:sz w:val="20"/>
          <w:szCs w:val="20"/>
          <w:lang w:val="en-US"/>
          <w:rPrChange w:id="386" w:author="Di Rocco Juri" w:date="2019-08-21T10:11:00Z">
            <w:rPr>
              <w:i/>
              <w:sz w:val="20"/>
              <w:szCs w:val="20"/>
            </w:rPr>
          </w:rPrChange>
        </w:rPr>
        <w:t xml:space="preserve">, </w:t>
      </w:r>
      <w:r w:rsidRPr="00DA4B6D">
        <w:rPr>
          <w:i/>
          <w:iCs/>
          <w:sz w:val="20"/>
          <w:szCs w:val="20"/>
          <w:lang w:val="en-US"/>
          <w:rPrChange w:id="387" w:author="Di Rocco Juri" w:date="2019-08-21T10:11:00Z">
            <w:rPr>
              <w:i/>
              <w:iCs/>
              <w:sz w:val="20"/>
              <w:szCs w:val="20"/>
            </w:rPr>
          </w:rPrChange>
        </w:rPr>
        <w:t>W</w:t>
      </w:r>
      <w:r w:rsidRPr="00DA4B6D">
        <w:rPr>
          <w:i/>
          <w:sz w:val="13"/>
          <w:szCs w:val="13"/>
          <w:lang w:val="en-US"/>
          <w:rPrChange w:id="388" w:author="Di Rocco Juri" w:date="2019-08-21T10:11:00Z">
            <w:rPr>
              <w:i/>
              <w:sz w:val="13"/>
              <w:szCs w:val="13"/>
            </w:rPr>
          </w:rPrChange>
        </w:rPr>
        <w:t>2</w:t>
      </w:r>
      <w:r w:rsidRPr="00DA4B6D">
        <w:rPr>
          <w:i/>
          <w:sz w:val="20"/>
          <w:szCs w:val="20"/>
          <w:lang w:val="en-US"/>
          <w:rPrChange w:id="389" w:author="Di Rocco Juri" w:date="2019-08-21T10:11:00Z">
            <w:rPr>
              <w:i/>
              <w:sz w:val="20"/>
              <w:szCs w:val="20"/>
            </w:rPr>
          </w:rPrChange>
        </w:rPr>
        <w:t xml:space="preserve">, …, </w:t>
      </w:r>
      <w:proofErr w:type="spellStart"/>
      <w:r w:rsidRPr="00DA4B6D">
        <w:rPr>
          <w:i/>
          <w:iCs/>
          <w:sz w:val="20"/>
          <w:szCs w:val="20"/>
          <w:lang w:val="en-US"/>
          <w:rPrChange w:id="390" w:author="Di Rocco Juri" w:date="2019-08-21T10:11:00Z">
            <w:rPr>
              <w:i/>
              <w:iCs/>
              <w:sz w:val="20"/>
              <w:szCs w:val="20"/>
            </w:rPr>
          </w:rPrChange>
        </w:rPr>
        <w:t>W</w:t>
      </w:r>
      <w:r w:rsidRPr="00DA4B6D">
        <w:rPr>
          <w:i/>
          <w:iCs/>
          <w:sz w:val="13"/>
          <w:szCs w:val="13"/>
          <w:lang w:val="en-US"/>
          <w:rPrChange w:id="391" w:author="Di Rocco Juri" w:date="2019-08-21T10:11:00Z">
            <w:rPr>
              <w:i/>
              <w:iCs/>
              <w:sz w:val="13"/>
              <w:szCs w:val="13"/>
            </w:rPr>
          </w:rPrChange>
        </w:rPr>
        <w:t>n</w:t>
      </w:r>
      <w:proofErr w:type="spellEnd"/>
      <w:r w:rsidRPr="00DA4B6D">
        <w:rPr>
          <w:i/>
          <w:sz w:val="20"/>
          <w:szCs w:val="20"/>
          <w:lang w:val="en-US"/>
          <w:rPrChange w:id="392" w:author="Di Rocco Juri" w:date="2019-08-21T10:11:00Z">
            <w:rPr>
              <w:i/>
              <w:sz w:val="20"/>
              <w:szCs w:val="20"/>
            </w:rPr>
          </w:rPrChange>
        </w:rPr>
        <w:t xml:space="preserve">), respectively. The decision-maker does not know in advance the values of </w:t>
      </w:r>
      <w:r w:rsidRPr="00DA4B6D">
        <w:rPr>
          <w:i/>
          <w:iCs/>
          <w:sz w:val="20"/>
          <w:szCs w:val="20"/>
          <w:lang w:val="en-US"/>
          <w:rPrChange w:id="393" w:author="Di Rocco Juri" w:date="2019-08-21T10:11:00Z">
            <w:rPr>
              <w:i/>
              <w:iCs/>
              <w:sz w:val="20"/>
              <w:szCs w:val="20"/>
            </w:rPr>
          </w:rPrChange>
        </w:rPr>
        <w:t>W</w:t>
      </w:r>
      <w:r w:rsidRPr="00DA4B6D">
        <w:rPr>
          <w:i/>
          <w:sz w:val="13"/>
          <w:szCs w:val="13"/>
          <w:lang w:val="en-US"/>
          <w:rPrChange w:id="394" w:author="Di Rocco Juri" w:date="2019-08-21T10:11:00Z">
            <w:rPr>
              <w:i/>
              <w:sz w:val="13"/>
              <w:szCs w:val="13"/>
            </w:rPr>
          </w:rPrChange>
        </w:rPr>
        <w:t>i</w:t>
      </w:r>
      <w:r w:rsidRPr="00DA4B6D">
        <w:rPr>
          <w:i/>
          <w:sz w:val="20"/>
          <w:szCs w:val="20"/>
          <w:lang w:val="en-US"/>
          <w:rPrChange w:id="395" w:author="Di Rocco Juri" w:date="2019-08-21T10:11:00Z">
            <w:rPr>
              <w:i/>
              <w:sz w:val="20"/>
              <w:szCs w:val="20"/>
            </w:rPr>
          </w:rPrChange>
        </w:rPr>
        <w:t xml:space="preserve">, </w:t>
      </w:r>
      <w:proofErr w:type="spellStart"/>
      <w:r w:rsidRPr="00DA4B6D">
        <w:rPr>
          <w:i/>
          <w:iCs/>
          <w:sz w:val="20"/>
          <w:szCs w:val="20"/>
          <w:lang w:val="en-US"/>
          <w:rPrChange w:id="396" w:author="Di Rocco Juri" w:date="2019-08-21T10:11:00Z">
            <w:rPr>
              <w:i/>
              <w:iCs/>
              <w:sz w:val="20"/>
              <w:szCs w:val="20"/>
            </w:rPr>
          </w:rPrChange>
        </w:rPr>
        <w:t>i</w:t>
      </w:r>
      <w:proofErr w:type="spellEnd"/>
      <w:r w:rsidRPr="00DA4B6D">
        <w:rPr>
          <w:i/>
          <w:iCs/>
          <w:sz w:val="20"/>
          <w:szCs w:val="20"/>
          <w:lang w:val="en-US"/>
          <w:rPrChange w:id="397" w:author="Di Rocco Juri" w:date="2019-08-21T10:11:00Z">
            <w:rPr>
              <w:i/>
              <w:iCs/>
              <w:sz w:val="20"/>
              <w:szCs w:val="20"/>
            </w:rPr>
          </w:rPrChange>
        </w:rPr>
        <w:t xml:space="preserve"> </w:t>
      </w:r>
      <w:r w:rsidRPr="00DA4B6D">
        <w:rPr>
          <w:i/>
          <w:sz w:val="20"/>
          <w:szCs w:val="20"/>
          <w:lang w:val="en-US"/>
          <w:rPrChange w:id="398" w:author="Di Rocco Juri" w:date="2019-08-21T10:11:00Z">
            <w:rPr>
              <w:i/>
              <w:sz w:val="20"/>
              <w:szCs w:val="20"/>
            </w:rPr>
          </w:rPrChange>
        </w:rPr>
        <w:t xml:space="preserve">= 1, 2, …, </w:t>
      </w:r>
      <w:r w:rsidRPr="00DA4B6D">
        <w:rPr>
          <w:i/>
          <w:iCs/>
          <w:sz w:val="20"/>
          <w:szCs w:val="20"/>
          <w:lang w:val="en-US"/>
          <w:rPrChange w:id="399" w:author="Di Rocco Juri" w:date="2019-08-21T10:11:00Z">
            <w:rPr>
              <w:i/>
              <w:iCs/>
              <w:sz w:val="20"/>
              <w:szCs w:val="20"/>
            </w:rPr>
          </w:rPrChange>
        </w:rPr>
        <w:t>n</w:t>
      </w:r>
      <w:r w:rsidRPr="00DA4B6D">
        <w:rPr>
          <w:i/>
          <w:sz w:val="20"/>
          <w:szCs w:val="20"/>
          <w:lang w:val="en-US"/>
          <w:rPrChange w:id="400" w:author="Di Rocco Juri" w:date="2019-08-21T10:11:00Z">
            <w:rPr>
              <w:i/>
              <w:sz w:val="20"/>
              <w:szCs w:val="20"/>
            </w:rPr>
          </w:rPrChange>
        </w:rPr>
        <w:t xml:space="preserve">, but he is capable of making pair-wise comparison between the different criteria.’ </w:t>
      </w:r>
      <w:r>
        <w:rPr>
          <w:i/>
          <w:sz w:val="20"/>
          <w:szCs w:val="20"/>
        </w:rPr>
        <w:t xml:space="preserve">[p.82, 10]. </w:t>
      </w:r>
      <w:r w:rsidRPr="00FB5441">
        <w:t>In questo caso i pesi sono prestabiliti e vengono assegnati ad un attributo facendo un confronto a coppie tra tutte le possibili coppie di attributi.</w:t>
      </w:r>
      <w:commentRangeEnd w:id="373"/>
      <w:r w:rsidRPr="00FB5441">
        <w:commentReference w:id="373"/>
      </w:r>
    </w:p>
    <w:p w14:paraId="1809E1AE" w14:textId="7228DA1D" w:rsidR="00041417" w:rsidRDefault="00041417" w:rsidP="00041417">
      <w:r>
        <w:t xml:space="preserve">Un approccio interessante  sul MCDM </w:t>
      </w:r>
      <w:r w:rsidRPr="00AC160D">
        <w:t xml:space="preserve">di </w:t>
      </w:r>
      <w:proofErr w:type="spellStart"/>
      <w:r w:rsidRPr="00AC160D">
        <w:t>Mehmet</w:t>
      </w:r>
      <w:proofErr w:type="spellEnd"/>
      <w:r w:rsidRPr="00AC160D">
        <w:t xml:space="preserve"> </w:t>
      </w:r>
      <w:proofErr w:type="spellStart"/>
      <w:r w:rsidRPr="00AC160D">
        <w:t>Kabaka</w:t>
      </w:r>
      <w:proofErr w:type="spellEnd"/>
      <w:r w:rsidRPr="00AC160D">
        <w:t xml:space="preserve"> ET AL</w:t>
      </w:r>
      <w:r>
        <w:t xml:space="preserve"> in </w:t>
      </w:r>
      <w:r>
        <w:rPr>
          <w:rFonts w:ascii="KBENH J+ Onemtmigu AAAA" w:hAnsi="KBENH J+ Onemtmigu AAAA" w:cs="KBENH J+ Onemtmigu AAAA"/>
          <w:sz w:val="14"/>
          <w:szCs w:val="14"/>
        </w:rPr>
        <w:t xml:space="preserve"> </w:t>
      </w:r>
      <w:sdt>
        <w:sdtPr>
          <w:id w:val="-321743029"/>
          <w:citation/>
        </w:sdtPr>
        <w:sdtContent>
          <w:r>
            <w:fldChar w:fldCharType="begin"/>
          </w:r>
          <w:r>
            <w:instrText xml:space="preserve">CITATION Meh13 \l 1040 </w:instrText>
          </w:r>
          <w:r>
            <w:fldChar w:fldCharType="separate"/>
          </w:r>
          <w:r w:rsidR="007830F4" w:rsidRPr="007830F4">
            <w:rPr>
              <w:noProof/>
            </w:rPr>
            <w:t>[10]</w:t>
          </w:r>
          <w:r>
            <w:fldChar w:fldCharType="end"/>
          </w:r>
        </w:sdtContent>
      </w:sdt>
      <w:r>
        <w:t xml:space="preserve"> risolve il problema delle ambiguità del linguaggio naturale approssimando i criteri di valutazione attraverso l’utilizzo di un insieme sfocato, costruendo una scala linguistica con la quale assegnare pesi e valutare l’impatto dei criteri sull’obiettivo, anche se questo metodo è stato applicato per risolvere un problema decisionale riguardante le performance energetiche degli edifici è interessante l’idea di trovare un metodo per eliminare le ambiguità del linguaggio naturale.</w:t>
      </w:r>
    </w:p>
    <w:p w14:paraId="4E238483" w14:textId="67148164" w:rsidR="00041417" w:rsidRDefault="00041417" w:rsidP="00041417">
      <w:r>
        <w:t xml:space="preserve">Un approccio che combina la valutazione della software </w:t>
      </w:r>
      <w:proofErr w:type="spellStart"/>
      <w:r>
        <w:t>quality</w:t>
      </w:r>
      <w:proofErr w:type="spellEnd"/>
      <w:r>
        <w:t xml:space="preserve"> con TFN è presentato da Fu </w:t>
      </w:r>
      <w:proofErr w:type="spellStart"/>
      <w:r>
        <w:t>Zhi</w:t>
      </w:r>
      <w:proofErr w:type="spellEnd"/>
      <w:r>
        <w:t xml:space="preserve">-Gang ET AL in </w:t>
      </w:r>
      <w:sdt>
        <w:sdtPr>
          <w:id w:val="798118664"/>
          <w:citation/>
        </w:sdtPr>
        <w:sdtContent>
          <w:r>
            <w:fldChar w:fldCharType="begin"/>
          </w:r>
          <w:r>
            <w:instrText xml:space="preserve"> CITATION Zhi12 \l 1040 </w:instrText>
          </w:r>
          <w:r>
            <w:fldChar w:fldCharType="separate"/>
          </w:r>
          <w:r w:rsidR="007830F4" w:rsidRPr="007830F4">
            <w:rPr>
              <w:noProof/>
            </w:rPr>
            <w:t>[4]</w:t>
          </w:r>
          <w:r>
            <w:fldChar w:fldCharType="end"/>
          </w:r>
        </w:sdtContent>
      </w:sdt>
      <w:r>
        <w:t xml:space="preserve">, in questo articolo gli autori modellizzano il problema come un Multiple </w:t>
      </w:r>
      <w:proofErr w:type="spellStart"/>
      <w:r>
        <w:t>Attribute</w:t>
      </w:r>
      <w:proofErr w:type="spellEnd"/>
      <w:r>
        <w:t xml:space="preserve"> </w:t>
      </w:r>
      <w:proofErr w:type="spellStart"/>
      <w:r>
        <w:t>Decision</w:t>
      </w:r>
      <w:proofErr w:type="spellEnd"/>
      <w:r>
        <w:t xml:space="preserve"> </w:t>
      </w:r>
      <w:proofErr w:type="spellStart"/>
      <w:r>
        <w:t>Making</w:t>
      </w:r>
      <w:proofErr w:type="spellEnd"/>
      <w:r>
        <w:t xml:space="preserve">, gli autori focalizzano lo studio su caratteristiche del processo produttivo giapponese in collaborazione con il team di progetto Hitachi sottolineando come la valutazione della qualità si in stretta relazione con il processo di sviluppo del software. Nell’articolo è presentato anche un esempio pratico del metodo </w:t>
      </w:r>
      <w:proofErr w:type="spellStart"/>
      <w:r>
        <w:t>proposto.La</w:t>
      </w:r>
      <w:proofErr w:type="spellEnd"/>
      <w:r>
        <w:t xml:space="preserve"> particolarità di questo approccio è la modellizzazione delle preferenze associate alle alternative come una matrice </w:t>
      </w:r>
      <w:commentRangeStart w:id="401"/>
      <w:r>
        <w:t>A=[m][n]</w:t>
      </w:r>
      <w:commentRangeEnd w:id="401"/>
      <w:r>
        <w:rPr>
          <w:rStyle w:val="Rimandocommento"/>
          <w:rFonts w:asciiTheme="minorHAnsi" w:hAnsiTheme="minorHAnsi"/>
        </w:rPr>
        <w:commentReference w:id="401"/>
      </w:r>
      <w:r>
        <w:t xml:space="preserve"> in cui ogni elemento della matrice è un TFN che esprime le preferenze normalizzate dei tre </w:t>
      </w:r>
      <w:proofErr w:type="spellStart"/>
      <w:r>
        <w:t>Decision</w:t>
      </w:r>
      <w:proofErr w:type="spellEnd"/>
      <w:r>
        <w:t xml:space="preserve"> Maker per l’alternativa i-</w:t>
      </w:r>
      <w:r>
        <w:lastRenderedPageBreak/>
        <w:t xml:space="preserve">esima, questo approccio è molto utile nel caso in cui vi siano 3 valori di preferenza in relazione agli attributi: Lower, </w:t>
      </w:r>
      <w:proofErr w:type="spellStart"/>
      <w:r>
        <w:t>Modal</w:t>
      </w:r>
      <w:proofErr w:type="spellEnd"/>
      <w:r>
        <w:t xml:space="preserve">, </w:t>
      </w:r>
      <w:proofErr w:type="spellStart"/>
      <w:r>
        <w:t>Upper</w:t>
      </w:r>
      <w:proofErr w:type="spellEnd"/>
      <w:r>
        <w:t xml:space="preserve"> </w:t>
      </w:r>
      <w:proofErr w:type="spellStart"/>
      <w:r>
        <w:t>modellizabile</w:t>
      </w:r>
      <w:proofErr w:type="spellEnd"/>
      <w:r>
        <w:t xml:space="preserve"> con i </w:t>
      </w:r>
      <w:proofErr w:type="spellStart"/>
      <w:r>
        <w:t>Triangular</w:t>
      </w:r>
      <w:proofErr w:type="spellEnd"/>
      <w:r>
        <w:t xml:space="preserve"> </w:t>
      </w:r>
      <w:proofErr w:type="spellStart"/>
      <w:r>
        <w:t>Fuzzy</w:t>
      </w:r>
      <w:proofErr w:type="spellEnd"/>
      <w:r>
        <w:t xml:space="preserve"> </w:t>
      </w:r>
      <w:proofErr w:type="spellStart"/>
      <w:r>
        <w:t>Number</w:t>
      </w:r>
      <w:proofErr w:type="spellEnd"/>
      <w:r>
        <w:rPr>
          <w:rStyle w:val="Rimandonotaapidipagina"/>
        </w:rPr>
        <w:footnoteReference w:id="10"/>
      </w:r>
      <w:r>
        <w:t>.</w:t>
      </w:r>
    </w:p>
    <w:p w14:paraId="439F6730" w14:textId="3D0D260C" w:rsidR="00041417" w:rsidRDefault="00041417" w:rsidP="00041417">
      <w:r>
        <w:t xml:space="preserve">Questa approssimazione che fa uso degli insiemi sfocati al fine di modellizzare un contesto reale è stata largamente trattata da Lehmann ET AL in </w:t>
      </w:r>
      <w:sdt>
        <w:sdtPr>
          <w:id w:val="-1053228849"/>
          <w:citation/>
        </w:sdtPr>
        <w:sdtContent>
          <w:r>
            <w:fldChar w:fldCharType="begin"/>
          </w:r>
          <w:r>
            <w:instrText xml:space="preserve"> CITATION Leh92 \l 1040 </w:instrText>
          </w:r>
          <w:r>
            <w:fldChar w:fldCharType="separate"/>
          </w:r>
          <w:r w:rsidR="007830F4" w:rsidRPr="007830F4">
            <w:rPr>
              <w:noProof/>
            </w:rPr>
            <w:t>[11]</w:t>
          </w:r>
          <w:r>
            <w:fldChar w:fldCharType="end"/>
          </w:r>
        </w:sdtContent>
      </w:sdt>
      <w:r>
        <w:t xml:space="preserve"> e da Zimmerman nel libro </w:t>
      </w:r>
      <w:proofErr w:type="spellStart"/>
      <w:r>
        <w:t>Fuzzy</w:t>
      </w:r>
      <w:proofErr w:type="spellEnd"/>
      <w:r>
        <w:t xml:space="preserve"> Set </w:t>
      </w:r>
      <w:proofErr w:type="spellStart"/>
      <w:r>
        <w:t>Theory</w:t>
      </w:r>
      <w:proofErr w:type="spellEnd"/>
      <w:r>
        <w:t xml:space="preserve"> and </w:t>
      </w:r>
      <w:proofErr w:type="spellStart"/>
      <w:r>
        <w:t>Its</w:t>
      </w:r>
      <w:proofErr w:type="spellEnd"/>
      <w:r>
        <w:t xml:space="preserve"> Application </w:t>
      </w:r>
      <w:sdt>
        <w:sdtPr>
          <w:id w:val="1824085907"/>
          <w:citation/>
        </w:sdtPr>
        <w:sdtContent>
          <w:r>
            <w:fldChar w:fldCharType="begin"/>
          </w:r>
          <w:r>
            <w:instrText xml:space="preserve"> CITATION Zim01 \l 1040 </w:instrText>
          </w:r>
          <w:r>
            <w:fldChar w:fldCharType="separate"/>
          </w:r>
          <w:r w:rsidR="007830F4" w:rsidRPr="007830F4">
            <w:rPr>
              <w:noProof/>
            </w:rPr>
            <w:t>[12]</w:t>
          </w:r>
          <w:r>
            <w:fldChar w:fldCharType="end"/>
          </w:r>
        </w:sdtContent>
      </w:sdt>
      <w:r>
        <w:t xml:space="preserve">, richiami di logica </w:t>
      </w:r>
      <w:proofErr w:type="spellStart"/>
      <w:r>
        <w:t>fuzzy</w:t>
      </w:r>
      <w:proofErr w:type="spellEnd"/>
      <w:r>
        <w:t xml:space="preserve"> possono essere visionati online in </w:t>
      </w:r>
      <w:sdt>
        <w:sdtPr>
          <w:id w:val="-164937253"/>
          <w:citation/>
        </w:sdtPr>
        <w:sdtContent>
          <w:r>
            <w:fldChar w:fldCharType="begin"/>
          </w:r>
          <w:r>
            <w:instrText xml:space="preserve">CITATION Fuz19 \l 1040 </w:instrText>
          </w:r>
          <w:r>
            <w:fldChar w:fldCharType="separate"/>
          </w:r>
          <w:r w:rsidR="007830F4" w:rsidRPr="007830F4">
            <w:rPr>
              <w:noProof/>
            </w:rPr>
            <w:t>[13]</w:t>
          </w:r>
          <w:r>
            <w:fldChar w:fldCharType="end"/>
          </w:r>
        </w:sdtContent>
      </w:sdt>
      <w:r>
        <w:t xml:space="preserve">. Questa approssimazione tuttavia per la natura del nostro problema non è necessaria, in quanto è stato utilizzato un modello di valutazione basato sulla qualità software che attraverso la </w:t>
      </w:r>
      <w:proofErr w:type="spellStart"/>
      <w:r>
        <w:t>difinizione</w:t>
      </w:r>
      <w:proofErr w:type="spellEnd"/>
      <w:r>
        <w:t xml:space="preserve"> di semplici regole e formule è in grado di restituirci dei valori non ambigui.</w:t>
      </w:r>
    </w:p>
    <w:p w14:paraId="55466EDC" w14:textId="14714A91" w:rsidR="00041417" w:rsidRDefault="00041417" w:rsidP="00041417">
      <w:r>
        <w:t xml:space="preserve">Tornando allo studio condotto da </w:t>
      </w:r>
      <w:proofErr w:type="spellStart"/>
      <w:r>
        <w:t>Zhi</w:t>
      </w:r>
      <w:proofErr w:type="spellEnd"/>
      <w:r>
        <w:t xml:space="preserve">-Gang ET AL in </w:t>
      </w:r>
      <w:sdt>
        <w:sdtPr>
          <w:id w:val="1667890718"/>
          <w:citation/>
        </w:sdtPr>
        <w:sdtContent>
          <w:r>
            <w:fldChar w:fldCharType="begin"/>
          </w:r>
          <w:r>
            <w:instrText xml:space="preserve"> CITATION Zhi12 \l 1040 </w:instrText>
          </w:r>
          <w:r>
            <w:fldChar w:fldCharType="separate"/>
          </w:r>
          <w:r w:rsidR="007830F4" w:rsidRPr="007830F4">
            <w:rPr>
              <w:noProof/>
            </w:rPr>
            <w:t>[4]</w:t>
          </w:r>
          <w:r>
            <w:fldChar w:fldCharType="end"/>
          </w:r>
        </w:sdtContent>
      </w:sdt>
      <w:r>
        <w:t xml:space="preserve"> gli aspetti interessanti dal nostro punto di vista vi è la modellizzazione del problema MDMA</w:t>
      </w:r>
      <w:r>
        <w:rPr>
          <w:rStyle w:val="Rimandonotaapidipagina"/>
        </w:rPr>
        <w:footnoteReference w:id="11"/>
      </w:r>
      <w:r>
        <w:t xml:space="preserve"> dove vengono definiti l’insieme discreto delle Alternative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 xml:space="preserve">, l’insieme degli attributi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oMath>
      <w:r>
        <w:t xml:space="preserve">, le informazioni riguardanti il peso degli attributi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t xml:space="preserve">. </w:t>
      </w:r>
    </w:p>
    <w:p w14:paraId="0A17C046" w14:textId="77777777" w:rsidR="00041417" w:rsidRDefault="00041417" w:rsidP="00041417"/>
    <w:p w14:paraId="4C37E272" w14:textId="77777777" w:rsidR="00041417" w:rsidRDefault="00041417" w:rsidP="00041417">
      <w:pPr>
        <w:pStyle w:val="Nessunaspaziatura"/>
        <w:rPr>
          <w:b/>
        </w:rPr>
      </w:pPr>
      <w:r w:rsidRPr="004C3904">
        <w:rPr>
          <w:b/>
        </w:rPr>
        <w:t xml:space="preserve">Alcuni articoli correlati con i </w:t>
      </w:r>
      <w:proofErr w:type="spellStart"/>
      <w:r w:rsidRPr="004C3904">
        <w:rPr>
          <w:b/>
        </w:rPr>
        <w:t>quality</w:t>
      </w:r>
      <w:proofErr w:type="spellEnd"/>
      <w:r w:rsidRPr="004C3904">
        <w:rPr>
          <w:b/>
        </w:rPr>
        <w:t xml:space="preserve"> </w:t>
      </w:r>
      <w:proofErr w:type="spellStart"/>
      <w:r w:rsidRPr="004C3904">
        <w:rPr>
          <w:b/>
        </w:rPr>
        <w:t>attribute</w:t>
      </w:r>
      <w:proofErr w:type="spellEnd"/>
      <w:r w:rsidRPr="004C3904">
        <w:rPr>
          <w:b/>
        </w:rPr>
        <w:t xml:space="preserve"> e le metriche individuate.</w:t>
      </w:r>
    </w:p>
    <w:p w14:paraId="16F6FEEA" w14:textId="77777777" w:rsidR="00041417" w:rsidRDefault="00041417" w:rsidP="00041417">
      <w:pPr>
        <w:pStyle w:val="Nessunaspaziatura"/>
        <w:rPr>
          <w:b/>
        </w:rPr>
      </w:pPr>
    </w:p>
    <w:p w14:paraId="1C9E2622" w14:textId="569EA20C" w:rsidR="00041417" w:rsidRDefault="00041417" w:rsidP="00041417">
      <w:r>
        <w:t xml:space="preserve">Un articolo interessante riguardante i dati estrapolati da </w:t>
      </w:r>
      <w:proofErr w:type="spellStart"/>
      <w:r>
        <w:t>GitHub</w:t>
      </w:r>
      <w:proofErr w:type="spellEnd"/>
      <w:r>
        <w:t xml:space="preserve"> è </w:t>
      </w:r>
      <w:r w:rsidRPr="004C3904">
        <w:rPr>
          <w:i/>
        </w:rPr>
        <w:t xml:space="preserve">“A Large Scale </w:t>
      </w:r>
      <w:proofErr w:type="spellStart"/>
      <w:r w:rsidRPr="004C3904">
        <w:rPr>
          <w:i/>
        </w:rPr>
        <w:t>Study</w:t>
      </w:r>
      <w:proofErr w:type="spellEnd"/>
      <w:r w:rsidRPr="004C3904">
        <w:rPr>
          <w:i/>
        </w:rPr>
        <w:t xml:space="preserve"> of Programming </w:t>
      </w:r>
      <w:proofErr w:type="spellStart"/>
      <w:r w:rsidRPr="004C3904">
        <w:rPr>
          <w:i/>
        </w:rPr>
        <w:t>Languages</w:t>
      </w:r>
      <w:proofErr w:type="spellEnd"/>
      <w:r w:rsidRPr="004C3904">
        <w:rPr>
          <w:i/>
        </w:rPr>
        <w:t xml:space="preserve"> and Code </w:t>
      </w:r>
      <w:proofErr w:type="spellStart"/>
      <w:r w:rsidRPr="004C3904">
        <w:rPr>
          <w:i/>
        </w:rPr>
        <w:t>Quality</w:t>
      </w:r>
      <w:proofErr w:type="spellEnd"/>
      <w:r w:rsidRPr="004C3904">
        <w:rPr>
          <w:i/>
        </w:rPr>
        <w:t xml:space="preserve"> in </w:t>
      </w:r>
      <w:proofErr w:type="spellStart"/>
      <w:r w:rsidRPr="004C3904">
        <w:rPr>
          <w:i/>
        </w:rPr>
        <w:t>Github</w:t>
      </w:r>
      <w:proofErr w:type="spellEnd"/>
      <w:r w:rsidRPr="004C3904">
        <w:rPr>
          <w:i/>
        </w:rPr>
        <w:t>”</w:t>
      </w:r>
      <w:sdt>
        <w:sdtPr>
          <w:rPr>
            <w:i/>
          </w:rPr>
          <w:id w:val="367648753"/>
          <w:citation/>
        </w:sdtPr>
        <w:sdtContent>
          <w:r>
            <w:rPr>
              <w:i/>
            </w:rPr>
            <w:fldChar w:fldCharType="begin"/>
          </w:r>
          <w:r>
            <w:rPr>
              <w:i/>
            </w:rPr>
            <w:instrText xml:space="preserve"> CITATION Ray14 \l 1040 </w:instrText>
          </w:r>
          <w:r>
            <w:rPr>
              <w:i/>
            </w:rPr>
            <w:fldChar w:fldCharType="separate"/>
          </w:r>
          <w:r w:rsidR="007830F4">
            <w:rPr>
              <w:i/>
              <w:noProof/>
            </w:rPr>
            <w:t xml:space="preserve"> </w:t>
          </w:r>
          <w:r w:rsidR="007830F4" w:rsidRPr="007830F4">
            <w:rPr>
              <w:noProof/>
            </w:rPr>
            <w:t>[14]</w:t>
          </w:r>
          <w:r>
            <w:rPr>
              <w:i/>
            </w:rPr>
            <w:fldChar w:fldCharType="end"/>
          </w:r>
        </w:sdtContent>
      </w:sdt>
      <w:r>
        <w:rPr>
          <w:i/>
        </w:rPr>
        <w:t xml:space="preserve"> </w:t>
      </w:r>
      <w:r w:rsidRPr="004C3904">
        <w:t xml:space="preserve">nello stesso viene condotto uno studio riguardante </w:t>
      </w:r>
      <w:r>
        <w:t xml:space="preserve">la relazione tra un linguaggio di programmazione e la qualità del software, nel nostro caso utilizzeremo la medesima fonte di informazioni ma utilizzeremo metriche differenti per costruire un attributo di qualità che si basa sulla diffusione e sulla community del </w:t>
      </w:r>
      <w:proofErr w:type="spellStart"/>
      <w:r>
        <w:t>framework</w:t>
      </w:r>
      <w:proofErr w:type="spellEnd"/>
      <w:r>
        <w:t>.</w:t>
      </w:r>
    </w:p>
    <w:p w14:paraId="7A29B8FF" w14:textId="341779A8" w:rsidR="00041417" w:rsidRDefault="00041417" w:rsidP="00041417">
      <w:pPr>
        <w:pStyle w:val="Nessunaspaziatura"/>
        <w:rPr>
          <w:b/>
        </w:rPr>
      </w:pPr>
      <w:proofErr w:type="spellStart"/>
      <w:r w:rsidRPr="002E4C8C">
        <w:rPr>
          <w:b/>
        </w:rPr>
        <w:t>Related</w:t>
      </w:r>
      <w:proofErr w:type="spellEnd"/>
      <w:r w:rsidRPr="002E4C8C">
        <w:rPr>
          <w:b/>
        </w:rPr>
        <w:t xml:space="preserve"> Works riguardanti le tecnologie utilizzate per lo sviluppo di applicazioni web. </w:t>
      </w:r>
    </w:p>
    <w:p w14:paraId="03A2EB8A" w14:textId="00018506" w:rsidR="001C2A0C" w:rsidRDefault="001C2A0C" w:rsidP="001C2A0C">
      <w:r>
        <w:t xml:space="preserve">Al fine di individuare metriche che abbiano un riscontro con tecnologie e tecniche utilizzate in contesti reali sono stati visionati anche articoli e libri che trattano nello specifico lo viluppo di applicazioni web tra questi possiamo certamente citare </w:t>
      </w:r>
      <w:proofErr w:type="spellStart"/>
      <w:r>
        <w:t>Bodje</w:t>
      </w:r>
      <w:proofErr w:type="spellEnd"/>
      <w:r>
        <w:t xml:space="preserve"> ET AL in </w:t>
      </w:r>
      <w:sdt>
        <w:sdtPr>
          <w:id w:val="641544402"/>
          <w:citation/>
        </w:sdtPr>
        <w:sdtContent>
          <w:r>
            <w:fldChar w:fldCharType="begin"/>
          </w:r>
          <w:r>
            <w:instrText xml:space="preserve"> CITATION Bod14 \l 1040 </w:instrText>
          </w:r>
          <w:r>
            <w:fldChar w:fldCharType="separate"/>
          </w:r>
          <w:r w:rsidRPr="001C2A0C">
            <w:rPr>
              <w:noProof/>
            </w:rPr>
            <w:t>[1]</w:t>
          </w:r>
          <w:r>
            <w:fldChar w:fldCharType="end"/>
          </w:r>
        </w:sdtContent>
      </w:sdt>
      <w:r>
        <w:t xml:space="preserve">, in questo articolo si chiarisce la terminologia e si fanno cenni riguardanti l’ingegneria del web. In questo articolo in si fa anche una distinzione del tipo di strumento che si può utilizzare per lo sviluppo di applicazioni web, e.g. Toolkit, CMS, </w:t>
      </w:r>
      <w:proofErr w:type="spellStart"/>
      <w:r>
        <w:t>Frameworks</w:t>
      </w:r>
      <w:proofErr w:type="spellEnd"/>
      <w:r w:rsidR="001F29AE">
        <w:t xml:space="preserve">, inoltre è stato anche considerato l’aspetto qualitativo del software </w:t>
      </w:r>
      <w:r w:rsidR="001F29AE">
        <w:lastRenderedPageBreak/>
        <w:t xml:space="preserve">nella seguente immagine possiamo vedere </w:t>
      </w:r>
      <w:r w:rsidR="002E31BF">
        <w:t xml:space="preserve">come è stata definita la Software </w:t>
      </w:r>
      <w:proofErr w:type="spellStart"/>
      <w:r w:rsidR="002E31BF">
        <w:t>Quality</w:t>
      </w:r>
      <w:proofErr w:type="spellEnd"/>
      <w:r w:rsidR="002E31BF">
        <w:t xml:space="preserve"> da L. </w:t>
      </w:r>
      <w:proofErr w:type="spellStart"/>
      <w:r w:rsidR="002E31BF">
        <w:t>Olsina</w:t>
      </w:r>
      <w:proofErr w:type="spellEnd"/>
      <w:r w:rsidR="002E31BF">
        <w:t xml:space="preserve"> riproposta anche da </w:t>
      </w:r>
      <w:proofErr w:type="spellStart"/>
      <w:r w:rsidR="002E31BF">
        <w:t>Bodje</w:t>
      </w:r>
      <w:proofErr w:type="spellEnd"/>
      <w:r w:rsidR="002E31BF">
        <w:t>.</w:t>
      </w:r>
      <w:r w:rsidR="001F29AE">
        <w:t xml:space="preserve"> </w:t>
      </w:r>
    </w:p>
    <w:p w14:paraId="04D35587" w14:textId="77777777" w:rsidR="001F29AE" w:rsidRDefault="001F29AE" w:rsidP="001F29AE">
      <w:pPr>
        <w:ind w:firstLine="0"/>
      </w:pPr>
    </w:p>
    <w:p w14:paraId="4429B3B4" w14:textId="5D36B7E8" w:rsidR="001F29AE" w:rsidRPr="001F29AE" w:rsidRDefault="001F29AE" w:rsidP="001F29AE">
      <w:pPr>
        <w:jc w:val="center"/>
        <w:rPr>
          <w:b/>
        </w:rPr>
      </w:pPr>
      <w:r w:rsidRPr="001F29AE">
        <w:rPr>
          <w:b/>
          <w:noProof/>
          <w:lang w:eastAsia="it-IT"/>
        </w:rPr>
        <w:drawing>
          <wp:inline distT="0" distB="0" distL="0" distR="0" wp14:anchorId="78A24D35" wp14:editId="3E557CB7">
            <wp:extent cx="4179618" cy="244294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575" cy="2463381"/>
                    </a:xfrm>
                    <a:prstGeom prst="rect">
                      <a:avLst/>
                    </a:prstGeom>
                    <a:noFill/>
                    <a:ln>
                      <a:noFill/>
                    </a:ln>
                  </pic:spPr>
                </pic:pic>
              </a:graphicData>
            </a:graphic>
          </wp:inline>
        </w:drawing>
      </w:r>
    </w:p>
    <w:p w14:paraId="173A3885" w14:textId="7D0979F5" w:rsidR="001F29AE" w:rsidRDefault="001F29AE" w:rsidP="001F29AE">
      <w:pPr>
        <w:pStyle w:val="Didascalia"/>
      </w:pPr>
      <w:r w:rsidRPr="001F29AE">
        <w:t xml:space="preserve">Figura </w:t>
      </w:r>
      <w:fldSimple w:instr=" SEQ Figura \* ARABIC ">
        <w:r w:rsidR="003D7AF7">
          <w:rPr>
            <w:noProof/>
          </w:rPr>
          <w:t>3</w:t>
        </w:r>
      </w:fldSimple>
      <w:r w:rsidRPr="001F29AE">
        <w:t xml:space="preserve"> Software </w:t>
      </w:r>
      <w:proofErr w:type="spellStart"/>
      <w:r w:rsidRPr="001F29AE">
        <w:t>Quality</w:t>
      </w:r>
      <w:proofErr w:type="spellEnd"/>
      <w:r w:rsidRPr="001F29AE">
        <w:t xml:space="preserve"> individuata da </w:t>
      </w:r>
      <w:proofErr w:type="spellStart"/>
      <w:r w:rsidR="002E31BF">
        <w:t>Olsina</w:t>
      </w:r>
      <w:proofErr w:type="spellEnd"/>
      <w:r w:rsidR="002E31BF">
        <w:t xml:space="preserve"> in </w:t>
      </w:r>
      <w:sdt>
        <w:sdtPr>
          <w:id w:val="393167844"/>
          <w:citation/>
        </w:sdtPr>
        <w:sdtContent>
          <w:r w:rsidR="002E31BF">
            <w:fldChar w:fldCharType="begin"/>
          </w:r>
          <w:r w:rsidR="002E31BF">
            <w:instrText xml:space="preserve"> CITATION Ols \l 1040 </w:instrText>
          </w:r>
          <w:r w:rsidR="002E31BF">
            <w:fldChar w:fldCharType="separate"/>
          </w:r>
          <w:r w:rsidR="002E31BF" w:rsidRPr="002E31BF">
            <w:rPr>
              <w:noProof/>
            </w:rPr>
            <w:t>[15]</w:t>
          </w:r>
          <w:r w:rsidR="002E31BF">
            <w:fldChar w:fldCharType="end"/>
          </w:r>
        </w:sdtContent>
      </w:sdt>
      <w:r w:rsidR="002E31BF">
        <w:t xml:space="preserve"> riproposta da </w:t>
      </w:r>
      <w:proofErr w:type="spellStart"/>
      <w:r w:rsidR="002E31BF">
        <w:t>Bodje</w:t>
      </w:r>
      <w:proofErr w:type="spellEnd"/>
      <w:r w:rsidR="002E31BF">
        <w:t xml:space="preserve"> in </w:t>
      </w:r>
      <w:sdt>
        <w:sdtPr>
          <w:id w:val="1411891862"/>
          <w:citation/>
        </w:sdtPr>
        <w:sdtContent>
          <w:r w:rsidR="002E31BF">
            <w:fldChar w:fldCharType="begin"/>
          </w:r>
          <w:r w:rsidR="002E31BF">
            <w:instrText xml:space="preserve"> CITATION Bod14 \l 1040 </w:instrText>
          </w:r>
          <w:r w:rsidR="002E31BF">
            <w:fldChar w:fldCharType="separate"/>
          </w:r>
          <w:r w:rsidR="002E31BF" w:rsidRPr="002E31BF">
            <w:rPr>
              <w:noProof/>
            </w:rPr>
            <w:t>[1]</w:t>
          </w:r>
          <w:r w:rsidR="002E31BF">
            <w:fldChar w:fldCharType="end"/>
          </w:r>
        </w:sdtContent>
      </w:sdt>
      <w:r w:rsidR="002E31BF">
        <w:t xml:space="preserve"> </w:t>
      </w:r>
    </w:p>
    <w:p w14:paraId="5028BEAA" w14:textId="7A41F122" w:rsidR="00751C5A" w:rsidRDefault="002E31BF" w:rsidP="002E31BF">
      <w:r>
        <w:t xml:space="preserve">Approfondendo possiamo notare che la definizione di Software </w:t>
      </w:r>
      <w:proofErr w:type="spellStart"/>
      <w:r>
        <w:t>Quality</w:t>
      </w:r>
      <w:proofErr w:type="spellEnd"/>
      <w:r>
        <w:t xml:space="preserve"> si basa sulla famosa norma ISO/IEC 9126, questa definizione può infatti essere vista come una mappatura a tale norma con l’omissione della qualità relativa alla portabilità, essendo ormai una norma obsoleta la noi nel nostro lavoro di ricerca consideriamo </w:t>
      </w:r>
      <w:r w:rsidR="008A28E1">
        <w:t xml:space="preserve">lo standard ISO/IEC 25010, durante la nostra ricerca abbiamo trovato un interessante documento della </w:t>
      </w:r>
      <w:proofErr w:type="spellStart"/>
      <w:r w:rsidR="008A28E1">
        <w:t>British</w:t>
      </w:r>
      <w:proofErr w:type="spellEnd"/>
      <w:r w:rsidR="008A28E1">
        <w:t xml:space="preserve"> Standard </w:t>
      </w:r>
      <w:proofErr w:type="spellStart"/>
      <w:r w:rsidR="008A28E1">
        <w:t>Institution</w:t>
      </w:r>
      <w:proofErr w:type="spellEnd"/>
      <w:r w:rsidR="008A28E1">
        <w:t xml:space="preserve"> che implementa</w:t>
      </w:r>
      <w:r w:rsidR="00751C5A">
        <w:t xml:space="preserve"> in </w:t>
      </w:r>
      <w:sdt>
        <w:sdtPr>
          <w:id w:val="579252763"/>
          <w:citation/>
        </w:sdtPr>
        <w:sdtContent>
          <w:r w:rsidR="00751C5A">
            <w:fldChar w:fldCharType="begin"/>
          </w:r>
          <w:r w:rsidR="00751C5A">
            <w:instrText xml:space="preserve"> CITATION BSI11 \l 1040 </w:instrText>
          </w:r>
          <w:r w:rsidR="00751C5A">
            <w:fldChar w:fldCharType="separate"/>
          </w:r>
          <w:r w:rsidR="00751C5A" w:rsidRPr="00751C5A">
            <w:rPr>
              <w:noProof/>
            </w:rPr>
            <w:t>[16]</w:t>
          </w:r>
          <w:r w:rsidR="00751C5A">
            <w:fldChar w:fldCharType="end"/>
          </w:r>
        </w:sdtContent>
      </w:sdt>
      <w:r w:rsidR="00751C5A">
        <w:t xml:space="preserve"> lo standard</w:t>
      </w:r>
      <w:r w:rsidR="008A28E1">
        <w:t xml:space="preserve"> ISO/IEC 25010</w:t>
      </w:r>
      <w:r w:rsidR="00751C5A">
        <w:t xml:space="preserve"> parte dello </w:t>
      </w:r>
      <w:proofErr w:type="spellStart"/>
      <w:r w:rsidR="00751C5A">
        <w:t>SQuaRE</w:t>
      </w:r>
      <w:proofErr w:type="spellEnd"/>
      <w:r w:rsidR="008A28E1">
        <w:t xml:space="preserve">, nel nostro studio mappiamo alcune metriche con </w:t>
      </w:r>
      <w:r w:rsidR="00751C5A">
        <w:t xml:space="preserve">la </w:t>
      </w:r>
      <w:r w:rsidR="008A28E1">
        <w:t>questo Standard, altre saranno metriche personalizzate.</w:t>
      </w:r>
    </w:p>
    <w:p w14:paraId="4ECC99DD" w14:textId="77777777" w:rsidR="00751C5A" w:rsidRDefault="00751C5A">
      <w:pPr>
        <w:spacing w:line="252" w:lineRule="auto"/>
        <w:ind w:firstLine="0"/>
      </w:pPr>
      <w:r>
        <w:br w:type="page"/>
      </w:r>
    </w:p>
    <w:p w14:paraId="78DABAEC" w14:textId="77777777" w:rsidR="002E31BF" w:rsidRPr="002E31BF" w:rsidRDefault="002E31BF" w:rsidP="002E31BF"/>
    <w:bookmarkStart w:id="402" w:name="_Toc17210625" w:displacedByCustomXml="next"/>
    <w:sdt>
      <w:sdtPr>
        <w:rPr>
          <w:rFonts w:ascii="Times New Roman" w:eastAsia="Times New Roman" w:hAnsi="Times New Roman" w:cs="Times New Roman"/>
          <w:b w:val="0"/>
          <w:bCs w:val="0"/>
          <w:caps w:val="0"/>
          <w:smallCaps/>
          <w:spacing w:val="0"/>
          <w:sz w:val="24"/>
          <w:szCs w:val="24"/>
          <w:lang w:eastAsia="it-IT"/>
        </w:rPr>
        <w:id w:val="1259342920"/>
        <w:docPartObj>
          <w:docPartGallery w:val="Bibliographies"/>
          <w:docPartUnique/>
        </w:docPartObj>
      </w:sdtPr>
      <w:sdtEndPr>
        <w:rPr>
          <w:rFonts w:eastAsiaTheme="minorEastAsia" w:cstheme="minorBidi"/>
          <w:smallCaps w:val="0"/>
          <w:szCs w:val="22"/>
          <w:lang w:eastAsia="en-US"/>
        </w:rPr>
      </w:sdtEndPr>
      <w:sdtContent>
        <w:p w14:paraId="12A7EAFF" w14:textId="77777777" w:rsidR="00041417" w:rsidRDefault="00041417" w:rsidP="00041417">
          <w:pPr>
            <w:pStyle w:val="Titolo1"/>
            <w:numPr>
              <w:ilvl w:val="0"/>
              <w:numId w:val="1"/>
            </w:numPr>
            <w:pBdr>
              <w:bottom w:val="single" w:sz="4" w:space="1" w:color="595959" w:themeColor="text1" w:themeTint="A6"/>
            </w:pBdr>
            <w:spacing w:before="360" w:after="160"/>
            <w:jc w:val="left"/>
          </w:pPr>
          <w:r>
            <w:t>Bibliografia</w:t>
          </w:r>
          <w:bookmarkEnd w:id="402"/>
        </w:p>
        <w:sdt>
          <w:sdtPr>
            <w:id w:val="111145805"/>
            <w:bibliography/>
          </w:sdtPr>
          <w:sdtContent>
            <w:p w14:paraId="57EBDAFE" w14:textId="77777777" w:rsidR="007830F4" w:rsidRDefault="00041417" w:rsidP="0004141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4"/>
                <w:gridCol w:w="8454"/>
              </w:tblGrid>
              <w:tr w:rsidR="007830F4" w:rsidRPr="00DA4B6D" w14:paraId="1C93C3AD" w14:textId="77777777">
                <w:trPr>
                  <w:divId w:val="693969063"/>
                  <w:tblCellSpacing w:w="15" w:type="dxa"/>
                </w:trPr>
                <w:tc>
                  <w:tcPr>
                    <w:tcW w:w="50" w:type="pct"/>
                    <w:hideMark/>
                  </w:tcPr>
                  <w:p w14:paraId="33E2F8C6" w14:textId="36759542" w:rsidR="007830F4" w:rsidRDefault="007830F4">
                    <w:pPr>
                      <w:pStyle w:val="Bibliografia"/>
                      <w:rPr>
                        <w:noProof/>
                      </w:rPr>
                    </w:pPr>
                    <w:r>
                      <w:rPr>
                        <w:noProof/>
                      </w:rPr>
                      <w:t xml:space="preserve">[1] </w:t>
                    </w:r>
                  </w:p>
                </w:tc>
                <w:tc>
                  <w:tcPr>
                    <w:tcW w:w="0" w:type="auto"/>
                    <w:hideMark/>
                  </w:tcPr>
                  <w:p w14:paraId="256E893E" w14:textId="77777777" w:rsidR="007830F4" w:rsidRPr="00DA4B6D" w:rsidRDefault="007830F4">
                    <w:pPr>
                      <w:pStyle w:val="Bibliografia"/>
                      <w:rPr>
                        <w:noProof/>
                        <w:lang w:val="en-US"/>
                        <w:rPrChange w:id="403" w:author="Di Rocco Juri" w:date="2019-08-21T10:11:00Z">
                          <w:rPr>
                            <w:noProof/>
                          </w:rPr>
                        </w:rPrChange>
                      </w:rPr>
                    </w:pPr>
                    <w:r w:rsidRPr="00DA4B6D">
                      <w:rPr>
                        <w:noProof/>
                        <w:lang w:val="en-US"/>
                        <w:rPrChange w:id="404" w:author="Di Rocco Juri" w:date="2019-08-21T10:11:00Z">
                          <w:rPr>
                            <w:noProof/>
                          </w:rPr>
                        </w:rPrChange>
                      </w:rPr>
                      <w:t xml:space="preserve">N. N.-R. Bodje e N. G.M, «Diving in Web Engineering: Definition of Words,» </w:t>
                    </w:r>
                    <w:r w:rsidRPr="00DA4B6D">
                      <w:rPr>
                        <w:i/>
                        <w:iCs/>
                        <w:noProof/>
                        <w:lang w:val="en-US"/>
                        <w:rPrChange w:id="405" w:author="Di Rocco Juri" w:date="2019-08-21T10:11:00Z">
                          <w:rPr>
                            <w:i/>
                            <w:iCs/>
                            <w:noProof/>
                          </w:rPr>
                        </w:rPrChange>
                      </w:rPr>
                      <w:t xml:space="preserve">International Journal of Research in Computer Applications &amp; Information Technology, </w:t>
                    </w:r>
                    <w:r w:rsidRPr="00DA4B6D">
                      <w:rPr>
                        <w:noProof/>
                        <w:lang w:val="en-US"/>
                        <w:rPrChange w:id="406" w:author="Di Rocco Juri" w:date="2019-08-21T10:11:00Z">
                          <w:rPr>
                            <w:noProof/>
                          </w:rPr>
                        </w:rPrChange>
                      </w:rPr>
                      <w:t xml:space="preserve">vol. 2, n. 3, pp. 94-102, 2014. </w:t>
                    </w:r>
                  </w:p>
                </w:tc>
              </w:tr>
              <w:tr w:rsidR="007830F4" w:rsidRPr="00DA4B6D" w14:paraId="2C16DC94" w14:textId="77777777">
                <w:trPr>
                  <w:divId w:val="693969063"/>
                  <w:tblCellSpacing w:w="15" w:type="dxa"/>
                </w:trPr>
                <w:tc>
                  <w:tcPr>
                    <w:tcW w:w="50" w:type="pct"/>
                    <w:hideMark/>
                  </w:tcPr>
                  <w:p w14:paraId="6BC68781" w14:textId="77777777" w:rsidR="007830F4" w:rsidRDefault="007830F4">
                    <w:pPr>
                      <w:pStyle w:val="Bibliografia"/>
                      <w:rPr>
                        <w:noProof/>
                      </w:rPr>
                    </w:pPr>
                    <w:r>
                      <w:rPr>
                        <w:noProof/>
                      </w:rPr>
                      <w:t xml:space="preserve">[2] </w:t>
                    </w:r>
                  </w:p>
                </w:tc>
                <w:tc>
                  <w:tcPr>
                    <w:tcW w:w="0" w:type="auto"/>
                    <w:hideMark/>
                  </w:tcPr>
                  <w:p w14:paraId="3A4960E4" w14:textId="77777777" w:rsidR="007830F4" w:rsidRPr="00DA4B6D" w:rsidRDefault="007830F4">
                    <w:pPr>
                      <w:pStyle w:val="Bibliografia"/>
                      <w:rPr>
                        <w:noProof/>
                        <w:lang w:val="en-US"/>
                        <w:rPrChange w:id="407" w:author="Di Rocco Juri" w:date="2019-08-21T10:11:00Z">
                          <w:rPr>
                            <w:noProof/>
                          </w:rPr>
                        </w:rPrChange>
                      </w:rPr>
                    </w:pPr>
                    <w:r w:rsidRPr="00DA4B6D">
                      <w:rPr>
                        <w:noProof/>
                        <w:lang w:val="en-US"/>
                        <w:rPrChange w:id="408" w:author="Di Rocco Juri" w:date="2019-08-21T10:11:00Z">
                          <w:rPr>
                            <w:noProof/>
                          </w:rPr>
                        </w:rPrChange>
                      </w:rPr>
                      <w:t xml:space="preserve">Z. Adrian e M. Marek, «SELECTING A PHP FRAMEWORK FOR A WEB APPLICATION PROJECT — THE METHOD AND CASE STUDY,» Lublin University of Technology (POLAND), March 2015. </w:t>
                    </w:r>
                  </w:p>
                </w:tc>
              </w:tr>
              <w:tr w:rsidR="007830F4" w14:paraId="2E04750B" w14:textId="77777777">
                <w:trPr>
                  <w:divId w:val="693969063"/>
                  <w:tblCellSpacing w:w="15" w:type="dxa"/>
                </w:trPr>
                <w:tc>
                  <w:tcPr>
                    <w:tcW w:w="50" w:type="pct"/>
                    <w:hideMark/>
                  </w:tcPr>
                  <w:p w14:paraId="0418D3C4" w14:textId="77777777" w:rsidR="007830F4" w:rsidRDefault="007830F4">
                    <w:pPr>
                      <w:pStyle w:val="Bibliografia"/>
                      <w:rPr>
                        <w:noProof/>
                      </w:rPr>
                    </w:pPr>
                    <w:r>
                      <w:rPr>
                        <w:noProof/>
                      </w:rPr>
                      <w:t xml:space="preserve">[3] </w:t>
                    </w:r>
                  </w:p>
                </w:tc>
                <w:tc>
                  <w:tcPr>
                    <w:tcW w:w="0" w:type="auto"/>
                    <w:hideMark/>
                  </w:tcPr>
                  <w:p w14:paraId="4780A9F2" w14:textId="77777777" w:rsidR="007830F4" w:rsidRDefault="007830F4">
                    <w:pPr>
                      <w:pStyle w:val="Bibliografia"/>
                      <w:rPr>
                        <w:noProof/>
                      </w:rPr>
                    </w:pPr>
                    <w:r>
                      <w:rPr>
                        <w:noProof/>
                      </w:rPr>
                      <w:t xml:space="preserve">F. Basciani, J. Di Rocco, D. Di Ruscio, L. Iovino e A. Pierantonio, «Automated Quality Assessment of Modeling Artifacts,» L'Aquila, May 2018. </w:t>
                    </w:r>
                  </w:p>
                </w:tc>
              </w:tr>
              <w:tr w:rsidR="007830F4" w14:paraId="37F03C6A" w14:textId="77777777">
                <w:trPr>
                  <w:divId w:val="693969063"/>
                  <w:tblCellSpacing w:w="15" w:type="dxa"/>
                </w:trPr>
                <w:tc>
                  <w:tcPr>
                    <w:tcW w:w="50" w:type="pct"/>
                    <w:hideMark/>
                  </w:tcPr>
                  <w:p w14:paraId="7C0AEF73" w14:textId="77777777" w:rsidR="007830F4" w:rsidRDefault="007830F4">
                    <w:pPr>
                      <w:pStyle w:val="Bibliografia"/>
                      <w:rPr>
                        <w:noProof/>
                      </w:rPr>
                    </w:pPr>
                    <w:r>
                      <w:rPr>
                        <w:noProof/>
                      </w:rPr>
                      <w:t xml:space="preserve">[4] </w:t>
                    </w:r>
                  </w:p>
                </w:tc>
                <w:tc>
                  <w:tcPr>
                    <w:tcW w:w="0" w:type="auto"/>
                    <w:hideMark/>
                  </w:tcPr>
                  <w:p w14:paraId="4A91016B" w14:textId="77777777" w:rsidR="007830F4" w:rsidRDefault="007830F4">
                    <w:pPr>
                      <w:pStyle w:val="Bibliografia"/>
                      <w:rPr>
                        <w:noProof/>
                      </w:rPr>
                    </w:pPr>
                    <w:r w:rsidRPr="00DA4B6D">
                      <w:rPr>
                        <w:noProof/>
                        <w:lang w:val="en-US"/>
                        <w:rPrChange w:id="409" w:author="Di Rocco Juri" w:date="2019-08-21T10:11:00Z">
                          <w:rPr>
                            <w:noProof/>
                          </w:rPr>
                        </w:rPrChange>
                      </w:rPr>
                      <w:t xml:space="preserve">F. Zhi-Gang e L. Yong, «An Approach to Software Quality Assessment with Triangular Fuzzy,» </w:t>
                    </w:r>
                    <w:r w:rsidRPr="00DA4B6D">
                      <w:rPr>
                        <w:i/>
                        <w:iCs/>
                        <w:noProof/>
                        <w:lang w:val="en-US"/>
                        <w:rPrChange w:id="410" w:author="Di Rocco Juri" w:date="2019-08-21T10:11:00Z">
                          <w:rPr>
                            <w:i/>
                            <w:iCs/>
                            <w:noProof/>
                          </w:rPr>
                        </w:rPrChange>
                      </w:rPr>
                      <w:t xml:space="preserve">International Journal of Advancements in Computing Technology, </w:t>
                    </w:r>
                    <w:r w:rsidRPr="00DA4B6D">
                      <w:rPr>
                        <w:noProof/>
                        <w:lang w:val="en-US"/>
                        <w:rPrChange w:id="411" w:author="Di Rocco Juri" w:date="2019-08-21T10:11:00Z">
                          <w:rPr>
                            <w:noProof/>
                          </w:rPr>
                        </w:rPrChange>
                      </w:rPr>
                      <w:t xml:space="preserve">vol. </w:t>
                    </w:r>
                    <w:r>
                      <w:rPr>
                        <w:noProof/>
                      </w:rPr>
                      <w:t xml:space="preserve">IV, n. 9, pp. 170-1716, 2012. </w:t>
                    </w:r>
                  </w:p>
                </w:tc>
              </w:tr>
              <w:tr w:rsidR="007830F4" w:rsidRPr="00DA4B6D" w14:paraId="1988E13C" w14:textId="77777777">
                <w:trPr>
                  <w:divId w:val="693969063"/>
                  <w:tblCellSpacing w:w="15" w:type="dxa"/>
                </w:trPr>
                <w:tc>
                  <w:tcPr>
                    <w:tcW w:w="50" w:type="pct"/>
                    <w:hideMark/>
                  </w:tcPr>
                  <w:p w14:paraId="164A807B" w14:textId="77777777" w:rsidR="007830F4" w:rsidRDefault="007830F4">
                    <w:pPr>
                      <w:pStyle w:val="Bibliografia"/>
                      <w:rPr>
                        <w:noProof/>
                      </w:rPr>
                    </w:pPr>
                    <w:r>
                      <w:rPr>
                        <w:noProof/>
                      </w:rPr>
                      <w:t xml:space="preserve">[5] </w:t>
                    </w:r>
                  </w:p>
                </w:tc>
                <w:tc>
                  <w:tcPr>
                    <w:tcW w:w="0" w:type="auto"/>
                    <w:hideMark/>
                  </w:tcPr>
                  <w:p w14:paraId="432FBD95" w14:textId="77777777" w:rsidR="007830F4" w:rsidRPr="00DA4B6D" w:rsidRDefault="007830F4">
                    <w:pPr>
                      <w:pStyle w:val="Bibliografia"/>
                      <w:rPr>
                        <w:noProof/>
                        <w:lang w:val="en-US"/>
                        <w:rPrChange w:id="412" w:author="Di Rocco Juri" w:date="2019-08-21T10:11:00Z">
                          <w:rPr>
                            <w:noProof/>
                          </w:rPr>
                        </w:rPrChange>
                      </w:rPr>
                    </w:pPr>
                    <w:r w:rsidRPr="00DA4B6D">
                      <w:rPr>
                        <w:noProof/>
                        <w:lang w:val="en-US"/>
                        <w:rPrChange w:id="413" w:author="Di Rocco Juri" w:date="2019-08-21T10:11:00Z">
                          <w:rPr>
                            <w:noProof/>
                          </w:rPr>
                        </w:rPrChange>
                      </w:rPr>
                      <w:t xml:space="preserve">A. M. S. Laurent, Understanding Open Source and, Sebastopol: O’Reilly Media, Inc, 2004. </w:t>
                    </w:r>
                  </w:p>
                </w:tc>
              </w:tr>
              <w:tr w:rsidR="007830F4" w14:paraId="500A1A39" w14:textId="77777777">
                <w:trPr>
                  <w:divId w:val="693969063"/>
                  <w:tblCellSpacing w:w="15" w:type="dxa"/>
                </w:trPr>
                <w:tc>
                  <w:tcPr>
                    <w:tcW w:w="50" w:type="pct"/>
                    <w:hideMark/>
                  </w:tcPr>
                  <w:p w14:paraId="3335880D" w14:textId="77777777" w:rsidR="007830F4" w:rsidRDefault="007830F4">
                    <w:pPr>
                      <w:pStyle w:val="Bibliografia"/>
                      <w:rPr>
                        <w:noProof/>
                      </w:rPr>
                    </w:pPr>
                    <w:r>
                      <w:rPr>
                        <w:noProof/>
                      </w:rPr>
                      <w:t xml:space="preserve">[6] </w:t>
                    </w:r>
                  </w:p>
                </w:tc>
                <w:tc>
                  <w:tcPr>
                    <w:tcW w:w="0" w:type="auto"/>
                    <w:hideMark/>
                  </w:tcPr>
                  <w:p w14:paraId="27B1189E" w14:textId="77777777" w:rsidR="007830F4" w:rsidRDefault="007830F4">
                    <w:pPr>
                      <w:pStyle w:val="Bibliografia"/>
                      <w:rPr>
                        <w:noProof/>
                      </w:rPr>
                    </w:pPr>
                    <w:r w:rsidRPr="00DA4B6D">
                      <w:rPr>
                        <w:noProof/>
                        <w:lang w:val="en-US"/>
                        <w:rPrChange w:id="414" w:author="Di Rocco Juri" w:date="2019-08-21T10:11:00Z">
                          <w:rPr>
                            <w:noProof/>
                          </w:rPr>
                        </w:rPrChange>
                      </w:rPr>
                      <w:t xml:space="preserve">T. Gomez-Diaz, «Free software, Open source software, licenses. </w:t>
                    </w:r>
                    <w:r>
                      <w:rPr>
                        <w:noProof/>
                      </w:rPr>
                      <w:t>A short,» Paris, 2014.</w:t>
                    </w:r>
                  </w:p>
                </w:tc>
              </w:tr>
              <w:tr w:rsidR="007830F4" w:rsidRPr="00DA4B6D" w14:paraId="05CC5BA1" w14:textId="77777777">
                <w:trPr>
                  <w:divId w:val="693969063"/>
                  <w:tblCellSpacing w:w="15" w:type="dxa"/>
                </w:trPr>
                <w:tc>
                  <w:tcPr>
                    <w:tcW w:w="50" w:type="pct"/>
                    <w:hideMark/>
                  </w:tcPr>
                  <w:p w14:paraId="2E9CD8B8" w14:textId="77777777" w:rsidR="007830F4" w:rsidRDefault="007830F4">
                    <w:pPr>
                      <w:pStyle w:val="Bibliografia"/>
                      <w:rPr>
                        <w:noProof/>
                      </w:rPr>
                    </w:pPr>
                    <w:r>
                      <w:rPr>
                        <w:noProof/>
                      </w:rPr>
                      <w:t xml:space="preserve">[7] </w:t>
                    </w:r>
                  </w:p>
                </w:tc>
                <w:tc>
                  <w:tcPr>
                    <w:tcW w:w="0" w:type="auto"/>
                    <w:hideMark/>
                  </w:tcPr>
                  <w:p w14:paraId="5232E6C8" w14:textId="77777777" w:rsidR="007830F4" w:rsidRPr="00DA4B6D" w:rsidRDefault="007830F4">
                    <w:pPr>
                      <w:pStyle w:val="Bibliografia"/>
                      <w:rPr>
                        <w:noProof/>
                        <w:lang w:val="en-US"/>
                        <w:rPrChange w:id="415" w:author="Di Rocco Juri" w:date="2019-08-21T10:11:00Z">
                          <w:rPr>
                            <w:noProof/>
                          </w:rPr>
                        </w:rPrChange>
                      </w:rPr>
                    </w:pPr>
                    <w:r w:rsidRPr="00DA4B6D">
                      <w:rPr>
                        <w:noProof/>
                        <w:lang w:val="en-US"/>
                        <w:rPrChange w:id="416" w:author="Di Rocco Juri" w:date="2019-08-21T10:11:00Z">
                          <w:rPr>
                            <w:noProof/>
                          </w:rPr>
                        </w:rPrChange>
                      </w:rPr>
                      <w:t xml:space="preserve">A. Adhikari, «Full Stack JavaScript: Web Application - Development with MEAN,» 2016. </w:t>
                    </w:r>
                  </w:p>
                </w:tc>
              </w:tr>
              <w:tr w:rsidR="007830F4" w:rsidRPr="00DA4B6D" w14:paraId="44DAF8E7" w14:textId="77777777">
                <w:trPr>
                  <w:divId w:val="693969063"/>
                  <w:tblCellSpacing w:w="15" w:type="dxa"/>
                </w:trPr>
                <w:tc>
                  <w:tcPr>
                    <w:tcW w:w="50" w:type="pct"/>
                    <w:hideMark/>
                  </w:tcPr>
                  <w:p w14:paraId="0BE3E238" w14:textId="77777777" w:rsidR="007830F4" w:rsidRDefault="007830F4">
                    <w:pPr>
                      <w:pStyle w:val="Bibliografia"/>
                      <w:rPr>
                        <w:noProof/>
                      </w:rPr>
                    </w:pPr>
                    <w:r>
                      <w:rPr>
                        <w:noProof/>
                      </w:rPr>
                      <w:t xml:space="preserve">[8] </w:t>
                    </w:r>
                  </w:p>
                </w:tc>
                <w:tc>
                  <w:tcPr>
                    <w:tcW w:w="0" w:type="auto"/>
                    <w:hideMark/>
                  </w:tcPr>
                  <w:p w14:paraId="406A30B2" w14:textId="77777777" w:rsidR="007830F4" w:rsidRPr="00DA4B6D" w:rsidRDefault="007830F4">
                    <w:pPr>
                      <w:pStyle w:val="Bibliografia"/>
                      <w:rPr>
                        <w:noProof/>
                        <w:lang w:val="en-US"/>
                        <w:rPrChange w:id="417" w:author="Di Rocco Juri" w:date="2019-08-21T10:11:00Z">
                          <w:rPr>
                            <w:noProof/>
                          </w:rPr>
                        </w:rPrChange>
                      </w:rPr>
                    </w:pPr>
                    <w:r w:rsidRPr="00DA4B6D">
                      <w:rPr>
                        <w:noProof/>
                        <w:lang w:val="en-US"/>
                        <w:rPrChange w:id="418" w:author="Di Rocco Juri" w:date="2019-08-21T10:11:00Z">
                          <w:rPr>
                            <w:noProof/>
                          </w:rPr>
                        </w:rPrChange>
                      </w:rPr>
                      <w:t>T. Reenskaug, «Model-View-Controller,» 1979.</w:t>
                    </w:r>
                  </w:p>
                </w:tc>
              </w:tr>
              <w:tr w:rsidR="007830F4" w14:paraId="60E5DA9B" w14:textId="77777777">
                <w:trPr>
                  <w:divId w:val="693969063"/>
                  <w:tblCellSpacing w:w="15" w:type="dxa"/>
                </w:trPr>
                <w:tc>
                  <w:tcPr>
                    <w:tcW w:w="50" w:type="pct"/>
                    <w:hideMark/>
                  </w:tcPr>
                  <w:p w14:paraId="1F8B8066" w14:textId="77777777" w:rsidR="007830F4" w:rsidRDefault="007830F4">
                    <w:pPr>
                      <w:pStyle w:val="Bibliografia"/>
                      <w:rPr>
                        <w:noProof/>
                      </w:rPr>
                    </w:pPr>
                    <w:r>
                      <w:rPr>
                        <w:noProof/>
                      </w:rPr>
                      <w:t xml:space="preserve">[9] </w:t>
                    </w:r>
                  </w:p>
                </w:tc>
                <w:tc>
                  <w:tcPr>
                    <w:tcW w:w="0" w:type="auto"/>
                    <w:hideMark/>
                  </w:tcPr>
                  <w:p w14:paraId="45C991A9" w14:textId="77777777" w:rsidR="007830F4" w:rsidRDefault="007830F4">
                    <w:pPr>
                      <w:pStyle w:val="Bibliografia"/>
                      <w:rPr>
                        <w:noProof/>
                      </w:rPr>
                    </w:pPr>
                    <w:r>
                      <w:rPr>
                        <w:noProof/>
                      </w:rPr>
                      <w:t>T. Murat e Y. Alex, «PROFESSIONAL Java® EE Design Patterns,» 2014, p. 193.</w:t>
                    </w:r>
                  </w:p>
                </w:tc>
              </w:tr>
              <w:tr w:rsidR="007830F4" w14:paraId="0D1AEFF0" w14:textId="77777777">
                <w:trPr>
                  <w:divId w:val="693969063"/>
                  <w:tblCellSpacing w:w="15" w:type="dxa"/>
                </w:trPr>
                <w:tc>
                  <w:tcPr>
                    <w:tcW w:w="50" w:type="pct"/>
                    <w:hideMark/>
                  </w:tcPr>
                  <w:p w14:paraId="6D0060D2" w14:textId="77777777" w:rsidR="007830F4" w:rsidRDefault="007830F4">
                    <w:pPr>
                      <w:pStyle w:val="Bibliografia"/>
                      <w:rPr>
                        <w:noProof/>
                      </w:rPr>
                    </w:pPr>
                    <w:r>
                      <w:rPr>
                        <w:noProof/>
                      </w:rPr>
                      <w:t xml:space="preserve">[10] </w:t>
                    </w:r>
                  </w:p>
                </w:tc>
                <w:tc>
                  <w:tcPr>
                    <w:tcW w:w="0" w:type="auto"/>
                    <w:hideMark/>
                  </w:tcPr>
                  <w:p w14:paraId="428F4370" w14:textId="77777777" w:rsidR="007830F4" w:rsidRDefault="007830F4">
                    <w:pPr>
                      <w:pStyle w:val="Bibliografia"/>
                      <w:rPr>
                        <w:noProof/>
                      </w:rPr>
                    </w:pPr>
                    <w:r w:rsidRPr="00DA4B6D">
                      <w:rPr>
                        <w:noProof/>
                        <w:lang w:val="en-US"/>
                        <w:rPrChange w:id="419" w:author="Di Rocco Juri" w:date="2019-08-21T10:11:00Z">
                          <w:rPr>
                            <w:noProof/>
                          </w:rPr>
                        </w:rPrChange>
                      </w:rPr>
                      <w:t xml:space="preserve">M. Kabaka, E. Köseb, O. Kırılmaza e S. Burmaoglu, «A fuzzy multi-criteria decision making approach to assess buildingenergy performance,» </w:t>
                    </w:r>
                    <w:r w:rsidRPr="00DA4B6D">
                      <w:rPr>
                        <w:i/>
                        <w:iCs/>
                        <w:noProof/>
                        <w:lang w:val="en-US"/>
                        <w:rPrChange w:id="420" w:author="Di Rocco Juri" w:date="2019-08-21T10:11:00Z">
                          <w:rPr>
                            <w:i/>
                            <w:iCs/>
                            <w:noProof/>
                          </w:rPr>
                        </w:rPrChange>
                      </w:rPr>
                      <w:t xml:space="preserve">Elsiever, </w:t>
                    </w:r>
                    <w:r w:rsidRPr="00DA4B6D">
                      <w:rPr>
                        <w:noProof/>
                        <w:lang w:val="en-US"/>
                        <w:rPrChange w:id="421" w:author="Di Rocco Juri" w:date="2019-08-21T10:11:00Z">
                          <w:rPr>
                            <w:noProof/>
                          </w:rPr>
                        </w:rPrChange>
                      </w:rPr>
                      <w:t xml:space="preserve">vol. </w:t>
                    </w:r>
                    <w:r>
                      <w:rPr>
                        <w:noProof/>
                      </w:rPr>
                      <w:t xml:space="preserve">Energy and Buildings, n. 72, p. 382–389, 27 dicembre 2013. </w:t>
                    </w:r>
                  </w:p>
                </w:tc>
              </w:tr>
              <w:tr w:rsidR="007830F4" w:rsidRPr="00DA4B6D" w14:paraId="02C27949" w14:textId="77777777">
                <w:trPr>
                  <w:divId w:val="693969063"/>
                  <w:tblCellSpacing w:w="15" w:type="dxa"/>
                </w:trPr>
                <w:tc>
                  <w:tcPr>
                    <w:tcW w:w="50" w:type="pct"/>
                    <w:hideMark/>
                  </w:tcPr>
                  <w:p w14:paraId="5D739244" w14:textId="77777777" w:rsidR="007830F4" w:rsidRDefault="007830F4">
                    <w:pPr>
                      <w:pStyle w:val="Bibliografia"/>
                      <w:rPr>
                        <w:noProof/>
                      </w:rPr>
                    </w:pPr>
                    <w:r>
                      <w:rPr>
                        <w:noProof/>
                      </w:rPr>
                      <w:t xml:space="preserve">[11] </w:t>
                    </w:r>
                  </w:p>
                </w:tc>
                <w:tc>
                  <w:tcPr>
                    <w:tcW w:w="0" w:type="auto"/>
                    <w:hideMark/>
                  </w:tcPr>
                  <w:p w14:paraId="35BF30DE" w14:textId="77777777" w:rsidR="007830F4" w:rsidRPr="00DA4B6D" w:rsidRDefault="007830F4">
                    <w:pPr>
                      <w:pStyle w:val="Bibliografia"/>
                      <w:rPr>
                        <w:noProof/>
                        <w:lang w:val="en-US"/>
                        <w:rPrChange w:id="422" w:author="Di Rocco Juri" w:date="2019-08-21T10:11:00Z">
                          <w:rPr>
                            <w:noProof/>
                          </w:rPr>
                        </w:rPrChange>
                      </w:rPr>
                    </w:pPr>
                    <w:r w:rsidRPr="00DA4B6D">
                      <w:rPr>
                        <w:noProof/>
                        <w:lang w:val="en-US"/>
                        <w:rPrChange w:id="423" w:author="Di Rocco Juri" w:date="2019-08-21T10:11:00Z">
                          <w:rPr>
                            <w:noProof/>
                          </w:rPr>
                        </w:rPrChange>
                      </w:rPr>
                      <w:t xml:space="preserve">I. Lehmann, W. Richard e Z. Hans-Jürgen, «Fuzzy set theory,» </w:t>
                    </w:r>
                    <w:r w:rsidRPr="00DA4B6D">
                      <w:rPr>
                        <w:i/>
                        <w:iCs/>
                        <w:noProof/>
                        <w:lang w:val="en-US"/>
                        <w:rPrChange w:id="424" w:author="Di Rocco Juri" w:date="2019-08-21T10:11:00Z">
                          <w:rPr>
                            <w:i/>
                            <w:iCs/>
                            <w:noProof/>
                          </w:rPr>
                        </w:rPrChange>
                      </w:rPr>
                      <w:t xml:space="preserve">Operations Research-Spektrum., </w:t>
                    </w:r>
                    <w:r w:rsidRPr="00DA4B6D">
                      <w:rPr>
                        <w:noProof/>
                        <w:lang w:val="en-US"/>
                        <w:rPrChange w:id="425" w:author="Di Rocco Juri" w:date="2019-08-21T10:11:00Z">
                          <w:rPr>
                            <w:noProof/>
                          </w:rPr>
                        </w:rPrChange>
                      </w:rPr>
                      <w:t xml:space="preserve">vol. 14, n. 9, pp. 1-9, 1992. </w:t>
                    </w:r>
                  </w:p>
                </w:tc>
              </w:tr>
              <w:tr w:rsidR="007830F4" w:rsidRPr="00DA4B6D" w14:paraId="0AF619BD" w14:textId="77777777">
                <w:trPr>
                  <w:divId w:val="693969063"/>
                  <w:tblCellSpacing w:w="15" w:type="dxa"/>
                </w:trPr>
                <w:tc>
                  <w:tcPr>
                    <w:tcW w:w="50" w:type="pct"/>
                    <w:hideMark/>
                  </w:tcPr>
                  <w:p w14:paraId="79B3A7AE" w14:textId="77777777" w:rsidR="007830F4" w:rsidRDefault="007830F4">
                    <w:pPr>
                      <w:pStyle w:val="Bibliografia"/>
                      <w:rPr>
                        <w:noProof/>
                      </w:rPr>
                    </w:pPr>
                    <w:r>
                      <w:rPr>
                        <w:noProof/>
                      </w:rPr>
                      <w:lastRenderedPageBreak/>
                      <w:t xml:space="preserve">[12] </w:t>
                    </w:r>
                  </w:p>
                </w:tc>
                <w:tc>
                  <w:tcPr>
                    <w:tcW w:w="0" w:type="auto"/>
                    <w:hideMark/>
                  </w:tcPr>
                  <w:p w14:paraId="7C34A6F6" w14:textId="77777777" w:rsidR="007830F4" w:rsidRPr="00DA4B6D" w:rsidRDefault="007830F4">
                    <w:pPr>
                      <w:pStyle w:val="Bibliografia"/>
                      <w:rPr>
                        <w:noProof/>
                        <w:lang w:val="en-US"/>
                        <w:rPrChange w:id="426" w:author="Di Rocco Juri" w:date="2019-08-21T10:11:00Z">
                          <w:rPr>
                            <w:noProof/>
                          </w:rPr>
                        </w:rPrChange>
                      </w:rPr>
                    </w:pPr>
                    <w:r w:rsidRPr="00DA4B6D">
                      <w:rPr>
                        <w:noProof/>
                        <w:lang w:val="en-US"/>
                        <w:rPrChange w:id="427" w:author="Di Rocco Juri" w:date="2019-08-21T10:11:00Z">
                          <w:rPr>
                            <w:noProof/>
                          </w:rPr>
                        </w:rPrChange>
                      </w:rPr>
                      <w:t xml:space="preserve">Z. Hans-Jurgen, Fuzzy Set Theoryand Its Applications, New York: Springer Science+Business Media, 2001. </w:t>
                    </w:r>
                  </w:p>
                </w:tc>
              </w:tr>
              <w:tr w:rsidR="007830F4" w14:paraId="7DAFFF15" w14:textId="77777777">
                <w:trPr>
                  <w:divId w:val="693969063"/>
                  <w:tblCellSpacing w:w="15" w:type="dxa"/>
                </w:trPr>
                <w:tc>
                  <w:tcPr>
                    <w:tcW w:w="50" w:type="pct"/>
                    <w:hideMark/>
                  </w:tcPr>
                  <w:p w14:paraId="1E463091" w14:textId="77777777" w:rsidR="007830F4" w:rsidRDefault="007830F4">
                    <w:pPr>
                      <w:pStyle w:val="Bibliografia"/>
                      <w:rPr>
                        <w:noProof/>
                      </w:rPr>
                    </w:pPr>
                    <w:r>
                      <w:rPr>
                        <w:noProof/>
                      </w:rPr>
                      <w:t xml:space="preserve">[13] </w:t>
                    </w:r>
                  </w:p>
                </w:tc>
                <w:tc>
                  <w:tcPr>
                    <w:tcW w:w="0" w:type="auto"/>
                    <w:hideMark/>
                  </w:tcPr>
                  <w:p w14:paraId="05C1FA67" w14:textId="77777777" w:rsidR="007830F4" w:rsidRDefault="007830F4">
                    <w:pPr>
                      <w:pStyle w:val="Bibliografia"/>
                      <w:rPr>
                        <w:noProof/>
                      </w:rPr>
                    </w:pPr>
                    <w:r>
                      <w:rPr>
                        <w:noProof/>
                      </w:rPr>
                      <w:t xml:space="preserve">A. Vari, «Fuzzy Logica,» [Online]. </w:t>
                    </w:r>
                    <w:r w:rsidRPr="00DA4B6D">
                      <w:rPr>
                        <w:noProof/>
                        <w:lang w:val="en-US"/>
                        <w:rPrChange w:id="428" w:author="Di Rocco Juri" w:date="2019-08-21T10:11:00Z">
                          <w:rPr>
                            <w:noProof/>
                          </w:rPr>
                        </w:rPrChange>
                      </w:rPr>
                      <w:t xml:space="preserve">Available: https://it.wikipedia.org/wiki/Logica_fuzzy. </w:t>
                    </w:r>
                    <w:r>
                      <w:rPr>
                        <w:noProof/>
                      </w:rPr>
                      <w:t>[Consultato il giorno 16 08 2019].</w:t>
                    </w:r>
                  </w:p>
                </w:tc>
              </w:tr>
              <w:tr w:rsidR="007830F4" w:rsidRPr="00DA4B6D" w14:paraId="173F4765" w14:textId="77777777">
                <w:trPr>
                  <w:divId w:val="693969063"/>
                  <w:tblCellSpacing w:w="15" w:type="dxa"/>
                </w:trPr>
                <w:tc>
                  <w:tcPr>
                    <w:tcW w:w="50" w:type="pct"/>
                    <w:hideMark/>
                  </w:tcPr>
                  <w:p w14:paraId="63D9B546" w14:textId="77777777" w:rsidR="007830F4" w:rsidRDefault="007830F4">
                    <w:pPr>
                      <w:pStyle w:val="Bibliografia"/>
                      <w:rPr>
                        <w:noProof/>
                      </w:rPr>
                    </w:pPr>
                    <w:r>
                      <w:rPr>
                        <w:noProof/>
                      </w:rPr>
                      <w:t xml:space="preserve">[14] </w:t>
                    </w:r>
                  </w:p>
                </w:tc>
                <w:tc>
                  <w:tcPr>
                    <w:tcW w:w="0" w:type="auto"/>
                    <w:hideMark/>
                  </w:tcPr>
                  <w:p w14:paraId="320C26F5" w14:textId="77777777" w:rsidR="007830F4" w:rsidRPr="00DA4B6D" w:rsidRDefault="007830F4">
                    <w:pPr>
                      <w:pStyle w:val="Bibliografia"/>
                      <w:rPr>
                        <w:noProof/>
                        <w:lang w:val="en-US"/>
                        <w:rPrChange w:id="429" w:author="Di Rocco Juri" w:date="2019-08-21T10:11:00Z">
                          <w:rPr>
                            <w:noProof/>
                          </w:rPr>
                        </w:rPrChange>
                      </w:rPr>
                    </w:pPr>
                    <w:r w:rsidRPr="00DA4B6D">
                      <w:rPr>
                        <w:noProof/>
                        <w:lang w:val="en-US"/>
                        <w:rPrChange w:id="430" w:author="Di Rocco Juri" w:date="2019-08-21T10:11:00Z">
                          <w:rPr>
                            <w:noProof/>
                          </w:rPr>
                        </w:rPrChange>
                      </w:rPr>
                      <w:t xml:space="preserve">B. Ray, D. Posnett, V. Filkov e P. Devanbu, </w:t>
                    </w:r>
                    <w:r w:rsidRPr="00DA4B6D">
                      <w:rPr>
                        <w:i/>
                        <w:iCs/>
                        <w:noProof/>
                        <w:lang w:val="en-US"/>
                        <w:rPrChange w:id="431" w:author="Di Rocco Juri" w:date="2019-08-21T10:11:00Z">
                          <w:rPr>
                            <w:i/>
                            <w:iCs/>
                            <w:noProof/>
                          </w:rPr>
                        </w:rPrChange>
                      </w:rPr>
                      <w:t xml:space="preserve">A Large Scale Study of Programming Languages, </w:t>
                    </w:r>
                    <w:r w:rsidRPr="00DA4B6D">
                      <w:rPr>
                        <w:noProof/>
                        <w:lang w:val="en-US"/>
                        <w:rPrChange w:id="432" w:author="Di Rocco Juri" w:date="2019-08-21T10:11:00Z">
                          <w:rPr>
                            <w:noProof/>
                          </w:rPr>
                        </w:rPrChange>
                      </w:rPr>
                      <w:t xml:space="preserve">Hong Kong: Department of Computer Science, University of California, Davis, CA, 95616, USA, 2014. </w:t>
                    </w:r>
                  </w:p>
                </w:tc>
              </w:tr>
              <w:tr w:rsidR="007830F4" w:rsidRPr="00DA4B6D" w14:paraId="103CC65B" w14:textId="77777777">
                <w:trPr>
                  <w:divId w:val="693969063"/>
                  <w:tblCellSpacing w:w="15" w:type="dxa"/>
                </w:trPr>
                <w:tc>
                  <w:tcPr>
                    <w:tcW w:w="50" w:type="pct"/>
                    <w:hideMark/>
                  </w:tcPr>
                  <w:p w14:paraId="71A29E9E" w14:textId="77777777" w:rsidR="007830F4" w:rsidRDefault="007830F4">
                    <w:pPr>
                      <w:pStyle w:val="Bibliografia"/>
                      <w:rPr>
                        <w:noProof/>
                      </w:rPr>
                    </w:pPr>
                    <w:r>
                      <w:rPr>
                        <w:noProof/>
                      </w:rPr>
                      <w:t xml:space="preserve">[15] </w:t>
                    </w:r>
                  </w:p>
                </w:tc>
                <w:tc>
                  <w:tcPr>
                    <w:tcW w:w="0" w:type="auto"/>
                    <w:hideMark/>
                  </w:tcPr>
                  <w:p w14:paraId="06AC04B2" w14:textId="77777777" w:rsidR="007830F4" w:rsidRPr="00DA4B6D" w:rsidRDefault="007830F4">
                    <w:pPr>
                      <w:pStyle w:val="Bibliografia"/>
                      <w:rPr>
                        <w:noProof/>
                        <w:lang w:val="en-US"/>
                        <w:rPrChange w:id="433" w:author="Di Rocco Juri" w:date="2019-08-21T10:11:00Z">
                          <w:rPr>
                            <w:noProof/>
                          </w:rPr>
                        </w:rPrChange>
                      </w:rPr>
                    </w:pPr>
                    <w:r w:rsidRPr="00DA4B6D">
                      <w:rPr>
                        <w:noProof/>
                        <w:lang w:val="en-US"/>
                        <w:rPrChange w:id="434" w:author="Di Rocco Juri" w:date="2019-08-21T10:11:00Z">
                          <w:rPr>
                            <w:noProof/>
                          </w:rPr>
                        </w:rPrChange>
                      </w:rPr>
                      <w:t xml:space="preserve">C.-W. CHANG, D.-J. HORNG e H.-L. LIN, «A Quantity Model for Controlling and Measuring Software Quality Based on the Expert Decision-Making Algorithm,» 2009. </w:t>
                    </w:r>
                  </w:p>
                </w:tc>
              </w:tr>
            </w:tbl>
            <w:p w14:paraId="0692528D" w14:textId="77777777" w:rsidR="007830F4" w:rsidRPr="00DA4B6D" w:rsidRDefault="007830F4">
              <w:pPr>
                <w:divId w:val="693969063"/>
                <w:rPr>
                  <w:rFonts w:eastAsia="Times New Roman"/>
                  <w:noProof/>
                  <w:lang w:val="en-US"/>
                  <w:rPrChange w:id="435" w:author="Di Rocco Juri" w:date="2019-08-21T10:11:00Z">
                    <w:rPr>
                      <w:rFonts w:eastAsia="Times New Roman"/>
                      <w:noProof/>
                    </w:rPr>
                  </w:rPrChange>
                </w:rPr>
              </w:pPr>
            </w:p>
            <w:p w14:paraId="0592944E" w14:textId="77777777" w:rsidR="00041417" w:rsidRDefault="00041417" w:rsidP="00041417">
              <w:r>
                <w:rPr>
                  <w:b/>
                  <w:bCs/>
                </w:rPr>
                <w:fldChar w:fldCharType="end"/>
              </w:r>
            </w:p>
          </w:sdtContent>
        </w:sdt>
      </w:sdtContent>
    </w:sdt>
    <w:p w14:paraId="63502C4E" w14:textId="5A581D4F" w:rsidR="00041417" w:rsidRPr="002E4C8C" w:rsidRDefault="007830F4" w:rsidP="007830F4">
      <w:pPr>
        <w:pStyle w:val="Titolo"/>
      </w:pPr>
      <w:r>
        <w:t>fine</w:t>
      </w:r>
    </w:p>
    <w:p w14:paraId="15C0A07A" w14:textId="77777777" w:rsidR="00041417" w:rsidRDefault="00041417" w:rsidP="007830F4">
      <w:pPr>
        <w:pStyle w:val="Nessunaspaziatura"/>
      </w:pPr>
    </w:p>
    <w:p w14:paraId="19D930A1" w14:textId="77777777" w:rsidR="00041417" w:rsidRDefault="00041417" w:rsidP="007830F4">
      <w:pPr>
        <w:pStyle w:val="Nessunaspaziatura"/>
      </w:pPr>
      <w:r>
        <w:t> </w:t>
      </w:r>
    </w:p>
    <w:p w14:paraId="03253EF5" w14:textId="2374A59D" w:rsidR="00041417" w:rsidRPr="00DA4B6D" w:rsidRDefault="00041417" w:rsidP="007830F4">
      <w:pPr>
        <w:pStyle w:val="Nessunaspaziatura"/>
        <w:rPr>
          <w:lang w:val="en-US"/>
        </w:rPr>
      </w:pPr>
      <w:r w:rsidRPr="00DA4B6D">
        <w:rPr>
          <w:lang w:val="en-US"/>
        </w:rPr>
        <w:t>1.</w:t>
      </w:r>
      <w:r w:rsidRPr="00DA4B6D">
        <w:rPr>
          <w:lang w:val="en-US"/>
        </w:rPr>
        <w:tab/>
        <w:t xml:space="preserve">Architectural Styles and the Design of Network-based Software </w:t>
      </w:r>
      <w:proofErr w:type="gramStart"/>
      <w:r w:rsidRPr="00DA4B6D">
        <w:rPr>
          <w:lang w:val="en-US"/>
        </w:rPr>
        <w:t>Architectures  Roy</w:t>
      </w:r>
      <w:proofErr w:type="gramEnd"/>
      <w:r w:rsidRPr="00DA4B6D">
        <w:rPr>
          <w:lang w:val="en-US"/>
        </w:rPr>
        <w:t xml:space="preserve"> Thomas Fielding 2000</w:t>
      </w:r>
    </w:p>
    <w:p w14:paraId="0B7928DC" w14:textId="4D5A16B4" w:rsidR="00041417" w:rsidRDefault="00041417" w:rsidP="007830F4">
      <w:pPr>
        <w:pStyle w:val="Nessunaspaziatura"/>
      </w:pPr>
      <w:r>
        <w:t>2.</w:t>
      </w:r>
      <w:r>
        <w:tab/>
      </w:r>
      <w:proofErr w:type="spellStart"/>
      <w:r>
        <w:t>Template</w:t>
      </w:r>
      <w:proofErr w:type="spellEnd"/>
      <w:r>
        <w:t xml:space="preserve"> Processor https://en.wikipedia.org/wiki/Template_processor</w:t>
      </w:r>
    </w:p>
    <w:p w14:paraId="10CBAA10" w14:textId="7609BB2A" w:rsidR="00041417" w:rsidRDefault="00041417" w:rsidP="007830F4">
      <w:pPr>
        <w:pStyle w:val="Nessunaspaziatura"/>
      </w:pPr>
      <w:r>
        <w:t>3.</w:t>
      </w:r>
      <w:r>
        <w:tab/>
        <w:t>REGOLAMENTO (UE) 2016/679 DEL PARLAMENTO EUROPEO E DEL CONSIGLIO del 27 aprile 2016</w:t>
      </w:r>
    </w:p>
    <w:p w14:paraId="119A41B4" w14:textId="4A18254C" w:rsidR="00041417" w:rsidRPr="00DA4B6D" w:rsidRDefault="00041417" w:rsidP="007830F4">
      <w:pPr>
        <w:pStyle w:val="Nessunaspaziatura"/>
        <w:rPr>
          <w:lang w:val="en-US"/>
        </w:rPr>
      </w:pPr>
      <w:r w:rsidRPr="00DA4B6D">
        <w:rPr>
          <w:lang w:val="en-US"/>
        </w:rPr>
        <w:t>4.</w:t>
      </w:r>
      <w:r w:rsidRPr="00DA4B6D">
        <w:rPr>
          <w:lang w:val="en-US"/>
        </w:rPr>
        <w:tab/>
      </w:r>
      <w:proofErr w:type="spellStart"/>
      <w:r w:rsidRPr="00DA4B6D">
        <w:rPr>
          <w:lang w:val="en-US"/>
        </w:rPr>
        <w:t>Dolière</w:t>
      </w:r>
      <w:proofErr w:type="spellEnd"/>
      <w:r w:rsidRPr="00DA4B6D">
        <w:rPr>
          <w:lang w:val="en-US"/>
        </w:rPr>
        <w:t xml:space="preserve"> Francis Some. Web applications security and privacy. Cryptography and Security [cs.CR]. </w:t>
      </w:r>
      <w:proofErr w:type="spellStart"/>
      <w:r w:rsidRPr="00DA4B6D">
        <w:rPr>
          <w:lang w:val="en-US"/>
        </w:rPr>
        <w:t>Université</w:t>
      </w:r>
      <w:proofErr w:type="spellEnd"/>
      <w:r w:rsidRPr="00DA4B6D">
        <w:rPr>
          <w:lang w:val="en-US"/>
        </w:rPr>
        <w:t xml:space="preserve"> Côte d’Azur, 2018. English. </w:t>
      </w:r>
      <w:proofErr w:type="spellStart"/>
      <w:proofErr w:type="gramStart"/>
      <w:r w:rsidRPr="00DA4B6D">
        <w:rPr>
          <w:lang w:val="en-US"/>
        </w:rPr>
        <w:t>ffNNT</w:t>
      </w:r>
      <w:proofErr w:type="spellEnd"/>
      <w:r w:rsidRPr="00DA4B6D">
        <w:rPr>
          <w:lang w:val="en-US"/>
        </w:rPr>
        <w:t xml:space="preserve"> :</w:t>
      </w:r>
      <w:proofErr w:type="gramEnd"/>
      <w:r w:rsidRPr="00DA4B6D">
        <w:rPr>
          <w:lang w:val="en-US"/>
        </w:rPr>
        <w:t xml:space="preserve"> 2018AZUR4085ff. fftel-01925851v2f</w:t>
      </w:r>
    </w:p>
    <w:p w14:paraId="00EDB35E" w14:textId="3B23B2F1" w:rsidR="00041417" w:rsidRPr="00DA4B6D" w:rsidRDefault="00041417" w:rsidP="007830F4">
      <w:pPr>
        <w:pStyle w:val="Nessunaspaziatura"/>
        <w:rPr>
          <w:lang w:val="en-US"/>
        </w:rPr>
      </w:pPr>
      <w:r w:rsidRPr="00DA4B6D">
        <w:rPr>
          <w:lang w:val="en-US"/>
        </w:rPr>
        <w:t>1.</w:t>
      </w:r>
      <w:r w:rsidRPr="00DA4B6D">
        <w:rPr>
          <w:lang w:val="en-US"/>
        </w:rPr>
        <w:tab/>
        <w:t xml:space="preserve">Grey relational analysis model software quality assessment with triangular </w:t>
      </w:r>
      <w:proofErr w:type="gramStart"/>
      <w:r w:rsidRPr="00DA4B6D">
        <w:rPr>
          <w:lang w:val="en-US"/>
        </w:rPr>
        <w:t>fuzzy  information</w:t>
      </w:r>
      <w:proofErr w:type="gramEnd"/>
      <w:r w:rsidRPr="00DA4B6D">
        <w:rPr>
          <w:lang w:val="en-US"/>
        </w:rPr>
        <w:t xml:space="preserve"> Yang-Rui, Yang ; He-Chuang, Wang ; Yan-Hui, Xin International Journal of  </w:t>
      </w:r>
      <w:proofErr w:type="spellStart"/>
      <w:r w:rsidRPr="00DA4B6D">
        <w:rPr>
          <w:lang w:val="en-US"/>
        </w:rPr>
        <w:t>nowledge</w:t>
      </w:r>
      <w:proofErr w:type="spellEnd"/>
      <w:r w:rsidRPr="00DA4B6D">
        <w:rPr>
          <w:lang w:val="en-US"/>
        </w:rPr>
        <w:t>-Based and Intelligent Engineering Systems, 2017, Vol.21(2), pp.97-102 [</w:t>
      </w:r>
      <w:proofErr w:type="spellStart"/>
      <w:r w:rsidRPr="00DA4B6D">
        <w:rPr>
          <w:lang w:val="en-US"/>
        </w:rPr>
        <w:t>Rivista</w:t>
      </w:r>
      <w:proofErr w:type="spellEnd"/>
      <w:r w:rsidRPr="00DA4B6D">
        <w:rPr>
          <w:lang w:val="en-US"/>
        </w:rPr>
        <w:t xml:space="preserve"> Peer Reviewed]</w:t>
      </w:r>
    </w:p>
    <w:p w14:paraId="3A06CBE8" w14:textId="77777777" w:rsidR="00041417" w:rsidRPr="00DA4B6D" w:rsidRDefault="00041417" w:rsidP="007830F4">
      <w:pPr>
        <w:pStyle w:val="Nessunaspaziatura"/>
        <w:rPr>
          <w:lang w:val="en-US"/>
        </w:rPr>
      </w:pPr>
    </w:p>
    <w:p w14:paraId="31C943F2" w14:textId="77777777" w:rsidR="00041417" w:rsidRPr="00A3089E" w:rsidRDefault="00041417" w:rsidP="007830F4">
      <w:pPr>
        <w:pStyle w:val="Nessunaspaziatura"/>
      </w:pPr>
      <w:r>
        <w:t>1.1.1</w:t>
      </w:r>
      <w:r>
        <w:tab/>
        <w:t xml:space="preserve">Documentazione Online dei </w:t>
      </w:r>
      <w:proofErr w:type="spellStart"/>
      <w:r>
        <w:t>Frameworks</w:t>
      </w:r>
      <w:proofErr w:type="spellEnd"/>
    </w:p>
    <w:p w14:paraId="114076DB" w14:textId="77777777" w:rsidR="00041417" w:rsidRPr="00DA4B6D" w:rsidRDefault="00041417" w:rsidP="007830F4">
      <w:pPr>
        <w:pStyle w:val="Nessunaspaziatura"/>
        <w:rPr>
          <w:rPrChange w:id="436" w:author="Di Rocco Juri" w:date="2019-08-21T10:11:00Z">
            <w:rPr>
              <w:lang w:val="en-US"/>
            </w:rPr>
          </w:rPrChange>
        </w:rPr>
      </w:pPr>
      <w:proofErr w:type="spellStart"/>
      <w:r w:rsidRPr="00DA4B6D">
        <w:rPr>
          <w:rPrChange w:id="437" w:author="Di Rocco Juri" w:date="2019-08-21T10:11:00Z">
            <w:rPr>
              <w:lang w:val="en-US"/>
            </w:rPr>
          </w:rPrChange>
        </w:rPr>
        <w:t>SpringMVC</w:t>
      </w:r>
      <w:proofErr w:type="spellEnd"/>
      <w:r w:rsidRPr="00DA4B6D">
        <w:rPr>
          <w:rPrChange w:id="438" w:author="Di Rocco Juri" w:date="2019-08-21T10:11:00Z">
            <w:rPr>
              <w:lang w:val="en-US"/>
            </w:rPr>
          </w:rPrChange>
        </w:rPr>
        <w:t xml:space="preserve"> </w:t>
      </w:r>
      <w:r w:rsidR="00DA4B6D">
        <w:fldChar w:fldCharType="begin"/>
      </w:r>
      <w:r w:rsidR="00DA4B6D">
        <w:instrText xml:space="preserve"> HYPERLINK "https://spring.io/docs/reference" </w:instrText>
      </w:r>
      <w:r w:rsidR="00DA4B6D">
        <w:fldChar w:fldCharType="separate"/>
      </w:r>
      <w:r w:rsidRPr="00DA4B6D">
        <w:rPr>
          <w:rStyle w:val="Collegamentoipertestuale"/>
          <w:rPrChange w:id="439" w:author="Di Rocco Juri" w:date="2019-08-21T10:11:00Z">
            <w:rPr>
              <w:rStyle w:val="Collegamentoipertestuale"/>
              <w:lang w:val="en-US"/>
            </w:rPr>
          </w:rPrChange>
        </w:rPr>
        <w:t>https://spring.io/docs/</w:t>
      </w:r>
      <w:r w:rsidR="00DA4B6D">
        <w:rPr>
          <w:rStyle w:val="Collegamentoipertestuale"/>
          <w:lang w:val="en-US"/>
        </w:rPr>
        <w:fldChar w:fldCharType="end"/>
      </w:r>
    </w:p>
    <w:p w14:paraId="711C5E29" w14:textId="77777777" w:rsidR="00041417" w:rsidRPr="006D66E6" w:rsidRDefault="00041417" w:rsidP="007830F4">
      <w:pPr>
        <w:pStyle w:val="Nessunaspaziatura"/>
        <w:rPr>
          <w:lang w:val="en-US"/>
        </w:rPr>
      </w:pPr>
      <w:r w:rsidRPr="006D66E6">
        <w:rPr>
          <w:lang w:val="en-US"/>
        </w:rPr>
        <w:t xml:space="preserve">Laravel </w:t>
      </w:r>
      <w:r w:rsidR="00DA4B6D">
        <w:fldChar w:fldCharType="begin"/>
      </w:r>
      <w:r w:rsidR="00DA4B6D" w:rsidRPr="00DA4B6D">
        <w:rPr>
          <w:lang w:val="en-US"/>
          <w:rPrChange w:id="440" w:author="Di Rocco Juri" w:date="2019-08-21T10:11:00Z">
            <w:rPr/>
          </w:rPrChange>
        </w:rPr>
        <w:instrText xml:space="preserve"> HYPERLINK "https://laravel.com/docs/5.8" </w:instrText>
      </w:r>
      <w:r w:rsidR="00DA4B6D">
        <w:fldChar w:fldCharType="separate"/>
      </w:r>
      <w:r w:rsidRPr="006D66E6">
        <w:rPr>
          <w:rStyle w:val="Collegamentoipertestuale"/>
          <w:lang w:val="en-US"/>
        </w:rPr>
        <w:t>https://laravel.com/docs/5.8</w:t>
      </w:r>
      <w:r w:rsidR="00DA4B6D">
        <w:rPr>
          <w:rStyle w:val="Collegamentoipertestuale"/>
          <w:lang w:val="en-US"/>
        </w:rPr>
        <w:fldChar w:fldCharType="end"/>
      </w:r>
    </w:p>
    <w:p w14:paraId="68554A58" w14:textId="77777777" w:rsidR="00041417" w:rsidRPr="006D66E6" w:rsidRDefault="00041417" w:rsidP="007830F4">
      <w:pPr>
        <w:pStyle w:val="Nessunaspaziatura"/>
        <w:rPr>
          <w:lang w:val="en-US"/>
        </w:rPr>
      </w:pPr>
      <w:r w:rsidRPr="006D66E6">
        <w:rPr>
          <w:lang w:val="en-US"/>
        </w:rPr>
        <w:t xml:space="preserve">Symphony </w:t>
      </w:r>
      <w:r w:rsidR="00DA4B6D">
        <w:fldChar w:fldCharType="begin"/>
      </w:r>
      <w:r w:rsidR="00DA4B6D" w:rsidRPr="00DA4B6D">
        <w:rPr>
          <w:lang w:val="en-US"/>
          <w:rPrChange w:id="441" w:author="Di Rocco Juri" w:date="2019-08-21T10:11:00Z">
            <w:rPr/>
          </w:rPrChange>
        </w:rPr>
        <w:instrText xml:space="preserve"> HYPERLINK "https://symfony.com/doc/current/index.html" \l "gsc.tab=0" </w:instrText>
      </w:r>
      <w:r w:rsidR="00DA4B6D">
        <w:fldChar w:fldCharType="separate"/>
      </w:r>
      <w:r w:rsidRPr="006D66E6">
        <w:rPr>
          <w:rStyle w:val="Collegamentoipertestuale"/>
          <w:lang w:val="en-US"/>
        </w:rPr>
        <w:t>https://symfony.com/doc/current/index.html#gsc.tab=0</w:t>
      </w:r>
      <w:r w:rsidR="00DA4B6D">
        <w:rPr>
          <w:rStyle w:val="Collegamentoipertestuale"/>
          <w:lang w:val="en-US"/>
        </w:rPr>
        <w:fldChar w:fldCharType="end"/>
      </w:r>
    </w:p>
    <w:p w14:paraId="2B121120" w14:textId="77777777" w:rsidR="00041417" w:rsidRDefault="00041417" w:rsidP="007830F4">
      <w:pPr>
        <w:pStyle w:val="Nessunaspaziatura"/>
      </w:pPr>
      <w:proofErr w:type="spellStart"/>
      <w:r>
        <w:t>Django</w:t>
      </w:r>
      <w:proofErr w:type="spellEnd"/>
      <w:r>
        <w:t xml:space="preserve"> </w:t>
      </w:r>
      <w:hyperlink r:id="rId41" w:history="1">
        <w:r>
          <w:rPr>
            <w:rStyle w:val="Collegamentoipertestuale"/>
          </w:rPr>
          <w:t>https://docs.djangoproject.com/en/2.2/</w:t>
        </w:r>
      </w:hyperlink>
    </w:p>
    <w:p w14:paraId="6F27B577" w14:textId="77777777" w:rsidR="00041417" w:rsidRPr="006D66E6" w:rsidRDefault="00041417" w:rsidP="007830F4">
      <w:pPr>
        <w:pStyle w:val="Nessunaspaziatura"/>
        <w:rPr>
          <w:lang w:val="en-US"/>
        </w:rPr>
      </w:pPr>
      <w:r w:rsidRPr="006D66E6">
        <w:rPr>
          <w:lang w:val="en-US"/>
        </w:rPr>
        <w:t xml:space="preserve">Ruby on Rails </w:t>
      </w:r>
      <w:r w:rsidR="00DA4B6D">
        <w:fldChar w:fldCharType="begin"/>
      </w:r>
      <w:r w:rsidR="00DA4B6D" w:rsidRPr="00DA4B6D">
        <w:rPr>
          <w:lang w:val="en-US"/>
          <w:rPrChange w:id="442" w:author="Di Rocco Juri" w:date="2019-08-21T10:11:00Z">
            <w:rPr/>
          </w:rPrChange>
        </w:rPr>
        <w:instrText xml:space="preserve"> HYPERLINK "https://guides.rubyonrails.org/" </w:instrText>
      </w:r>
      <w:r w:rsidR="00DA4B6D">
        <w:fldChar w:fldCharType="separate"/>
      </w:r>
      <w:r w:rsidRPr="006D66E6">
        <w:rPr>
          <w:rStyle w:val="Collegamentoipertestuale"/>
          <w:lang w:val="en-US"/>
        </w:rPr>
        <w:t>https://guides.rubyonrails.org/</w:t>
      </w:r>
      <w:r w:rsidR="00DA4B6D">
        <w:rPr>
          <w:rStyle w:val="Collegamentoipertestuale"/>
          <w:lang w:val="en-US"/>
        </w:rPr>
        <w:fldChar w:fldCharType="end"/>
      </w:r>
    </w:p>
    <w:p w14:paraId="616982F3" w14:textId="77777777" w:rsidR="00041417" w:rsidRPr="006D66E6" w:rsidRDefault="00041417" w:rsidP="007830F4">
      <w:pPr>
        <w:pStyle w:val="Nessunaspaziatura"/>
        <w:rPr>
          <w:lang w:val="en-US"/>
        </w:rPr>
      </w:pPr>
      <w:proofErr w:type="spellStart"/>
      <w:r w:rsidRPr="006D66E6">
        <w:rPr>
          <w:lang w:val="en-US"/>
        </w:rPr>
        <w:lastRenderedPageBreak/>
        <w:t>AngularJs</w:t>
      </w:r>
      <w:proofErr w:type="spellEnd"/>
      <w:r w:rsidRPr="006D66E6">
        <w:rPr>
          <w:lang w:val="en-US"/>
        </w:rPr>
        <w:t xml:space="preserve"> </w:t>
      </w:r>
      <w:r w:rsidR="00DA4B6D">
        <w:fldChar w:fldCharType="begin"/>
      </w:r>
      <w:r w:rsidR="00DA4B6D" w:rsidRPr="00DA4B6D">
        <w:rPr>
          <w:lang w:val="en-US"/>
          <w:rPrChange w:id="443" w:author="Di Rocco Juri" w:date="2019-08-21T10:11:00Z">
            <w:rPr/>
          </w:rPrChange>
        </w:rPr>
        <w:instrText xml:space="preserve"> HYPERLINK "https://docs.angularjs.org/api" </w:instrText>
      </w:r>
      <w:r w:rsidR="00DA4B6D">
        <w:fldChar w:fldCharType="separate"/>
      </w:r>
      <w:r w:rsidRPr="006D66E6">
        <w:rPr>
          <w:rStyle w:val="Collegamentoipertestuale"/>
          <w:lang w:val="en-US"/>
        </w:rPr>
        <w:t>https://docs.angularjs.org/api</w:t>
      </w:r>
      <w:r w:rsidR="00DA4B6D">
        <w:rPr>
          <w:rStyle w:val="Collegamentoipertestuale"/>
          <w:lang w:val="en-US"/>
        </w:rPr>
        <w:fldChar w:fldCharType="end"/>
      </w:r>
    </w:p>
    <w:p w14:paraId="27D193B3" w14:textId="77777777" w:rsidR="00041417" w:rsidRPr="006D66E6" w:rsidRDefault="00041417" w:rsidP="007830F4">
      <w:pPr>
        <w:pStyle w:val="Nessunaspaziatura"/>
        <w:rPr>
          <w:lang w:val="en-US"/>
        </w:rPr>
      </w:pPr>
      <w:r w:rsidRPr="006D66E6">
        <w:rPr>
          <w:lang w:val="en-US"/>
        </w:rPr>
        <w:t xml:space="preserve">Node.js </w:t>
      </w:r>
      <w:r w:rsidR="00DA4B6D">
        <w:fldChar w:fldCharType="begin"/>
      </w:r>
      <w:r w:rsidR="00DA4B6D" w:rsidRPr="00DA4B6D">
        <w:rPr>
          <w:lang w:val="en-US"/>
          <w:rPrChange w:id="444" w:author="Di Rocco Juri" w:date="2019-08-21T10:11:00Z">
            <w:rPr/>
          </w:rPrChange>
        </w:rPr>
        <w:instrText xml:space="preserve"> HYPERLINK "https://nodejs.org/it/docs/" </w:instrText>
      </w:r>
      <w:r w:rsidR="00DA4B6D">
        <w:fldChar w:fldCharType="separate"/>
      </w:r>
      <w:r w:rsidRPr="006D66E6">
        <w:rPr>
          <w:rStyle w:val="Collegamentoipertestuale"/>
          <w:lang w:val="en-US"/>
        </w:rPr>
        <w:t>https://nodejs.org/it/docs/</w:t>
      </w:r>
      <w:r w:rsidR="00DA4B6D">
        <w:rPr>
          <w:rStyle w:val="Collegamentoipertestuale"/>
          <w:lang w:val="en-US"/>
        </w:rPr>
        <w:fldChar w:fldCharType="end"/>
      </w:r>
    </w:p>
    <w:p w14:paraId="2E1BF153" w14:textId="77777777" w:rsidR="00041417" w:rsidRPr="006D66E6" w:rsidRDefault="00041417" w:rsidP="007830F4">
      <w:pPr>
        <w:pStyle w:val="Nessunaspaziatura"/>
        <w:rPr>
          <w:lang w:val="en-US"/>
        </w:rPr>
      </w:pPr>
      <w:r w:rsidRPr="006D66E6">
        <w:rPr>
          <w:lang w:val="en-US"/>
        </w:rPr>
        <w:t xml:space="preserve">Sails.js </w:t>
      </w:r>
      <w:r w:rsidR="00DA4B6D">
        <w:fldChar w:fldCharType="begin"/>
      </w:r>
      <w:r w:rsidR="00DA4B6D" w:rsidRPr="00DA4B6D">
        <w:rPr>
          <w:lang w:val="en-US"/>
          <w:rPrChange w:id="445" w:author="Di Rocco Juri" w:date="2019-08-21T10:11:00Z">
            <w:rPr/>
          </w:rPrChange>
        </w:rPr>
        <w:instrText xml:space="preserve"> HYPERLINK "https://sailsjs.com/documentation/reference" </w:instrText>
      </w:r>
      <w:r w:rsidR="00DA4B6D">
        <w:fldChar w:fldCharType="separate"/>
      </w:r>
      <w:r w:rsidRPr="006D66E6">
        <w:rPr>
          <w:rStyle w:val="Collegamentoipertestuale"/>
          <w:lang w:val="en-US"/>
        </w:rPr>
        <w:t>https://sailsjs.com/documentation/reference</w:t>
      </w:r>
      <w:r w:rsidR="00DA4B6D">
        <w:rPr>
          <w:rStyle w:val="Collegamentoipertestuale"/>
          <w:lang w:val="en-US"/>
        </w:rPr>
        <w:fldChar w:fldCharType="end"/>
      </w:r>
    </w:p>
    <w:p w14:paraId="0105D8F2" w14:textId="77777777" w:rsidR="00041417" w:rsidRPr="006D66E6" w:rsidRDefault="00041417" w:rsidP="007830F4">
      <w:pPr>
        <w:pStyle w:val="Nessunaspaziatura"/>
        <w:rPr>
          <w:lang w:val="en-US"/>
        </w:rPr>
      </w:pPr>
      <w:r w:rsidRPr="006D66E6">
        <w:rPr>
          <w:lang w:val="en-US"/>
        </w:rPr>
        <w:t>Google Web Toolkit</w:t>
      </w:r>
    </w:p>
    <w:p w14:paraId="58605C95" w14:textId="77777777" w:rsidR="00041417" w:rsidRPr="006D66E6" w:rsidRDefault="00041417" w:rsidP="007830F4">
      <w:pPr>
        <w:pStyle w:val="Nessunaspaziatura"/>
        <w:rPr>
          <w:lang w:val="en-US"/>
        </w:rPr>
      </w:pPr>
      <w:r w:rsidRPr="006D66E6">
        <w:rPr>
          <w:lang w:val="en-US"/>
        </w:rPr>
        <w:t xml:space="preserve">Cake PHP </w:t>
      </w:r>
      <w:r w:rsidR="00DA4B6D">
        <w:fldChar w:fldCharType="begin"/>
      </w:r>
      <w:r w:rsidR="00DA4B6D" w:rsidRPr="00DA4B6D">
        <w:rPr>
          <w:lang w:val="en-US"/>
          <w:rPrChange w:id="446" w:author="Di Rocco Juri" w:date="2019-08-21T10:11:00Z">
            <w:rPr/>
          </w:rPrChange>
        </w:rPr>
        <w:instrText xml:space="preserve"> HYPERLINK "https://book.cakephp.org/3.0/en/contributing/documentation.html" </w:instrText>
      </w:r>
      <w:r w:rsidR="00DA4B6D">
        <w:fldChar w:fldCharType="separate"/>
      </w:r>
      <w:r w:rsidRPr="006D66E6">
        <w:rPr>
          <w:rStyle w:val="Collegamentoipertestuale"/>
          <w:lang w:val="en-US"/>
        </w:rPr>
        <w:t>https://book.cakephp.org/3.0/en/contributing/documentation.html</w:t>
      </w:r>
      <w:r w:rsidR="00DA4B6D">
        <w:rPr>
          <w:rStyle w:val="Collegamentoipertestuale"/>
          <w:lang w:val="en-US"/>
        </w:rPr>
        <w:fldChar w:fldCharType="end"/>
      </w:r>
    </w:p>
    <w:p w14:paraId="03CCA177" w14:textId="77777777" w:rsidR="00041417" w:rsidRPr="006D66E6" w:rsidRDefault="00041417" w:rsidP="007830F4">
      <w:pPr>
        <w:pStyle w:val="Nessunaspaziatura"/>
        <w:rPr>
          <w:lang w:val="en-US"/>
        </w:rPr>
      </w:pPr>
      <w:r w:rsidRPr="006D66E6">
        <w:rPr>
          <w:lang w:val="en-US"/>
        </w:rPr>
        <w:t xml:space="preserve">React.js </w:t>
      </w:r>
      <w:r w:rsidR="00DA4B6D">
        <w:fldChar w:fldCharType="begin"/>
      </w:r>
      <w:r w:rsidR="00DA4B6D" w:rsidRPr="00DA4B6D">
        <w:rPr>
          <w:lang w:val="en-US"/>
          <w:rPrChange w:id="447" w:author="Di Rocco Juri" w:date="2019-08-21T10:11:00Z">
            <w:rPr/>
          </w:rPrChange>
        </w:rPr>
        <w:instrText xml:space="preserve"> HYPERLINK "https://reactjs.org/docs/getting-started.html" </w:instrText>
      </w:r>
      <w:r w:rsidR="00DA4B6D">
        <w:fldChar w:fldCharType="separate"/>
      </w:r>
      <w:r w:rsidRPr="006D66E6">
        <w:rPr>
          <w:rStyle w:val="Collegamentoipertestuale"/>
          <w:lang w:val="en-US"/>
        </w:rPr>
        <w:t>https://reactjs.org/docs/getting-started.html</w:t>
      </w:r>
      <w:r w:rsidR="00DA4B6D">
        <w:rPr>
          <w:rStyle w:val="Collegamentoipertestuale"/>
          <w:lang w:val="en-US"/>
        </w:rPr>
        <w:fldChar w:fldCharType="end"/>
      </w:r>
    </w:p>
    <w:p w14:paraId="5C5B0F4C" w14:textId="77777777" w:rsidR="00041417" w:rsidRPr="006D66E6" w:rsidRDefault="00041417" w:rsidP="007830F4">
      <w:pPr>
        <w:pStyle w:val="Nessunaspaziatura"/>
        <w:rPr>
          <w:lang w:val="en-US"/>
        </w:rPr>
      </w:pPr>
      <w:r w:rsidRPr="006D66E6">
        <w:rPr>
          <w:lang w:val="en-US"/>
        </w:rPr>
        <w:t xml:space="preserve">ASP.NET </w:t>
      </w:r>
      <w:r w:rsidR="00DA4B6D">
        <w:fldChar w:fldCharType="begin"/>
      </w:r>
      <w:r w:rsidR="00DA4B6D" w:rsidRPr="00DA4B6D">
        <w:rPr>
          <w:lang w:val="en-US"/>
          <w:rPrChange w:id="448" w:author="Di Rocco Juri" w:date="2019-08-21T10:11:00Z">
            <w:rPr/>
          </w:rPrChange>
        </w:rPr>
        <w:instrText xml:space="preserve"> HYPERLINK "https://docs.microsoft.com/it-it/aspnet/" </w:instrText>
      </w:r>
      <w:r w:rsidR="00DA4B6D">
        <w:fldChar w:fldCharType="separate"/>
      </w:r>
      <w:r w:rsidRPr="006D66E6">
        <w:rPr>
          <w:rStyle w:val="Collegamentoipertestuale"/>
          <w:lang w:val="en-US"/>
        </w:rPr>
        <w:t>https://docs.microsoft.com/it-it/aspnet/</w:t>
      </w:r>
      <w:r w:rsidR="00DA4B6D">
        <w:rPr>
          <w:rStyle w:val="Collegamentoipertestuale"/>
          <w:lang w:val="en-US"/>
        </w:rPr>
        <w:fldChar w:fldCharType="end"/>
      </w:r>
    </w:p>
    <w:p w14:paraId="2C66B1E0" w14:textId="77777777" w:rsidR="00041417" w:rsidRPr="006D66E6" w:rsidRDefault="00041417" w:rsidP="007830F4">
      <w:pPr>
        <w:pStyle w:val="Nessunaspaziatura"/>
        <w:rPr>
          <w:lang w:val="en-US"/>
        </w:rPr>
      </w:pPr>
      <w:proofErr w:type="spellStart"/>
      <w:r w:rsidRPr="006D66E6">
        <w:rPr>
          <w:lang w:val="en-US"/>
        </w:rPr>
        <w:t>Vaadin</w:t>
      </w:r>
      <w:proofErr w:type="spellEnd"/>
      <w:r w:rsidRPr="006D66E6">
        <w:rPr>
          <w:lang w:val="en-US"/>
        </w:rPr>
        <w:t xml:space="preserve"> </w:t>
      </w:r>
      <w:r w:rsidR="00DA4B6D">
        <w:fldChar w:fldCharType="begin"/>
      </w:r>
      <w:r w:rsidR="00DA4B6D" w:rsidRPr="00DA4B6D">
        <w:rPr>
          <w:lang w:val="en-US"/>
          <w:rPrChange w:id="449" w:author="Di Rocco Juri" w:date="2019-08-21T10:11:00Z">
            <w:rPr/>
          </w:rPrChange>
        </w:rPr>
        <w:instrText xml:space="preserve"> HYPERLINK "https://vaadin.com/docs" </w:instrText>
      </w:r>
      <w:r w:rsidR="00DA4B6D">
        <w:fldChar w:fldCharType="separate"/>
      </w:r>
      <w:r w:rsidRPr="006D66E6">
        <w:rPr>
          <w:rStyle w:val="Collegamentoipertestuale"/>
          <w:lang w:val="en-US"/>
        </w:rPr>
        <w:t>https://vaadin.com/docs</w:t>
      </w:r>
      <w:r w:rsidR="00DA4B6D">
        <w:rPr>
          <w:rStyle w:val="Collegamentoipertestuale"/>
          <w:lang w:val="en-US"/>
        </w:rPr>
        <w:fldChar w:fldCharType="end"/>
      </w:r>
      <w:r w:rsidRPr="006D66E6">
        <w:rPr>
          <w:rStyle w:val="Collegamentoipertestuale"/>
          <w:lang w:val="en-US"/>
        </w:rPr>
        <w:t xml:space="preserve">  </w:t>
      </w:r>
      <w:proofErr w:type="spellStart"/>
      <w:r w:rsidRPr="006D66E6">
        <w:rPr>
          <w:rStyle w:val="Collegamentoipertestuale"/>
          <w:lang w:val="en-US"/>
        </w:rPr>
        <w:t>fullstack</w:t>
      </w:r>
      <w:proofErr w:type="spellEnd"/>
      <w:r w:rsidRPr="006D66E6">
        <w:rPr>
          <w:rStyle w:val="Collegamentoipertestuale"/>
          <w:lang w:val="en-US"/>
        </w:rPr>
        <w:t xml:space="preserve"> example </w:t>
      </w:r>
      <w:r w:rsidR="00DA4B6D">
        <w:fldChar w:fldCharType="begin"/>
      </w:r>
      <w:r w:rsidR="00DA4B6D" w:rsidRPr="00DA4B6D">
        <w:rPr>
          <w:lang w:val="en-US"/>
          <w:rPrChange w:id="450" w:author="Di Rocco Juri" w:date="2019-08-21T10:11:00Z">
            <w:rPr/>
          </w:rPrChange>
        </w:rPr>
        <w:instrText xml:space="preserve"> HYPERLINK "https://vaadin.com/start/latest/full-stack-spring" </w:instrText>
      </w:r>
      <w:r w:rsidR="00DA4B6D">
        <w:fldChar w:fldCharType="separate"/>
      </w:r>
      <w:r w:rsidRPr="006D66E6">
        <w:rPr>
          <w:rStyle w:val="Collegamentoipertestuale"/>
          <w:lang w:val="en-US"/>
        </w:rPr>
        <w:t>https://vaadin.com/start/latest/full-stack-spring</w:t>
      </w:r>
      <w:r w:rsidR="00DA4B6D">
        <w:rPr>
          <w:rStyle w:val="Collegamentoipertestuale"/>
          <w:lang w:val="en-US"/>
        </w:rPr>
        <w:fldChar w:fldCharType="end"/>
      </w:r>
    </w:p>
    <w:p w14:paraId="7AC29AFD" w14:textId="77777777" w:rsidR="00041417" w:rsidRPr="006D66E6" w:rsidRDefault="00041417" w:rsidP="007830F4">
      <w:pPr>
        <w:pStyle w:val="Nessunaspaziatura"/>
        <w:rPr>
          <w:lang w:val="en-US"/>
        </w:rPr>
      </w:pPr>
      <w:r w:rsidRPr="006D66E6">
        <w:rPr>
          <w:lang w:val="en-US"/>
        </w:rPr>
        <w:t xml:space="preserve">Express </w:t>
      </w:r>
      <w:r w:rsidR="00DA4B6D">
        <w:fldChar w:fldCharType="begin"/>
      </w:r>
      <w:r w:rsidR="00DA4B6D" w:rsidRPr="00DA4B6D">
        <w:rPr>
          <w:lang w:val="en-US"/>
          <w:rPrChange w:id="451" w:author="Di Rocco Juri" w:date="2019-08-21T10:11:00Z">
            <w:rPr/>
          </w:rPrChange>
        </w:rPr>
        <w:instrText xml:space="preserve"> HYPERLINK "https://expressjs.com/it/guide/routing.html" </w:instrText>
      </w:r>
      <w:r w:rsidR="00DA4B6D">
        <w:fldChar w:fldCharType="separate"/>
      </w:r>
      <w:r w:rsidRPr="006D66E6">
        <w:rPr>
          <w:rStyle w:val="Collegamentoipertestuale"/>
          <w:lang w:val="en-US"/>
        </w:rPr>
        <w:t>https://expressjs.com/it/guide/routing.html</w:t>
      </w:r>
      <w:r w:rsidR="00DA4B6D">
        <w:rPr>
          <w:rStyle w:val="Collegamentoipertestuale"/>
          <w:lang w:val="en-US"/>
        </w:rPr>
        <w:fldChar w:fldCharType="end"/>
      </w:r>
    </w:p>
    <w:p w14:paraId="7F7B79B2" w14:textId="3B1B45B7" w:rsidR="00041417" w:rsidRPr="00DA4B6D" w:rsidRDefault="00041417" w:rsidP="007830F4">
      <w:pPr>
        <w:pStyle w:val="Nessunaspaziatura"/>
        <w:rPr>
          <w:lang w:val="en-US"/>
          <w:rPrChange w:id="452" w:author="Di Rocco Juri" w:date="2019-08-21T10:11:00Z">
            <w:rPr/>
          </w:rPrChange>
        </w:rPr>
      </w:pPr>
      <w:r w:rsidRPr="006D66E6">
        <w:rPr>
          <w:lang w:val="en-US"/>
        </w:rPr>
        <w:t xml:space="preserve">Spark </w:t>
      </w:r>
      <w:r w:rsidR="00DA4B6D">
        <w:fldChar w:fldCharType="begin"/>
      </w:r>
      <w:r w:rsidR="00DA4B6D" w:rsidRPr="00DA4B6D">
        <w:rPr>
          <w:lang w:val="en-US"/>
          <w:rPrChange w:id="453" w:author="Di Rocco Juri" w:date="2019-08-21T10:11:00Z">
            <w:rPr/>
          </w:rPrChange>
        </w:rPr>
        <w:instrText xml:space="preserve"> HYPERLINK "https://spark.apache.org/docs/latest/index.html" </w:instrText>
      </w:r>
      <w:r w:rsidR="00DA4B6D">
        <w:fldChar w:fldCharType="separate"/>
      </w:r>
      <w:r w:rsidRPr="006D66E6">
        <w:rPr>
          <w:rStyle w:val="Collegamentoipertestuale"/>
          <w:lang w:val="en-US"/>
        </w:rPr>
        <w:t>https://spark.apache.org/docs/latest/index.html</w:t>
      </w:r>
      <w:r w:rsidR="00DA4B6D">
        <w:rPr>
          <w:rStyle w:val="Collegamentoipertestuale"/>
          <w:lang w:val="en-US"/>
        </w:rPr>
        <w:fldChar w:fldCharType="end"/>
      </w:r>
    </w:p>
    <w:p w14:paraId="3EF89D99" w14:textId="77777777" w:rsidR="00041417" w:rsidRPr="007830F4" w:rsidRDefault="00041417" w:rsidP="007830F4">
      <w:pPr>
        <w:pStyle w:val="Nessunaspaziatura"/>
        <w:rPr>
          <w:color w:val="FF0000"/>
        </w:rPr>
      </w:pPr>
      <w:r w:rsidRPr="007830F4">
        <w:rPr>
          <w:color w:val="FF0000"/>
          <w:highlight w:val="yellow"/>
        </w:rPr>
        <w:t>DA APPROFONDIRE</w:t>
      </w:r>
    </w:p>
    <w:p w14:paraId="62C2BAD7" w14:textId="77777777" w:rsidR="00041417" w:rsidRDefault="00041417" w:rsidP="007830F4">
      <w:pPr>
        <w:pStyle w:val="Nessunaspaziatura"/>
      </w:pPr>
      <w:r>
        <w:t>https://www.appdynamics.com/blog/engineering/a-practical-guide-to-popular-node-js-mvc-frameworks/</w:t>
      </w:r>
    </w:p>
    <w:p w14:paraId="6386B626" w14:textId="77777777" w:rsidR="00041417" w:rsidRPr="00DA4B6D" w:rsidRDefault="00041417" w:rsidP="007830F4">
      <w:pPr>
        <w:pStyle w:val="Nessunaspaziatura"/>
        <w:rPr>
          <w:lang w:val="en-US"/>
          <w:rPrChange w:id="454" w:author="Di Rocco Juri" w:date="2019-08-21T10:11:00Z">
            <w:rPr/>
          </w:rPrChange>
        </w:rPr>
      </w:pPr>
      <w:r w:rsidRPr="00DA4B6D">
        <w:rPr>
          <w:lang w:val="en-US"/>
          <w:rPrChange w:id="455" w:author="Di Rocco Juri" w:date="2019-08-21T10:11:00Z">
            <w:rPr/>
          </w:rPrChange>
        </w:rPr>
        <w:t xml:space="preserve">View con </w:t>
      </w:r>
      <w:proofErr w:type="spellStart"/>
      <w:r w:rsidRPr="00DA4B6D">
        <w:rPr>
          <w:lang w:val="en-US"/>
          <w:rPrChange w:id="456" w:author="Di Rocco Juri" w:date="2019-08-21T10:11:00Z">
            <w:rPr/>
          </w:rPrChange>
        </w:rPr>
        <w:t>i</w:t>
      </w:r>
      <w:proofErr w:type="spellEnd"/>
      <w:r w:rsidRPr="00DA4B6D">
        <w:rPr>
          <w:lang w:val="en-US"/>
          <w:rPrChange w:id="457" w:author="Di Rocco Juri" w:date="2019-08-21T10:11:00Z">
            <w:rPr/>
          </w:rPrChange>
        </w:rPr>
        <w:t xml:space="preserve"> template http://www.corej2eepatterns.com/Patterns2ndEd/CompositeView.htm</w:t>
      </w:r>
    </w:p>
    <w:p w14:paraId="4206CD29" w14:textId="77777777" w:rsidR="00041417" w:rsidRPr="00DA4B6D" w:rsidRDefault="00041417" w:rsidP="007830F4">
      <w:pPr>
        <w:pStyle w:val="Nessunaspaziatura"/>
        <w:rPr>
          <w:lang w:val="en-US"/>
          <w:rPrChange w:id="458" w:author="Di Rocco Juri" w:date="2019-08-21T10:11:00Z">
            <w:rPr/>
          </w:rPrChange>
        </w:rPr>
      </w:pPr>
    </w:p>
    <w:p w14:paraId="19F97351" w14:textId="77777777" w:rsidR="00041417" w:rsidRPr="00DA4B6D" w:rsidRDefault="00041417" w:rsidP="007830F4">
      <w:pPr>
        <w:pStyle w:val="Nessunaspaziatura"/>
        <w:rPr>
          <w:lang w:val="en-US"/>
          <w:rPrChange w:id="459" w:author="Di Rocco Juri" w:date="2019-08-21T10:11:00Z">
            <w:rPr/>
          </w:rPrChange>
        </w:rPr>
      </w:pPr>
      <w:proofErr w:type="spellStart"/>
      <w:r w:rsidRPr="00DA4B6D">
        <w:rPr>
          <w:lang w:val="en-US"/>
          <w:rPrChange w:id="460" w:author="Di Rocco Juri" w:date="2019-08-21T10:11:00Z">
            <w:rPr/>
          </w:rPrChange>
        </w:rPr>
        <w:t>hapi</w:t>
      </w:r>
      <w:proofErr w:type="spellEnd"/>
      <w:r w:rsidRPr="00DA4B6D">
        <w:rPr>
          <w:lang w:val="en-US"/>
          <w:rPrChange w:id="461" w:author="Di Rocco Juri" w:date="2019-08-21T10:11:00Z">
            <w:rPr/>
          </w:rPrChange>
        </w:rPr>
        <w:t xml:space="preserve"> vs sails https://github.com/hapijs/hapi</w:t>
      </w:r>
    </w:p>
    <w:p w14:paraId="11C9A09A" w14:textId="77777777" w:rsidR="00041417" w:rsidRPr="00DA4B6D" w:rsidRDefault="00041417" w:rsidP="007830F4">
      <w:pPr>
        <w:pStyle w:val="Nessunaspaziatura"/>
        <w:rPr>
          <w:lang w:val="en-US"/>
          <w:rPrChange w:id="462" w:author="Di Rocco Juri" w:date="2019-08-21T10:11:00Z">
            <w:rPr/>
          </w:rPrChange>
        </w:rPr>
      </w:pPr>
      <w:r w:rsidRPr="00DA4B6D">
        <w:rPr>
          <w:lang w:val="en-US"/>
          <w:rPrChange w:id="463" w:author="Di Rocco Juri" w:date="2019-08-21T10:11:00Z">
            <w:rPr/>
          </w:rPrChange>
        </w:rPr>
        <w:t>https://hackernoon.com/node-js-framework-comparison-hapi-js-and-sails-js-e31f05cc1da</w:t>
      </w:r>
    </w:p>
    <w:p w14:paraId="7F22F3EE" w14:textId="77777777" w:rsidR="00041417" w:rsidRDefault="00041417" w:rsidP="007830F4">
      <w:pPr>
        <w:pStyle w:val="Nessunaspaziatura"/>
      </w:pPr>
      <w:r>
        <w:t>•</w:t>
      </w:r>
      <w:r>
        <w:tab/>
      </w:r>
      <w:proofErr w:type="spellStart"/>
      <w:r>
        <w:t>Four</w:t>
      </w:r>
      <w:proofErr w:type="spellEnd"/>
      <w:r>
        <w:t xml:space="preserve"> </w:t>
      </w:r>
      <w:proofErr w:type="spellStart"/>
      <w:r>
        <w:t>key</w:t>
      </w:r>
      <w:proofErr w:type="spellEnd"/>
      <w:r>
        <w:t xml:space="preserve"> </w:t>
      </w:r>
      <w:proofErr w:type="spellStart"/>
      <w:r>
        <w:t>metrics</w:t>
      </w:r>
      <w:proofErr w:type="spellEnd"/>
      <w:r>
        <w:t xml:space="preserve"> tecnica di valutazione</w:t>
      </w:r>
    </w:p>
    <w:p w14:paraId="7AF4F64E" w14:textId="77777777" w:rsidR="00041417" w:rsidRDefault="00041417" w:rsidP="007830F4">
      <w:pPr>
        <w:pStyle w:val="Nessunaspaziatura"/>
      </w:pPr>
      <w:r>
        <w:t>•</w:t>
      </w:r>
      <w:r>
        <w:tab/>
        <w:t>Lista di Framework diffusi https://www.g2.com/categories/web-frameworks</w:t>
      </w:r>
    </w:p>
    <w:p w14:paraId="229A107D" w14:textId="77777777" w:rsidR="00041417" w:rsidRDefault="00041417" w:rsidP="007830F4">
      <w:pPr>
        <w:pStyle w:val="Nessunaspaziatura"/>
      </w:pPr>
      <w:r>
        <w:t>8.1.1</w:t>
      </w:r>
      <w:r>
        <w:tab/>
        <w:t xml:space="preserve">Esempi e tutorial </w:t>
      </w:r>
    </w:p>
    <w:p w14:paraId="0B775285" w14:textId="77777777" w:rsidR="00041417" w:rsidRDefault="00041417" w:rsidP="007830F4">
      <w:pPr>
        <w:pStyle w:val="Nessunaspaziatura"/>
      </w:pPr>
      <w:r>
        <w:t>•</w:t>
      </w:r>
      <w:r>
        <w:tab/>
        <w:t>MVC MEAN https://code.tutsplus.com/tutorials/build-a-complete-mvc-website-with-expressjs--net-34168 altro https://itnext.io/a-new-and-better-mvc-pattern-for-node-express-478a95b09155</w:t>
      </w:r>
    </w:p>
    <w:p w14:paraId="7BA57A40" w14:textId="77777777" w:rsidR="00041417" w:rsidRPr="00DA4B6D" w:rsidRDefault="00041417" w:rsidP="007830F4">
      <w:pPr>
        <w:pStyle w:val="Nessunaspaziatura"/>
        <w:rPr>
          <w:lang w:val="en-US"/>
          <w:rPrChange w:id="464" w:author="Di Rocco Juri" w:date="2019-08-21T10:11:00Z">
            <w:rPr/>
          </w:rPrChange>
        </w:rPr>
      </w:pPr>
      <w:r w:rsidRPr="00DA4B6D">
        <w:rPr>
          <w:lang w:val="en-US"/>
          <w:rPrChange w:id="465" w:author="Di Rocco Juri" w:date="2019-08-21T10:11:00Z">
            <w:rPr/>
          </w:rPrChange>
        </w:rPr>
        <w:t>•</w:t>
      </w:r>
      <w:r w:rsidRPr="00DA4B6D">
        <w:rPr>
          <w:lang w:val="en-US"/>
          <w:rPrChange w:id="466" w:author="Di Rocco Juri" w:date="2019-08-21T10:11:00Z">
            <w:rPr/>
          </w:rPrChange>
        </w:rPr>
        <w:tab/>
        <w:t>MVC NODE EXPRESS https://www.youtube.com/watch?v=GLL3UIPgU_o</w:t>
      </w:r>
    </w:p>
    <w:p w14:paraId="164FE376" w14:textId="77777777" w:rsidR="00041417" w:rsidRPr="00DA4B6D" w:rsidRDefault="00041417" w:rsidP="007830F4">
      <w:pPr>
        <w:pStyle w:val="Nessunaspaziatura"/>
        <w:rPr>
          <w:color w:val="FF0000"/>
          <w:lang w:val="en-US"/>
          <w:rPrChange w:id="467" w:author="Di Rocco Juri" w:date="2019-08-21T10:11:00Z">
            <w:rPr>
              <w:color w:val="FF0000"/>
            </w:rPr>
          </w:rPrChange>
        </w:rPr>
      </w:pPr>
    </w:p>
    <w:p w14:paraId="11D5E33D" w14:textId="77777777" w:rsidR="00041417" w:rsidRPr="007830F4" w:rsidRDefault="00041417" w:rsidP="007830F4">
      <w:pPr>
        <w:pStyle w:val="Nessunaspaziatura"/>
        <w:rPr>
          <w:color w:val="FF0000"/>
        </w:rPr>
      </w:pPr>
      <w:r w:rsidRPr="007830F4">
        <w:rPr>
          <w:color w:val="FF0000"/>
          <w:highlight w:val="yellow"/>
        </w:rPr>
        <w:t>TREND E STRATISTICHE</w:t>
      </w:r>
      <w:r w:rsidRPr="007830F4">
        <w:rPr>
          <w:color w:val="FF0000"/>
        </w:rPr>
        <w:t xml:space="preserve"> </w:t>
      </w:r>
    </w:p>
    <w:p w14:paraId="557B4592" w14:textId="77777777" w:rsidR="00041417" w:rsidRDefault="00041417" w:rsidP="007830F4">
      <w:pPr>
        <w:pStyle w:val="Nessunaspaziatura"/>
      </w:pPr>
      <w:r>
        <w:t>•</w:t>
      </w:r>
      <w:r>
        <w:tab/>
        <w:t>https://trends.builtwith.com/framework</w:t>
      </w:r>
    </w:p>
    <w:p w14:paraId="7528C488" w14:textId="77777777" w:rsidR="00041417" w:rsidRDefault="00041417" w:rsidP="007830F4">
      <w:pPr>
        <w:pStyle w:val="Nessunaspaziatura"/>
      </w:pPr>
      <w:r>
        <w:t>•</w:t>
      </w:r>
      <w:r>
        <w:tab/>
        <w:t xml:space="preserve">http://hotframeworks.com/ punteggio </w:t>
      </w:r>
      <w:proofErr w:type="spellStart"/>
      <w:r>
        <w:t>github</w:t>
      </w:r>
      <w:proofErr w:type="spellEnd"/>
    </w:p>
    <w:p w14:paraId="38089516" w14:textId="77777777" w:rsidR="00041417" w:rsidRDefault="00041417" w:rsidP="007830F4">
      <w:pPr>
        <w:pStyle w:val="Nessunaspaziatura"/>
      </w:pPr>
      <w:r>
        <w:t>•</w:t>
      </w:r>
      <w:r>
        <w:tab/>
        <w:t>https://trends.google.com</w:t>
      </w:r>
    </w:p>
    <w:p w14:paraId="3C4C3440" w14:textId="77777777" w:rsidR="00041417" w:rsidRDefault="00041417" w:rsidP="007830F4">
      <w:pPr>
        <w:pStyle w:val="Nessunaspaziatura"/>
      </w:pPr>
      <w:r>
        <w:t>•</w:t>
      </w:r>
      <w:r>
        <w:tab/>
        <w:t>https://insights.stackoverflow.com/survey/2019</w:t>
      </w:r>
    </w:p>
    <w:p w14:paraId="527D4B1F" w14:textId="77777777" w:rsidR="00041417" w:rsidRDefault="00041417" w:rsidP="007830F4">
      <w:pPr>
        <w:pStyle w:val="Nessunaspaziatura"/>
      </w:pPr>
      <w:r>
        <w:t>•</w:t>
      </w:r>
      <w:r>
        <w:tab/>
        <w:t>https://insights.stackoverflow.com/survey/2018</w:t>
      </w:r>
    </w:p>
    <w:p w14:paraId="2BB7D63B" w14:textId="77777777" w:rsidR="00041417" w:rsidRDefault="00041417" w:rsidP="007830F4">
      <w:pPr>
        <w:pStyle w:val="Nessunaspaziatura"/>
      </w:pPr>
      <w:r>
        <w:t>•</w:t>
      </w:r>
      <w:r>
        <w:tab/>
        <w:t>https://stackshare.io/spring#description</w:t>
      </w:r>
    </w:p>
    <w:p w14:paraId="46A25379" w14:textId="77777777" w:rsidR="00041417" w:rsidRDefault="00041417" w:rsidP="007830F4">
      <w:pPr>
        <w:pStyle w:val="Nessunaspaziatura"/>
      </w:pPr>
      <w:r>
        <w:t>•</w:t>
      </w:r>
      <w:r>
        <w:tab/>
        <w:t>https://en.wikipedia.org/wiki/Comparison_of_JavaScript_frameworks</w:t>
      </w:r>
    </w:p>
    <w:p w14:paraId="5C693214" w14:textId="77777777" w:rsidR="00041417" w:rsidRDefault="00041417" w:rsidP="007830F4">
      <w:pPr>
        <w:pStyle w:val="Nessunaspaziatura"/>
      </w:pPr>
    </w:p>
    <w:p w14:paraId="4AB32366" w14:textId="77777777" w:rsidR="00041417" w:rsidRDefault="00041417" w:rsidP="007830F4">
      <w:pPr>
        <w:pStyle w:val="Nessunaspaziatura"/>
      </w:pPr>
      <w:r>
        <w:t xml:space="preserve">documentazione </w:t>
      </w:r>
      <w:proofErr w:type="spellStart"/>
      <w:r>
        <w:t>Frameworks</w:t>
      </w:r>
      <w:proofErr w:type="spellEnd"/>
    </w:p>
    <w:p w14:paraId="5561DCBD" w14:textId="77777777" w:rsidR="00041417" w:rsidRDefault="00041417" w:rsidP="007830F4">
      <w:pPr>
        <w:pStyle w:val="Nessunaspaziatura"/>
      </w:pPr>
      <w:proofErr w:type="spellStart"/>
      <w:r>
        <w:t>spring</w:t>
      </w:r>
      <w:proofErr w:type="spellEnd"/>
      <w:r>
        <w:t xml:space="preserve"> https://spring.io/docs</w:t>
      </w:r>
    </w:p>
    <w:p w14:paraId="265E32F3" w14:textId="77777777" w:rsidR="00041417" w:rsidRPr="00DA4B6D" w:rsidRDefault="00041417" w:rsidP="007830F4">
      <w:pPr>
        <w:pStyle w:val="Nessunaspaziatura"/>
        <w:rPr>
          <w:lang w:val="en-US"/>
          <w:rPrChange w:id="468" w:author="Di Rocco Juri" w:date="2019-08-21T10:11:00Z">
            <w:rPr/>
          </w:rPrChange>
        </w:rPr>
      </w:pPr>
      <w:r w:rsidRPr="00DA4B6D">
        <w:rPr>
          <w:lang w:val="en-US"/>
          <w:rPrChange w:id="469" w:author="Di Rocco Juri" w:date="2019-08-21T10:11:00Z">
            <w:rPr/>
          </w:rPrChange>
        </w:rPr>
        <w:t>Laravel https://laravel.com/docs</w:t>
      </w:r>
    </w:p>
    <w:p w14:paraId="06D56A86" w14:textId="77777777" w:rsidR="00041417" w:rsidRPr="00DA4B6D" w:rsidRDefault="00041417" w:rsidP="007830F4">
      <w:pPr>
        <w:pStyle w:val="Nessunaspaziatura"/>
        <w:rPr>
          <w:lang w:val="en-US"/>
          <w:rPrChange w:id="470" w:author="Di Rocco Juri" w:date="2019-08-21T10:11:00Z">
            <w:rPr/>
          </w:rPrChange>
        </w:rPr>
      </w:pPr>
      <w:r w:rsidRPr="00DA4B6D">
        <w:rPr>
          <w:lang w:val="en-US"/>
          <w:rPrChange w:id="471" w:author="Di Rocco Juri" w:date="2019-08-21T10:11:00Z">
            <w:rPr/>
          </w:rPrChange>
        </w:rPr>
        <w:t>Node.js https://nodejs.org/it/docs/</w:t>
      </w:r>
    </w:p>
    <w:p w14:paraId="44644CC7" w14:textId="77777777" w:rsidR="00041417" w:rsidRPr="00DA4B6D" w:rsidRDefault="00041417" w:rsidP="007830F4">
      <w:pPr>
        <w:pStyle w:val="Nessunaspaziatura"/>
        <w:rPr>
          <w:lang w:val="en-US"/>
          <w:rPrChange w:id="472" w:author="Di Rocco Juri" w:date="2019-08-21T10:11:00Z">
            <w:rPr/>
          </w:rPrChange>
        </w:rPr>
      </w:pPr>
      <w:r w:rsidRPr="00DA4B6D">
        <w:rPr>
          <w:lang w:val="en-US"/>
          <w:rPrChange w:id="473" w:author="Di Rocco Juri" w:date="2019-08-21T10:11:00Z">
            <w:rPr/>
          </w:rPrChange>
        </w:rPr>
        <w:t>Angular https://docs.angularjs.org/api</w:t>
      </w:r>
    </w:p>
    <w:p w14:paraId="56E24DAD" w14:textId="77777777" w:rsidR="00041417" w:rsidRPr="00DA4B6D" w:rsidRDefault="00041417" w:rsidP="007830F4">
      <w:pPr>
        <w:pStyle w:val="Nessunaspaziatura"/>
        <w:rPr>
          <w:lang w:val="en-US"/>
          <w:rPrChange w:id="474" w:author="Di Rocco Juri" w:date="2019-08-21T10:11:00Z">
            <w:rPr/>
          </w:rPrChange>
        </w:rPr>
      </w:pPr>
      <w:r w:rsidRPr="00DA4B6D">
        <w:rPr>
          <w:lang w:val="en-US"/>
          <w:rPrChange w:id="475" w:author="Di Rocco Juri" w:date="2019-08-21T10:11:00Z">
            <w:rPr/>
          </w:rPrChange>
        </w:rPr>
        <w:t>Polymer https://polymer-library.polymer-project.org/3.0/api</w:t>
      </w:r>
    </w:p>
    <w:p w14:paraId="42CAC874" w14:textId="77777777" w:rsidR="00041417" w:rsidRPr="00DA4B6D" w:rsidRDefault="00041417" w:rsidP="007830F4">
      <w:pPr>
        <w:pStyle w:val="Nessunaspaziatura"/>
        <w:rPr>
          <w:lang w:val="en-US"/>
          <w:rPrChange w:id="476" w:author="Di Rocco Juri" w:date="2019-08-21T10:11:00Z">
            <w:rPr/>
          </w:rPrChange>
        </w:rPr>
      </w:pPr>
    </w:p>
    <w:p w14:paraId="7878E57A" w14:textId="77777777" w:rsidR="00041417" w:rsidRPr="00DC1BDF" w:rsidRDefault="00041417" w:rsidP="007830F4">
      <w:pPr>
        <w:pStyle w:val="Nessunaspaziatura"/>
      </w:pPr>
      <w:r w:rsidRPr="007830F4">
        <w:rPr>
          <w:color w:val="FF0000"/>
        </w:rPr>
        <w:t>Altri Strumenti e Librerie</w:t>
      </w:r>
    </w:p>
    <w:p w14:paraId="51086345" w14:textId="77777777" w:rsidR="00041417" w:rsidRDefault="00041417" w:rsidP="007830F4">
      <w:pPr>
        <w:pStyle w:val="Nessunaspaziatura"/>
      </w:pPr>
      <w:r>
        <w:t>SQL con JAVASCRIPT sequelize.js, offre ORM in JS utilizzabile in NODE.JS https://sequelize.readthedocs.io/en/v3/</w:t>
      </w:r>
    </w:p>
    <w:p w14:paraId="49D521E9" w14:textId="77777777" w:rsidR="00041417" w:rsidRPr="00DC1BDF" w:rsidRDefault="00041417" w:rsidP="007830F4">
      <w:pPr>
        <w:pStyle w:val="Nessunaspaziatura"/>
      </w:pPr>
      <w:r w:rsidRPr="00DC1BDF">
        <w:t>Appunti provvisori</w:t>
      </w:r>
    </w:p>
    <w:p w14:paraId="1082CB4D" w14:textId="77777777" w:rsidR="00041417" w:rsidRDefault="00041417" w:rsidP="007830F4">
      <w:pPr>
        <w:pStyle w:val="Nessunaspaziatura"/>
      </w:pPr>
      <w:r>
        <w:t>•</w:t>
      </w:r>
      <w:r>
        <w:tab/>
        <w:t>Architettura nei Criteri di Selezione?</w:t>
      </w:r>
    </w:p>
    <w:p w14:paraId="04BE12C8" w14:textId="77777777" w:rsidR="00041417" w:rsidRDefault="00041417" w:rsidP="007830F4">
      <w:pPr>
        <w:pStyle w:val="Nessunaspaziatura"/>
      </w:pPr>
      <w:r>
        <w:t>•</w:t>
      </w:r>
      <w:r>
        <w:tab/>
        <w:t>API?</w:t>
      </w:r>
    </w:p>
    <w:p w14:paraId="0AE332EA" w14:textId="77777777" w:rsidR="00041417" w:rsidRDefault="00041417" w:rsidP="007830F4">
      <w:pPr>
        <w:pStyle w:val="Nessunaspaziatura"/>
      </w:pPr>
      <w:r>
        <w:t>•</w:t>
      </w:r>
      <w:r>
        <w:tab/>
      </w:r>
      <w:proofErr w:type="spellStart"/>
      <w:r>
        <w:t>Template</w:t>
      </w:r>
      <w:proofErr w:type="spellEnd"/>
      <w:r>
        <w:t xml:space="preserve"> Engine supportati (https://en.wikipedia.org/wiki/Comparison_of_web_template_engines) https://en.wikipedia.org/wiki/Mustache_(template_system)</w:t>
      </w:r>
    </w:p>
    <w:p w14:paraId="4924ED96" w14:textId="77777777" w:rsidR="00041417" w:rsidRDefault="00041417" w:rsidP="007830F4">
      <w:pPr>
        <w:pStyle w:val="Nessunaspaziatura"/>
      </w:pPr>
      <w:r>
        <w:t>Da Leggere</w:t>
      </w:r>
    </w:p>
    <w:p w14:paraId="28BB5E46" w14:textId="77777777" w:rsidR="00041417" w:rsidRDefault="00041417" w:rsidP="007830F4">
      <w:pPr>
        <w:pStyle w:val="Nessunaspaziatura"/>
      </w:pPr>
      <w:r>
        <w:t>https://hackr.io/blog/tag/back-end-development</w:t>
      </w:r>
    </w:p>
    <w:p w14:paraId="371C618C" w14:textId="77777777" w:rsidR="00041417" w:rsidRDefault="00041417" w:rsidP="007830F4">
      <w:pPr>
        <w:pStyle w:val="Nessunaspaziatura"/>
      </w:pPr>
      <w:r>
        <w:t>https://hackr.io/blog/tag/web-development/page/2</w:t>
      </w:r>
    </w:p>
    <w:p w14:paraId="56D70196" w14:textId="77777777" w:rsidR="00041417" w:rsidRDefault="00041417" w:rsidP="007830F4">
      <w:pPr>
        <w:pStyle w:val="Nessunaspaziatura"/>
      </w:pPr>
      <w:r>
        <w:t>https://hackr.io/blog/why-should-you-learn-angular-in-2018</w:t>
      </w:r>
    </w:p>
    <w:p w14:paraId="1164CD82" w14:textId="77777777" w:rsidR="00041417" w:rsidRDefault="00041417" w:rsidP="007830F4">
      <w:pPr>
        <w:pStyle w:val="Nessunaspaziatura"/>
      </w:pPr>
      <w:r>
        <w:t>https://hackr.io/blog/django-vs-laravel</w:t>
      </w:r>
    </w:p>
    <w:p w14:paraId="632CAAEC" w14:textId="77777777" w:rsidR="00041417" w:rsidRPr="006D4EE0" w:rsidRDefault="00041417" w:rsidP="007830F4">
      <w:pPr>
        <w:pStyle w:val="Nessunaspaziatura"/>
      </w:pPr>
      <w:r>
        <w:t>https://hackr.io/blog/10-best-javascript-frameworks-2019</w:t>
      </w:r>
    </w:p>
    <w:p w14:paraId="43A61080" w14:textId="77777777" w:rsidR="0023326E" w:rsidRDefault="0023326E"/>
    <w:sectPr w:rsidR="0023326E" w:rsidSect="00510B7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 Rocco Juri" w:date="2019-08-21T10:10:00Z" w:initials="DRJ">
    <w:p w14:paraId="3C7A1BB9" w14:textId="35E166FA" w:rsidR="00DA4B6D" w:rsidRDefault="00DA4B6D">
      <w:pPr>
        <w:pStyle w:val="Testocommento"/>
      </w:pPr>
      <w:r>
        <w:rPr>
          <w:rStyle w:val="Rimandocommento"/>
        </w:rPr>
        <w:annotationRef/>
      </w:r>
      <w:r>
        <w:t>???</w:t>
      </w:r>
    </w:p>
  </w:comment>
  <w:comment w:id="10" w:author="Di Rocco Juri" w:date="2019-08-08T15:26:00Z" w:initials="DRJ">
    <w:p w14:paraId="55955104" w14:textId="77777777" w:rsidR="00DA4B6D" w:rsidRDefault="00DA4B6D" w:rsidP="00041417">
      <w:pPr>
        <w:pStyle w:val="Testocommento"/>
      </w:pPr>
      <w:r>
        <w:rPr>
          <w:rStyle w:val="Rimandocommento"/>
        </w:rPr>
        <w:annotationRef/>
      </w:r>
      <w:r>
        <w:t xml:space="preserve">Enfatizza. Qui dici quale è il problema che vuoi </w:t>
      </w:r>
      <w:proofErr w:type="spellStart"/>
      <w:r>
        <w:t>addressare</w:t>
      </w:r>
      <w:proofErr w:type="spellEnd"/>
      <w:r>
        <w:t>.</w:t>
      </w:r>
    </w:p>
  </w:comment>
  <w:comment w:id="29" w:author="Di Rocco Juri" w:date="2019-08-21T10:15:00Z" w:initials="DRJ">
    <w:p w14:paraId="0EA77C03" w14:textId="1121E086" w:rsidR="00CE7B59" w:rsidRDefault="00CE7B59">
      <w:pPr>
        <w:pStyle w:val="Testocommento"/>
      </w:pPr>
      <w:r>
        <w:rPr>
          <w:rStyle w:val="Rimandocommento"/>
        </w:rPr>
        <w:annotationRef/>
      </w:r>
      <w:r>
        <w:t>Acronimo?</w:t>
      </w:r>
    </w:p>
  </w:comment>
  <w:comment w:id="33" w:author="Di Rocco Juri" w:date="2019-08-21T10:15:00Z" w:initials="DRJ">
    <w:p w14:paraId="6AEEE954" w14:textId="788233EF" w:rsidR="00CE7B59" w:rsidRDefault="00CE7B59">
      <w:pPr>
        <w:pStyle w:val="Testocommento"/>
      </w:pPr>
      <w:r>
        <w:rPr>
          <w:rStyle w:val="Rimandocommento"/>
        </w:rPr>
        <w:annotationRef/>
      </w:r>
      <w:r>
        <w:t>Non mi piace come titolo</w:t>
      </w:r>
    </w:p>
  </w:comment>
  <w:comment w:id="35" w:author="Andrea Serafini" w:date="2019-04-23T15:09:00Z" w:initials="AS">
    <w:p w14:paraId="5C51E17D" w14:textId="77777777" w:rsidR="00DA4B6D" w:rsidRDefault="00DA4B6D" w:rsidP="00041417">
      <w:pPr>
        <w:pStyle w:val="Testocommento"/>
      </w:pPr>
      <w:r>
        <w:rPr>
          <w:rStyle w:val="Rimandocommento"/>
        </w:rPr>
        <w:annotationRef/>
      </w:r>
      <w:r>
        <w:t>Appunto versione precedente probabilmente da eliminare</w:t>
      </w:r>
    </w:p>
  </w:comment>
  <w:comment w:id="36" w:author="Andrea Serafini" w:date="2019-04-10T17:52:00Z" w:initials="AS">
    <w:p w14:paraId="4C446CD9" w14:textId="77777777" w:rsidR="00DA4B6D" w:rsidRDefault="00DA4B6D" w:rsidP="00041417">
      <w:pPr>
        <w:pStyle w:val="Testocommento"/>
      </w:pPr>
      <w:r>
        <w:rPr>
          <w:rStyle w:val="Rimandocommento"/>
        </w:rPr>
        <w:annotationRef/>
      </w:r>
      <w:r>
        <w:t xml:space="preserve">Questo è un punto che vorrei valutare con te </w:t>
      </w:r>
      <w:proofErr w:type="spellStart"/>
      <w:r>
        <w:t>juri</w:t>
      </w:r>
      <w:proofErr w:type="spellEnd"/>
      <w:r>
        <w:t>.</w:t>
      </w:r>
    </w:p>
  </w:comment>
  <w:comment w:id="48" w:author="Andrea Serafini" w:date="2019-08-10T14:53:00Z" w:initials="AS">
    <w:p w14:paraId="7810A502" w14:textId="77777777" w:rsidR="00DA4B6D" w:rsidRDefault="00DA4B6D" w:rsidP="00041417">
      <w:pPr>
        <w:pStyle w:val="Testocommento"/>
      </w:pPr>
      <w:r>
        <w:rPr>
          <w:rStyle w:val="Rimandocommento"/>
        </w:rPr>
        <w:annotationRef/>
      </w:r>
      <w:r>
        <w:t>chiarimenti su questo passaggio riguardo le espressioni</w:t>
      </w:r>
    </w:p>
  </w:comment>
  <w:comment w:id="91" w:author="Di Rocco Juri" w:date="2019-08-08T15:34:00Z" w:initials="DRJ">
    <w:p w14:paraId="3197384F" w14:textId="77777777" w:rsidR="00DA4B6D" w:rsidRDefault="00DA4B6D" w:rsidP="00041417">
      <w:pPr>
        <w:pStyle w:val="Testocommento"/>
      </w:pPr>
      <w:r>
        <w:rPr>
          <w:rStyle w:val="Rimandocommento"/>
        </w:rPr>
        <w:annotationRef/>
      </w:r>
      <w:r>
        <w:t>Numero certo</w:t>
      </w:r>
    </w:p>
  </w:comment>
  <w:comment w:id="92" w:author="Andrea Serafini" w:date="2019-08-09T19:00:00Z" w:initials="AS">
    <w:p w14:paraId="11580ED6" w14:textId="77777777" w:rsidR="00DA4B6D" w:rsidRDefault="00DA4B6D" w:rsidP="00041417">
      <w:pPr>
        <w:pStyle w:val="Testocommento"/>
      </w:pPr>
      <w:r>
        <w:rPr>
          <w:rStyle w:val="Rimandocommento"/>
        </w:rPr>
        <w:annotationRef/>
      </w:r>
      <w:r>
        <w:t xml:space="preserve">Inizialmente era un mezzo per anno </w:t>
      </w:r>
      <w:proofErr w:type="spellStart"/>
      <w:r>
        <w:t>cioe’</w:t>
      </w:r>
      <w:proofErr w:type="spellEnd"/>
      <w:r>
        <w:t xml:space="preserve"> una ogni due anni </w:t>
      </w:r>
    </w:p>
  </w:comment>
  <w:comment w:id="90" w:author="Di Rocco Juri" w:date="2019-08-21T10:20:00Z" w:initials="DRJ">
    <w:p w14:paraId="0C1AC6C5" w14:textId="77777777" w:rsidR="00CE7B59" w:rsidRDefault="00CE7B59">
      <w:pPr>
        <w:pStyle w:val="Testocommento"/>
        <w:rPr>
          <w:rStyle w:val="Rimandocommento"/>
        </w:rPr>
      </w:pPr>
      <w:r>
        <w:rPr>
          <w:rStyle w:val="Rimandocommento"/>
        </w:rPr>
        <w:annotationRef/>
      </w:r>
      <w:r>
        <w:rPr>
          <w:rStyle w:val="Rimandocommento"/>
        </w:rPr>
        <w:t>Motivare la scelta dei valori…</w:t>
      </w:r>
    </w:p>
    <w:p w14:paraId="051ACBB0" w14:textId="3EBCD6D5" w:rsidR="00CE7B59" w:rsidRDefault="00CE7B59">
      <w:pPr>
        <w:pStyle w:val="Testocommento"/>
      </w:pPr>
      <w:r>
        <w:rPr>
          <w:rStyle w:val="Rimandocommento"/>
        </w:rPr>
        <w:t xml:space="preserve">Non possono essere </w:t>
      </w:r>
      <w:proofErr w:type="spellStart"/>
      <w:r>
        <w:rPr>
          <w:rStyle w:val="Rimandocommento"/>
        </w:rPr>
        <w:t>magic</w:t>
      </w:r>
      <w:proofErr w:type="spellEnd"/>
      <w:r>
        <w:rPr>
          <w:rStyle w:val="Rimandocommento"/>
        </w:rPr>
        <w:t xml:space="preserve"> </w:t>
      </w:r>
      <w:proofErr w:type="spellStart"/>
      <w:r>
        <w:rPr>
          <w:rStyle w:val="Rimandocommento"/>
        </w:rPr>
        <w:t>number</w:t>
      </w:r>
      <w:proofErr w:type="spellEnd"/>
    </w:p>
  </w:comment>
  <w:comment w:id="93" w:author="Andrea Serafini" w:date="2019-02-20T19:32:00Z" w:initials="AS">
    <w:p w14:paraId="7A3DDCF0" w14:textId="77777777" w:rsidR="00DA4B6D" w:rsidRDefault="00DA4B6D" w:rsidP="00041417">
      <w:pPr>
        <w:pStyle w:val="Testocommento"/>
      </w:pPr>
      <w:r>
        <w:rPr>
          <w:rStyle w:val="Rimandocommento"/>
        </w:rPr>
        <w:annotationRef/>
      </w:r>
      <w:r>
        <w:t>Ricercare un termine tecnico per vitalità di un software.</w:t>
      </w:r>
    </w:p>
  </w:comment>
  <w:comment w:id="94" w:author="Di Rocco Juri" w:date="2019-08-21T10:25:00Z" w:initials="DRJ">
    <w:p w14:paraId="6D8A7787" w14:textId="10F12D61" w:rsidR="00CE7B59" w:rsidRDefault="00CE7B59">
      <w:pPr>
        <w:pStyle w:val="Testocommento"/>
      </w:pPr>
      <w:r>
        <w:rPr>
          <w:rStyle w:val="Rimandocommento"/>
        </w:rPr>
        <w:annotationRef/>
      </w:r>
      <w:r>
        <w:t xml:space="preserve">Non mi sembra adozione </w:t>
      </w:r>
      <w:r w:rsidR="00FF091D">
        <w:t>parlare di licenze</w:t>
      </w:r>
    </w:p>
  </w:comment>
  <w:comment w:id="98" w:author="Di Rocco Juri" w:date="2019-08-08T15:57:00Z" w:initials="DRJ">
    <w:p w14:paraId="3251E20B" w14:textId="77777777" w:rsidR="00DA4B6D" w:rsidRDefault="00DA4B6D" w:rsidP="00041417">
      <w:pPr>
        <w:pStyle w:val="Testocommento"/>
      </w:pPr>
      <w:r>
        <w:rPr>
          <w:rStyle w:val="Rimandocommento"/>
        </w:rPr>
        <w:annotationRef/>
      </w:r>
      <w:r>
        <w:t>Qualcosa del genere</w:t>
      </w:r>
    </w:p>
  </w:comment>
  <w:comment w:id="99" w:author="Andrea Serafini" w:date="2019-01-30T19:12:00Z" w:initials="">
    <w:p w14:paraId="0A598768" w14:textId="77777777" w:rsidR="00DA4B6D" w:rsidRDefault="00DA4B6D" w:rsidP="00041417">
      <w:pPr>
        <w:pStyle w:val="Testocommento"/>
      </w:pPr>
      <w:r>
        <w:rPr>
          <w:rStyle w:val="Rimandocommento"/>
        </w:rPr>
        <w:annotationRef/>
      </w:r>
      <w:r>
        <w:t>appunti</w:t>
      </w:r>
    </w:p>
  </w:comment>
  <w:comment w:id="100" w:author="Andrea Serafini" w:date="2019-01-30T19:12:00Z" w:initials="">
    <w:p w14:paraId="27AC583B" w14:textId="77777777" w:rsidR="00DA4B6D" w:rsidRDefault="00DA4B6D" w:rsidP="00041417">
      <w:pPr>
        <w:pStyle w:val="Testocommento"/>
      </w:pPr>
      <w:r>
        <w:rPr>
          <w:rStyle w:val="Rimandocommento"/>
        </w:rPr>
        <w:annotationRef/>
      </w:r>
      <w:r>
        <w:t>appunti</w:t>
      </w:r>
    </w:p>
  </w:comment>
  <w:comment w:id="102" w:author="Di Rocco Juri" w:date="2019-08-21T10:26:00Z" w:initials="DRJ">
    <w:p w14:paraId="30C9150E" w14:textId="2F571209" w:rsidR="00FF091D" w:rsidRDefault="00FF091D">
      <w:pPr>
        <w:pStyle w:val="Testocommento"/>
      </w:pPr>
      <w:r>
        <w:rPr>
          <w:rStyle w:val="Rimandocommento"/>
        </w:rPr>
        <w:annotationRef/>
      </w:r>
      <w:r>
        <w:t>tutto minuscolo. Lo usi a volte maiuscolo e a volte minuscolo e non va bene.</w:t>
      </w:r>
    </w:p>
  </w:comment>
  <w:comment w:id="106" w:author="Di Rocco Juri" w:date="2019-08-21T10:27:00Z" w:initials="DRJ">
    <w:p w14:paraId="3A5BB551" w14:textId="4C680B4C" w:rsidR="00FF091D" w:rsidRDefault="00FF091D">
      <w:pPr>
        <w:pStyle w:val="Testocommento"/>
      </w:pPr>
      <w:r>
        <w:rPr>
          <w:rStyle w:val="Rimandocommento"/>
        </w:rPr>
        <w:annotationRef/>
      </w:r>
      <w:r>
        <w:t>A sembra che alla fine è un and di tutte i criteri di selezione. Se è così la figura non serve e devi raccordare il testo</w:t>
      </w:r>
    </w:p>
  </w:comment>
  <w:comment w:id="105" w:author="Andrea Serafini" w:date="2019-08-20T15:40:00Z" w:initials="AS">
    <w:p w14:paraId="5ACA0872" w14:textId="4587B3BD" w:rsidR="00DA4B6D" w:rsidRDefault="00DA4B6D">
      <w:pPr>
        <w:pStyle w:val="Testocommento"/>
      </w:pPr>
      <w:r>
        <w:rPr>
          <w:rStyle w:val="Rimandocommento"/>
        </w:rPr>
        <w:annotationRef/>
      </w:r>
      <w:r>
        <w:t>l’</w:t>
      </w:r>
      <w:proofErr w:type="spellStart"/>
      <w:r>
        <w:t>indea</w:t>
      </w:r>
      <w:proofErr w:type="spellEnd"/>
      <w:r>
        <w:t xml:space="preserve"> è di semplificare le metriche della selezione preliminare, questo </w:t>
      </w:r>
      <w:proofErr w:type="spellStart"/>
      <w:r>
        <w:t>perche</w:t>
      </w:r>
      <w:proofErr w:type="spellEnd"/>
      <w:r>
        <w:t xml:space="preserve"> potrei inserire </w:t>
      </w:r>
      <w:proofErr w:type="gramStart"/>
      <w:r>
        <w:t>alcune cosi</w:t>
      </w:r>
      <w:proofErr w:type="gramEnd"/>
      <w:r>
        <w:t xml:space="preserve"> dentro ‘Adozione’</w:t>
      </w:r>
    </w:p>
    <w:p w14:paraId="020728F0" w14:textId="633A942A" w:rsidR="00DA4B6D" w:rsidRDefault="00DA4B6D">
      <w:pPr>
        <w:pStyle w:val="Testocommento"/>
      </w:pPr>
      <w:r>
        <w:t>come ad esempio il numero di FORKS.</w:t>
      </w:r>
    </w:p>
  </w:comment>
  <w:comment w:id="110" w:author="Andrea Serafini" w:date="2019-02-14T19:23:00Z" w:initials="">
    <w:p w14:paraId="19C192CC" w14:textId="77777777" w:rsidR="00DA4B6D" w:rsidRDefault="00DA4B6D" w:rsidP="00041417">
      <w:pPr>
        <w:pStyle w:val="Testocommento"/>
      </w:pPr>
      <w:r>
        <w:rPr>
          <w:rStyle w:val="Rimandocommento"/>
        </w:rPr>
        <w:annotationRef/>
      </w:r>
      <w:r>
        <w:t>Verificare appunti</w:t>
      </w:r>
    </w:p>
  </w:comment>
  <w:comment w:id="111" w:author="Di Rocco Juri" w:date="2019-08-08T15:49:00Z" w:initials="DRJ">
    <w:p w14:paraId="32295AE7" w14:textId="77777777" w:rsidR="00DA4B6D" w:rsidRDefault="00DA4B6D" w:rsidP="00041417">
      <w:pPr>
        <w:pStyle w:val="Testocommento"/>
      </w:pPr>
      <w:r>
        <w:rPr>
          <w:rStyle w:val="Rimandocommento"/>
        </w:rPr>
        <w:annotationRef/>
      </w:r>
      <w:r>
        <w:t xml:space="preserve">Presenta in maniera tabellare. La tabella deve essere uguale per tutti i </w:t>
      </w:r>
      <w:proofErr w:type="spellStart"/>
      <w:r>
        <w:t>frameworks</w:t>
      </w:r>
      <w:proofErr w:type="spellEnd"/>
      <w:r>
        <w:t>. Ho aggiunto giusto un esempio.</w:t>
      </w:r>
    </w:p>
  </w:comment>
  <w:comment w:id="112" w:author="Andrea Serafini" w:date="2019-08-20T15:42:00Z" w:initials="AS">
    <w:p w14:paraId="7FB59B20" w14:textId="456F7CD6" w:rsidR="00DA4B6D" w:rsidRDefault="00DA4B6D">
      <w:pPr>
        <w:pStyle w:val="Testocommento"/>
      </w:pPr>
      <w:r>
        <w:rPr>
          <w:rStyle w:val="Rimandocommento"/>
        </w:rPr>
        <w:annotationRef/>
      </w:r>
      <w:r>
        <w:t xml:space="preserve">Devo ancora fare questa </w:t>
      </w:r>
      <w:proofErr w:type="gramStart"/>
      <w:r>
        <w:t>parte ,</w:t>
      </w:r>
      <w:proofErr w:type="gramEnd"/>
      <w:r>
        <w:t xml:space="preserve"> aspetto un tuo parere riguardo alla semplificazione dei criteri di selezione preliminare ovvero</w:t>
      </w:r>
    </w:p>
    <w:p w14:paraId="30A71931" w14:textId="6F006D1F" w:rsidR="00DA4B6D" w:rsidRDefault="00DA4B6D">
      <w:pPr>
        <w:pStyle w:val="Testocommento"/>
      </w:pPr>
      <w:r>
        <w:t>Licenza</w:t>
      </w:r>
    </w:p>
    <w:p w14:paraId="7E67207D" w14:textId="0D4B99EF" w:rsidR="00DA4B6D" w:rsidRDefault="00DA4B6D">
      <w:pPr>
        <w:pStyle w:val="Testocommento"/>
      </w:pPr>
      <w:r>
        <w:t>Linguaggio</w:t>
      </w:r>
    </w:p>
    <w:p w14:paraId="285D2703" w14:textId="5AE4F555" w:rsidR="00DA4B6D" w:rsidRDefault="00DA4B6D">
      <w:pPr>
        <w:pStyle w:val="Testocommento"/>
      </w:pPr>
      <w:r>
        <w:t>Adozione</w:t>
      </w:r>
    </w:p>
    <w:p w14:paraId="1CA4946C" w14:textId="732B9E04" w:rsidR="00DA4B6D" w:rsidRDefault="00DA4B6D">
      <w:pPr>
        <w:pStyle w:val="Testocommento"/>
      </w:pPr>
      <w:proofErr w:type="spellStart"/>
      <w:r>
        <w:t>Dopodichè</w:t>
      </w:r>
      <w:proofErr w:type="spellEnd"/>
      <w:r>
        <w:t xml:space="preserve"> bilancio la descrizione dei Framework e faccio le tabelle di sintesi.</w:t>
      </w:r>
    </w:p>
  </w:comment>
  <w:comment w:id="113" w:author="Andrea Serafini" w:date="2019-02-15T19:06:00Z" w:initials="">
    <w:p w14:paraId="77910BA2" w14:textId="77777777" w:rsidR="00DA4B6D" w:rsidRDefault="00DA4B6D" w:rsidP="00041417">
      <w:pPr>
        <w:pStyle w:val="Testocommento"/>
      </w:pPr>
      <w:r>
        <w:rPr>
          <w:rStyle w:val="Rimandocommento"/>
        </w:rPr>
        <w:annotationRef/>
      </w:r>
      <w:r>
        <w:t>Acronimi da inserire nel glossario</w:t>
      </w:r>
    </w:p>
  </w:comment>
  <w:comment w:id="114" w:author="Andrea Serafini" w:date="2019-02-15T19:12:00Z" w:initials="">
    <w:p w14:paraId="12783D24" w14:textId="77777777" w:rsidR="00DA4B6D" w:rsidRDefault="00DA4B6D" w:rsidP="00041417">
      <w:pPr>
        <w:pStyle w:val="Testocommento"/>
      </w:pPr>
      <w:r>
        <w:rPr>
          <w:rStyle w:val="Rimandocommento"/>
        </w:rPr>
        <w:annotationRef/>
      </w:r>
      <w:r>
        <w:t>Slang da formalizzare</w:t>
      </w:r>
    </w:p>
  </w:comment>
  <w:comment w:id="115" w:author="Andrea Serafini" w:date="2019-02-17T17:08:00Z" w:initials="">
    <w:p w14:paraId="29CE4826" w14:textId="77777777" w:rsidR="00DA4B6D" w:rsidRDefault="00DA4B6D" w:rsidP="00041417">
      <w:pPr>
        <w:pStyle w:val="Testocommento"/>
      </w:pPr>
      <w:r>
        <w:rPr>
          <w:rStyle w:val="Rimandocommento"/>
        </w:rPr>
        <w:annotationRef/>
      </w:r>
      <w:r>
        <w:t xml:space="preserve">Passando una stringa che indica il nome del modulo ed una lista di dipendenze tramite un array </w:t>
      </w:r>
      <w:proofErr w:type="spellStart"/>
      <w:r>
        <w:t>module</w:t>
      </w:r>
      <w:proofErr w:type="spellEnd"/>
      <w:r>
        <w:t>(“</w:t>
      </w:r>
      <w:proofErr w:type="spellStart"/>
      <w:r>
        <w:t>nome_modulo</w:t>
      </w:r>
      <w:proofErr w:type="spellEnd"/>
      <w:proofErr w:type="gramStart"/>
      <w:r>
        <w:t>”,[</w:t>
      </w:r>
      <w:proofErr w:type="gramEnd"/>
      <w:r>
        <w:t>dip1,…,</w:t>
      </w:r>
      <w:proofErr w:type="spellStart"/>
      <w:r>
        <w:t>dipn</w:t>
      </w:r>
      <w:proofErr w:type="spellEnd"/>
      <w:r>
        <w:t>])</w:t>
      </w:r>
    </w:p>
  </w:comment>
  <w:comment w:id="116" w:author="Andrea Serafini" w:date="2019-02-17T17:12:00Z" w:initials="">
    <w:p w14:paraId="69B2AAE0" w14:textId="77777777" w:rsidR="00DA4B6D" w:rsidRDefault="00DA4B6D" w:rsidP="00041417">
      <w:pPr>
        <w:pStyle w:val="Testocommento"/>
      </w:pPr>
      <w:r>
        <w:rPr>
          <w:rStyle w:val="Rimandocommento"/>
        </w:rPr>
        <w:annotationRef/>
      </w:r>
      <w:r>
        <w:t xml:space="preserve">Il metodo controller ci permette di associare una stringa identificativa del controller ad una funzione </w:t>
      </w:r>
      <w:proofErr w:type="gramStart"/>
      <w:r>
        <w:t>controller(</w:t>
      </w:r>
      <w:proofErr w:type="gramEnd"/>
      <w:r>
        <w:t>“</w:t>
      </w:r>
      <w:proofErr w:type="spellStart"/>
      <w:r>
        <w:t>myController</w:t>
      </w:r>
      <w:proofErr w:type="spellEnd"/>
      <w:r>
        <w:t xml:space="preserve">”, </w:t>
      </w:r>
      <w:proofErr w:type="spellStart"/>
      <w:r>
        <w:t>function</w:t>
      </w:r>
      <w:proofErr w:type="spellEnd"/>
      <w:r>
        <w:t>($scope){//corpo della funzione});</w:t>
      </w:r>
    </w:p>
  </w:comment>
  <w:comment w:id="117" w:author="Andrea Serafini" w:date="2019-02-17T19:04:00Z" w:initials="">
    <w:p w14:paraId="065241C0" w14:textId="77777777" w:rsidR="00DA4B6D" w:rsidRDefault="00DA4B6D" w:rsidP="00041417">
      <w:pPr>
        <w:pStyle w:val="Testocommento"/>
      </w:pPr>
      <w:r>
        <w:rPr>
          <w:rStyle w:val="Rimandocommento"/>
        </w:rPr>
        <w:annotationRef/>
      </w:r>
      <w:r>
        <w:t>simile alla logica AJAX</w:t>
      </w:r>
    </w:p>
  </w:comment>
  <w:comment w:id="118" w:author="Andrea Serafini" w:date="2019-02-18T00:19:00Z" w:initials="">
    <w:p w14:paraId="1CB10538" w14:textId="77777777" w:rsidR="00DA4B6D" w:rsidRDefault="00DA4B6D" w:rsidP="00041417">
      <w:pPr>
        <w:pStyle w:val="Testocommento"/>
      </w:pPr>
      <w:r>
        <w:rPr>
          <w:rStyle w:val="Rimandocommento"/>
        </w:rPr>
        <w:annotationRef/>
      </w:r>
      <w:r>
        <w:t xml:space="preserve">continua con i </w:t>
      </w:r>
      <w:proofErr w:type="spellStart"/>
      <w:r>
        <w:t>template</w:t>
      </w:r>
      <w:proofErr w:type="spellEnd"/>
      <w:r>
        <w:t xml:space="preserve"> </w:t>
      </w:r>
      <w:proofErr w:type="spellStart"/>
      <w:r>
        <w:t>engine</w:t>
      </w:r>
      <w:proofErr w:type="spellEnd"/>
      <w:r>
        <w:t xml:space="preserve">. Vorrei sceglierne uno condiviso tra </w:t>
      </w:r>
      <w:proofErr w:type="spellStart"/>
      <w:r>
        <w:t>piu</w:t>
      </w:r>
      <w:proofErr w:type="spellEnd"/>
      <w:r>
        <w:t xml:space="preserve"> </w:t>
      </w:r>
      <w:proofErr w:type="spellStart"/>
      <w:r>
        <w:t>framework</w:t>
      </w:r>
      <w:proofErr w:type="spellEnd"/>
      <w:r>
        <w:t>.</w:t>
      </w:r>
    </w:p>
  </w:comment>
  <w:comment w:id="244" w:author="Andrea Serafini" w:date="2019-08-20T15:45:00Z" w:initials="AS">
    <w:p w14:paraId="2C187B89" w14:textId="52AC2156" w:rsidR="00DA4B6D" w:rsidRDefault="00DA4B6D">
      <w:pPr>
        <w:pStyle w:val="Testocommento"/>
      </w:pPr>
      <w:r>
        <w:rPr>
          <w:rStyle w:val="Rimandocommento"/>
        </w:rPr>
        <w:annotationRef/>
      </w:r>
      <w:r>
        <w:t xml:space="preserve">Potrebbe andare come titolo Il Modello di Qualità? O qualcosa di </w:t>
      </w:r>
      <w:proofErr w:type="spellStart"/>
      <w:r>
        <w:t>piu</w:t>
      </w:r>
      <w:proofErr w:type="spellEnd"/>
      <w:r>
        <w:t xml:space="preserve"> sintetico rispetto a quello attuale?</w:t>
      </w:r>
    </w:p>
  </w:comment>
  <w:comment w:id="245" w:author="Di Rocco Juri" w:date="2019-08-21T11:03:00Z" w:initials="DRJ">
    <w:p w14:paraId="534EFAD5" w14:textId="77777777" w:rsidR="009451AC" w:rsidRDefault="009451AC">
      <w:pPr>
        <w:pStyle w:val="Testocommento"/>
      </w:pPr>
      <w:r>
        <w:rPr>
          <w:rStyle w:val="Rimandocommento"/>
        </w:rPr>
        <w:annotationRef/>
      </w:r>
      <w:r w:rsidR="00F77402">
        <w:t>R</w:t>
      </w:r>
      <w:r>
        <w:t>istrutturare</w:t>
      </w:r>
    </w:p>
    <w:p w14:paraId="5C049C35" w14:textId="77777777" w:rsidR="00F77402" w:rsidRDefault="00F77402">
      <w:pPr>
        <w:pStyle w:val="Testocommento"/>
      </w:pPr>
      <w:proofErr w:type="gramStart"/>
      <w:r>
        <w:t>Inoltre</w:t>
      </w:r>
      <w:proofErr w:type="gramEnd"/>
      <w:r>
        <w:t xml:space="preserve"> quello che non è chiaro è come il </w:t>
      </w:r>
      <w:proofErr w:type="spellStart"/>
      <w:r>
        <w:t>quality</w:t>
      </w:r>
      <w:proofErr w:type="spellEnd"/>
      <w:r>
        <w:t xml:space="preserve"> model e l’analisi </w:t>
      </w:r>
      <w:proofErr w:type="spellStart"/>
      <w:r>
        <w:t>criteriale</w:t>
      </w:r>
      <w:proofErr w:type="spellEnd"/>
      <w:r>
        <w:t xml:space="preserve"> sono relazionate.</w:t>
      </w:r>
    </w:p>
    <w:p w14:paraId="05721EFF" w14:textId="73CE4F40" w:rsidR="00F77402" w:rsidRDefault="00F77402">
      <w:pPr>
        <w:pStyle w:val="Testocommento"/>
      </w:pPr>
      <w:r>
        <w:t xml:space="preserve">Andrebbe descritto prima l’approccio e poi i dettagli. </w:t>
      </w:r>
      <w:bookmarkStart w:id="246" w:name="_GoBack"/>
      <w:bookmarkEnd w:id="246"/>
    </w:p>
  </w:comment>
  <w:comment w:id="269" w:author="Andrea Serafini" w:date="2019-08-06T18:16:00Z" w:initials="AS">
    <w:p w14:paraId="4E21FE19" w14:textId="77777777" w:rsidR="00DA4B6D" w:rsidRDefault="00DA4B6D" w:rsidP="00041417">
      <w:pPr>
        <w:pStyle w:val="Testocommento"/>
      </w:pPr>
      <w:r>
        <w:rPr>
          <w:rStyle w:val="Rimandocommento"/>
        </w:rPr>
        <w:annotationRef/>
      </w:r>
      <w:r>
        <w:t>Ripetizione presente anche nel capitolo 4 da rivedere!</w:t>
      </w:r>
    </w:p>
  </w:comment>
  <w:comment w:id="270" w:author="Di Rocco Juri" w:date="2019-08-21T11:02:00Z" w:initials="DRJ">
    <w:p w14:paraId="2299530D" w14:textId="04928E84" w:rsidR="009451AC" w:rsidRDefault="009451AC">
      <w:pPr>
        <w:pStyle w:val="Testocommento"/>
      </w:pPr>
      <w:r>
        <w:rPr>
          <w:rStyle w:val="Rimandocommento"/>
        </w:rPr>
        <w:annotationRef/>
      </w:r>
      <w:r>
        <w:t>Elimina</w:t>
      </w:r>
    </w:p>
  </w:comment>
  <w:comment w:id="272" w:author="Di Rocco Juri" w:date="2019-08-21T11:00:00Z" w:initials="DRJ">
    <w:p w14:paraId="0490603C" w14:textId="4C52A2C0" w:rsidR="009451AC" w:rsidRDefault="009451AC">
      <w:pPr>
        <w:pStyle w:val="Testocommento"/>
      </w:pPr>
      <w:r>
        <w:rPr>
          <w:rStyle w:val="Rimandocommento"/>
        </w:rPr>
        <w:annotationRef/>
      </w:r>
      <w:proofErr w:type="gramStart"/>
      <w:r>
        <w:t>4.4 ,</w:t>
      </w:r>
      <w:proofErr w:type="gramEnd"/>
      <w:r>
        <w:t xml:space="preserve"> 4.5 e 4.6 sono sottosezioni di questa</w:t>
      </w:r>
    </w:p>
  </w:comment>
  <w:comment w:id="274" w:author="Di Rocco Juri" w:date="2019-08-21T10:36:00Z" w:initials="DRJ">
    <w:p w14:paraId="41798D3E" w14:textId="7FCA4960" w:rsidR="00FC0989" w:rsidRDefault="00FC0989">
      <w:pPr>
        <w:pStyle w:val="Testocommento"/>
      </w:pPr>
      <w:r>
        <w:rPr>
          <w:rStyle w:val="Rimandocommento"/>
        </w:rPr>
        <w:annotationRef/>
      </w:r>
      <w:r>
        <w:t xml:space="preserve">Definisci la </w:t>
      </w:r>
      <w:proofErr w:type="spellStart"/>
      <w:r w:rsidRPr="00FC0989">
        <w:t>likert</w:t>
      </w:r>
      <w:proofErr w:type="spellEnd"/>
      <w:r w:rsidRPr="00FC0989">
        <w:t xml:space="preserve"> scale</w:t>
      </w:r>
      <w:r>
        <w:t xml:space="preserve"> prima</w:t>
      </w:r>
    </w:p>
  </w:comment>
  <w:comment w:id="276" w:author="Di Rocco Juri" w:date="2019-08-21T10:55:00Z" w:initials="DRJ">
    <w:p w14:paraId="64B56B2A" w14:textId="7211F98F" w:rsidR="00FC0989" w:rsidRDefault="00FC0989">
      <w:pPr>
        <w:pStyle w:val="Testocommento"/>
      </w:pPr>
      <w:r>
        <w:rPr>
          <w:rStyle w:val="Rimandocommento"/>
        </w:rPr>
        <w:annotationRef/>
      </w:r>
      <w:r>
        <w:t>Da finire?</w:t>
      </w:r>
    </w:p>
  </w:comment>
  <w:comment w:id="280" w:author="Andrea Serafini" w:date="2019-08-20T15:46:00Z" w:initials="AS">
    <w:p w14:paraId="47365189" w14:textId="3F935E62" w:rsidR="00DA4B6D" w:rsidRDefault="00DA4B6D">
      <w:pPr>
        <w:pStyle w:val="Testocommento"/>
      </w:pPr>
      <w:r>
        <w:rPr>
          <w:rStyle w:val="Rimandocommento"/>
        </w:rPr>
        <w:annotationRef/>
      </w:r>
      <w:r>
        <w:t>Questa sezione è un po’ ambigua, ne vorrei discutere a voce, ho bisogno di una mano con la formalizzazione, ho trovato un algoritmo che funziona bene ma non è formale. Continua…</w:t>
      </w:r>
    </w:p>
  </w:comment>
  <w:comment w:id="281" w:author="Andrea Serafini" w:date="2019-08-20T15:47:00Z" w:initials="AS">
    <w:p w14:paraId="14FC1C95" w14:textId="551BD1B5" w:rsidR="00DA4B6D" w:rsidRDefault="00DA4B6D">
      <w:pPr>
        <w:pStyle w:val="Testocommento"/>
      </w:pPr>
      <w:r>
        <w:rPr>
          <w:rStyle w:val="Rimandocommento"/>
        </w:rPr>
        <w:annotationRef/>
      </w:r>
      <w:proofErr w:type="spellStart"/>
      <w:r>
        <w:t>Assegnamo</w:t>
      </w:r>
      <w:proofErr w:type="spellEnd"/>
      <w:r>
        <w:t xml:space="preserve"> un valore di </w:t>
      </w:r>
      <w:proofErr w:type="spellStart"/>
      <w:r>
        <w:t>impoortanza</w:t>
      </w:r>
      <w:proofErr w:type="spellEnd"/>
      <w:r>
        <w:t xml:space="preserve"> ad una metrica</w:t>
      </w:r>
    </w:p>
  </w:comment>
  <w:comment w:id="282" w:author="Andrea Serafini" w:date="2019-08-15T00:41:00Z" w:initials="AS">
    <w:p w14:paraId="091DED3C" w14:textId="77777777" w:rsidR="00DA4B6D" w:rsidRDefault="00DA4B6D" w:rsidP="00041417">
      <w:pPr>
        <w:pStyle w:val="Testocommento"/>
      </w:pPr>
      <w:r>
        <w:rPr>
          <w:rStyle w:val="Rimandocommento"/>
        </w:rPr>
        <w:annotationRef/>
      </w:r>
      <w:r>
        <w:t>Cerco di spiegare a parole la formula che voglio costruire:</w:t>
      </w:r>
    </w:p>
    <w:p w14:paraId="5C22DCB4" w14:textId="77777777" w:rsidR="00DA4B6D" w:rsidRDefault="00DA4B6D" w:rsidP="00041417">
      <w:pPr>
        <w:pStyle w:val="Testocommento"/>
      </w:pPr>
      <w:r>
        <w:t>La formula serve a calcolare il valore del peso di un’Importanza i-esima</w:t>
      </w:r>
    </w:p>
    <w:p w14:paraId="4079D14A" w14:textId="77777777" w:rsidR="00DA4B6D" w:rsidRDefault="00DA4B6D" w:rsidP="00041417">
      <w:pPr>
        <w:pStyle w:val="Testocommento"/>
      </w:pPr>
      <w:r>
        <w:t xml:space="preserve">Il </w:t>
      </w:r>
      <w:proofErr w:type="gramStart"/>
      <w:r>
        <w:t>coefficiente  c</w:t>
      </w:r>
      <w:proofErr w:type="gramEnd"/>
      <w:r>
        <w:t xml:space="preserve"> può assumere il valore {1,0}</w:t>
      </w:r>
    </w:p>
    <w:p w14:paraId="1C5ECCF1" w14:textId="77777777" w:rsidR="00DA4B6D" w:rsidRDefault="00DA4B6D" w:rsidP="00041417">
      <w:pPr>
        <w:pStyle w:val="Testocommento"/>
      </w:pPr>
      <w:r>
        <w:t xml:space="preserve">C=1 se stiamo calcolando L’importanza i tale che contiene importanze minori o uguali </w:t>
      </w:r>
    </w:p>
    <w:p w14:paraId="7BE8F0D8" w14:textId="77777777" w:rsidR="00DA4B6D" w:rsidRDefault="00DA4B6D" w:rsidP="00041417">
      <w:pPr>
        <w:pStyle w:val="Testocommento"/>
      </w:pPr>
      <w:r>
        <w:t>C=0 Altrimenti.</w:t>
      </w:r>
    </w:p>
    <w:p w14:paraId="326C909F" w14:textId="77777777" w:rsidR="00DA4B6D" w:rsidRDefault="00DA4B6D" w:rsidP="00041417">
      <w:pPr>
        <w:pStyle w:val="Testocommento"/>
      </w:pPr>
      <w:proofErr w:type="gramStart"/>
      <w:r>
        <w:t>I divisore</w:t>
      </w:r>
      <w:proofErr w:type="gramEnd"/>
      <w:r>
        <w:t xml:space="preserve"> è la cardinalità dell’intersezione dell’insieme delle metriche con le metriche associate ad un importanza minore a quella i-esima.</w:t>
      </w:r>
    </w:p>
    <w:p w14:paraId="09F4EADF" w14:textId="77777777" w:rsidR="00DA4B6D" w:rsidRDefault="00DA4B6D" w:rsidP="00041417">
      <w:pPr>
        <w:pStyle w:val="Testocommento"/>
      </w:pPr>
      <w:r>
        <w:t xml:space="preserve">esempio con importanza molto alta </w:t>
      </w:r>
    </w:p>
    <w:p w14:paraId="13E32EF4" w14:textId="77777777" w:rsidR="00DA4B6D" w:rsidRPr="00C65879" w:rsidRDefault="00DA4B6D" w:rsidP="00041417">
      <w:pPr>
        <w:jc w:val="center"/>
      </w:pPr>
      <m:oMathPara>
        <m:oMath>
          <m:sSub>
            <m:sSubPr>
              <m:ctrlPr>
                <w:rPr>
                  <w:rFonts w:ascii="Cambria Math" w:hAnsi="Cambria Math"/>
                  <w:i/>
                </w:rPr>
              </m:ctrlPr>
            </m:sSubPr>
            <m:e>
              <m:r>
                <w:rPr>
                  <w:rFonts w:ascii="Cambria Math" w:hAnsi="Cambria Math"/>
                </w:rPr>
                <m:t>Imp.  molto alta=W</m:t>
              </m:r>
            </m:e>
            <m:sub>
              <m:r>
                <w:rPr>
                  <w:rFonts w:ascii="Cambria Math" w:hAnsi="Cambria Math"/>
                </w:rPr>
                <m:t>MI</m:t>
              </m:r>
            </m:sub>
          </m:sSub>
          <m:r>
            <w:rPr>
              <w:rFonts w:ascii="Cambria Math" w:hAnsi="Cambria Math"/>
            </w:rPr>
            <m:t xml:space="preserve">= </m:t>
          </m:r>
          <m:f>
            <m:fPr>
              <m:ctrlPr>
                <w:rPr>
                  <w:rFonts w:ascii="Cambria Math" w:hAnsi="Cambria Math"/>
                  <w:i/>
                </w:rPr>
              </m:ctrlPr>
            </m:fPr>
            <m:num>
              <m:r>
                <w:rPr>
                  <w:rFonts w:ascii="Cambria Math" w:hAnsi="Cambria Math"/>
                </w:rPr>
                <m:t>1*0,33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1*0,33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1*0,34</m:t>
              </m:r>
            </m:num>
            <m:den>
              <m:r>
                <w:rPr>
                  <w:rFonts w:ascii="Cambria Math" w:hAnsi="Cambria Math"/>
                </w:rPr>
                <m:t>3</m:t>
              </m:r>
            </m:den>
          </m:f>
          <m:r>
            <w:rPr>
              <w:rFonts w:ascii="Cambria Math" w:hAnsi="Cambria Math"/>
            </w:rPr>
            <m:t>=</m:t>
          </m:r>
        </m:oMath>
      </m:oMathPara>
    </w:p>
    <w:p w14:paraId="0D8CF420" w14:textId="77777777" w:rsidR="00DA4B6D" w:rsidRDefault="00DA4B6D" w:rsidP="00041417">
      <w:pPr>
        <w:pStyle w:val="Testocommento"/>
      </w:pPr>
    </w:p>
    <w:p w14:paraId="737E2CEA" w14:textId="77777777" w:rsidR="00DA4B6D" w:rsidRDefault="00DA4B6D" w:rsidP="00041417">
      <w:pPr>
        <w:pStyle w:val="Testocommento"/>
      </w:pPr>
      <w:r>
        <w:t xml:space="preserve">In questo caso il </w:t>
      </w:r>
      <w:proofErr w:type="gramStart"/>
      <w:r>
        <w:t>peso  dell’importanza</w:t>
      </w:r>
      <w:proofErr w:type="gramEnd"/>
      <w:r>
        <w:t xml:space="preserve"> ha 3 componenti</w:t>
      </w:r>
    </w:p>
    <w:p w14:paraId="4A8DFD2D" w14:textId="77777777" w:rsidR="00DA4B6D" w:rsidRDefault="00DA4B6D" w:rsidP="00041417">
      <w:pPr>
        <w:pStyle w:val="Testocommento"/>
      </w:pPr>
      <w:r>
        <w:t>Peso =</w:t>
      </w:r>
      <w:proofErr w:type="spellStart"/>
      <w:r>
        <w:t>Media+alta+molto</w:t>
      </w:r>
      <w:proofErr w:type="spellEnd"/>
      <w:r>
        <w:t xml:space="preserve"> alta</w:t>
      </w:r>
    </w:p>
    <w:p w14:paraId="44367E0A" w14:textId="77777777" w:rsidR="00DA4B6D" w:rsidRDefault="00DA4B6D" w:rsidP="00041417">
      <w:pPr>
        <w:pStyle w:val="Testocommento"/>
      </w:pPr>
      <w:r>
        <w:t>La componente media del peso è ripartita su tutte le metriche</w:t>
      </w:r>
    </w:p>
    <w:p w14:paraId="798E258A" w14:textId="77777777" w:rsidR="00DA4B6D" w:rsidRDefault="00DA4B6D" w:rsidP="00041417">
      <w:pPr>
        <w:pStyle w:val="Testocommento"/>
      </w:pPr>
      <w:r>
        <w:t>La componente alta del peso è ripartita sulle metriche con importanza alta e Molto Alta</w:t>
      </w:r>
    </w:p>
    <w:p w14:paraId="5D430C27" w14:textId="77777777" w:rsidR="00DA4B6D" w:rsidRDefault="00DA4B6D" w:rsidP="00041417">
      <w:pPr>
        <w:pStyle w:val="Testocommento"/>
      </w:pPr>
      <w:r>
        <w:t xml:space="preserve">La componente Molto Alta è ripartita solo sulle 3 metriche che hanno L’importanza Molto Alta, questo </w:t>
      </w:r>
      <w:proofErr w:type="spellStart"/>
      <w:r>
        <w:t>perche</w:t>
      </w:r>
      <w:proofErr w:type="spellEnd"/>
      <w:r>
        <w:t xml:space="preserve"> non vi sono altre metriche con importanza maggiore</w:t>
      </w:r>
    </w:p>
    <w:p w14:paraId="70361918" w14:textId="77777777" w:rsidR="00DA4B6D" w:rsidRDefault="00DA4B6D" w:rsidP="00041417">
      <w:pPr>
        <w:pStyle w:val="Testocommento"/>
      </w:pPr>
    </w:p>
  </w:comment>
  <w:comment w:id="283" w:author="Di Rocco Juri" w:date="2019-08-21T10:38:00Z" w:initials="DRJ">
    <w:p w14:paraId="0E6DE682" w14:textId="4FD62272" w:rsidR="00FC0989" w:rsidRDefault="00FC0989">
      <w:pPr>
        <w:pStyle w:val="Testocommento"/>
      </w:pPr>
      <w:r>
        <w:rPr>
          <w:rStyle w:val="Rimandocommento"/>
        </w:rPr>
        <w:annotationRef/>
      </w:r>
      <w:r>
        <w:t>Definisci perché hai scelto questi valori!</w:t>
      </w:r>
    </w:p>
  </w:comment>
  <w:comment w:id="304" w:author="Andrea Serafini" w:date="2019-08-20T15:49:00Z" w:initials="AS">
    <w:p w14:paraId="2C219A58" w14:textId="10C54CCA" w:rsidR="00DA4B6D" w:rsidRDefault="00DA4B6D">
      <w:pPr>
        <w:pStyle w:val="Testocommento"/>
      </w:pPr>
      <w:r>
        <w:rPr>
          <w:rStyle w:val="Rimandocommento"/>
        </w:rPr>
        <w:annotationRef/>
      </w:r>
      <w:r>
        <w:t xml:space="preserve">Può andare trends come nome </w:t>
      </w:r>
      <w:proofErr w:type="spellStart"/>
      <w:r>
        <w:t>nome</w:t>
      </w:r>
      <w:proofErr w:type="spellEnd"/>
      <w:r>
        <w:t>?</w:t>
      </w:r>
    </w:p>
  </w:comment>
  <w:comment w:id="336" w:author="Andrea Serafini" w:date="2019-08-14T15:43:00Z" w:initials="AS">
    <w:p w14:paraId="16D03E6A" w14:textId="77777777" w:rsidR="00DA4B6D" w:rsidRDefault="00DA4B6D" w:rsidP="00041417">
      <w:pPr>
        <w:pStyle w:val="Testocommento"/>
      </w:pPr>
      <w:r>
        <w:rPr>
          <w:rStyle w:val="Rimandocommento"/>
        </w:rPr>
        <w:annotationRef/>
      </w:r>
      <w:r>
        <w:t>Sto cercando di formalizzare in ‘</w:t>
      </w:r>
      <w:proofErr w:type="spellStart"/>
      <w:r>
        <w:t>matematichese</w:t>
      </w:r>
      <w:proofErr w:type="spellEnd"/>
      <w:r>
        <w:t xml:space="preserve">’ </w:t>
      </w:r>
    </w:p>
  </w:comment>
  <w:comment w:id="356" w:author="Andrea Serafini" w:date="2019-08-20T16:13:00Z" w:initials="AS">
    <w:p w14:paraId="5E75E1D0" w14:textId="4A257852" w:rsidR="00DA4B6D" w:rsidRDefault="00DA4B6D">
      <w:pPr>
        <w:pStyle w:val="Testocommento"/>
      </w:pPr>
      <w:r>
        <w:rPr>
          <w:rStyle w:val="Rimandocommento"/>
        </w:rPr>
        <w:annotationRef/>
      </w:r>
      <w:r>
        <w:t xml:space="preserve">Tabella provvisoria del punteggio i punteggi verranno calcolati con </w:t>
      </w:r>
      <w:proofErr w:type="spellStart"/>
      <w:r>
        <w:t>excel</w:t>
      </w:r>
      <w:proofErr w:type="spellEnd"/>
    </w:p>
  </w:comment>
  <w:comment w:id="370" w:author="Andrea Serafini" w:date="2019-08-20T16:18:00Z" w:initials="AS">
    <w:p w14:paraId="0F87CBFA" w14:textId="57056587" w:rsidR="00DA4B6D" w:rsidRDefault="00DA4B6D">
      <w:pPr>
        <w:pStyle w:val="Testocommento"/>
      </w:pPr>
      <w:r>
        <w:rPr>
          <w:rStyle w:val="Rimandocommento"/>
        </w:rPr>
        <w:annotationRef/>
      </w:r>
      <w:r>
        <w:t>Da rifare da zero si accettano consigli!</w:t>
      </w:r>
    </w:p>
  </w:comment>
  <w:comment w:id="372" w:author="Andrea Serafini" w:date="2019-08-09T19:53:00Z" w:initials="AS">
    <w:p w14:paraId="4DF72F64" w14:textId="77777777" w:rsidR="00DA4B6D" w:rsidRPr="00DA4B6D" w:rsidRDefault="00DA4B6D" w:rsidP="00041417">
      <w:pPr>
        <w:pStyle w:val="Testocommento"/>
        <w:rPr>
          <w:lang w:val="en-US"/>
        </w:rPr>
      </w:pPr>
      <w:r>
        <w:rPr>
          <w:rStyle w:val="Rimandocommento"/>
        </w:rPr>
        <w:annotationRef/>
      </w:r>
      <w:r w:rsidRPr="00DA4B6D">
        <w:rPr>
          <w:i/>
          <w:lang w:val="en-US"/>
        </w:rPr>
        <w:t>php framework for a web application project — the method and case study</w:t>
      </w:r>
    </w:p>
  </w:comment>
  <w:comment w:id="373" w:author="Andrea Serafini" w:date="2019-08-09T20:25:00Z" w:initials="AS">
    <w:p w14:paraId="1EE1E2BA" w14:textId="77777777" w:rsidR="00DA4B6D" w:rsidRPr="00DA4B6D" w:rsidRDefault="00DA4B6D" w:rsidP="00041417">
      <w:pPr>
        <w:pStyle w:val="Testocommento"/>
        <w:rPr>
          <w:b/>
          <w:i/>
          <w:lang w:val="en-US"/>
        </w:rPr>
      </w:pPr>
      <w:r>
        <w:rPr>
          <w:rStyle w:val="Rimandocommento"/>
        </w:rPr>
        <w:annotationRef/>
      </w:r>
      <w:r w:rsidRPr="00DA4B6D">
        <w:rPr>
          <w:b/>
          <w:i/>
          <w:lang w:val="en-US"/>
        </w:rPr>
        <w:t>A quantity model for controlling and measuring software quality based on the expert decision-making algorithm</w:t>
      </w:r>
    </w:p>
    <w:p w14:paraId="5AC3B36A" w14:textId="77777777" w:rsidR="00DA4B6D" w:rsidRPr="00860AC8" w:rsidRDefault="00DA4B6D" w:rsidP="00041417">
      <w:pPr>
        <w:pStyle w:val="Testocommento"/>
      </w:pPr>
      <w:r w:rsidRPr="00860AC8">
        <w:t>Vorrei adottare un metodo simile per assegnare i pesi agli attributi</w:t>
      </w:r>
    </w:p>
  </w:comment>
  <w:comment w:id="401" w:author="Andrea Serafini" w:date="2019-08-15T13:19:00Z" w:initials="AS">
    <w:p w14:paraId="20C6CC0A" w14:textId="77777777" w:rsidR="00DA4B6D" w:rsidRDefault="00DA4B6D" w:rsidP="00041417">
      <w:pPr>
        <w:pStyle w:val="Testocommento"/>
      </w:pPr>
      <w:r>
        <w:rPr>
          <w:rStyle w:val="Rimandocommento"/>
        </w:rPr>
        <w:annotationRef/>
      </w:r>
      <w:r>
        <w:t>Grande dubbio [righe][</w:t>
      </w:r>
      <w:proofErr w:type="spellStart"/>
      <w:r>
        <w:t>colonnne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A1BB9" w15:done="0"/>
  <w15:commentEx w15:paraId="55955104" w15:done="0"/>
  <w15:commentEx w15:paraId="0EA77C03" w15:done="0"/>
  <w15:commentEx w15:paraId="6AEEE954" w15:done="0"/>
  <w15:commentEx w15:paraId="5C51E17D" w15:done="0"/>
  <w15:commentEx w15:paraId="4C446CD9" w15:done="0"/>
  <w15:commentEx w15:paraId="7810A502" w15:done="0"/>
  <w15:commentEx w15:paraId="3197384F" w15:done="0"/>
  <w15:commentEx w15:paraId="11580ED6" w15:paraIdParent="3197384F" w15:done="0"/>
  <w15:commentEx w15:paraId="051ACBB0" w15:done="0"/>
  <w15:commentEx w15:paraId="7A3DDCF0" w15:done="0"/>
  <w15:commentEx w15:paraId="6D8A7787" w15:done="0"/>
  <w15:commentEx w15:paraId="3251E20B" w15:done="0"/>
  <w15:commentEx w15:paraId="0A598768" w15:done="0"/>
  <w15:commentEx w15:paraId="27AC583B" w15:done="0"/>
  <w15:commentEx w15:paraId="30C9150E" w15:done="0"/>
  <w15:commentEx w15:paraId="3A5BB551" w15:done="0"/>
  <w15:commentEx w15:paraId="020728F0" w15:done="0"/>
  <w15:commentEx w15:paraId="19C192CC" w15:done="0"/>
  <w15:commentEx w15:paraId="32295AE7" w15:done="0"/>
  <w15:commentEx w15:paraId="1CA4946C" w15:paraIdParent="32295AE7" w15:done="0"/>
  <w15:commentEx w15:paraId="77910BA2" w15:done="0"/>
  <w15:commentEx w15:paraId="12783D24" w15:done="0"/>
  <w15:commentEx w15:paraId="29CE4826" w15:done="0"/>
  <w15:commentEx w15:paraId="69B2AAE0" w15:done="0"/>
  <w15:commentEx w15:paraId="065241C0" w15:done="0"/>
  <w15:commentEx w15:paraId="1CB10538" w15:done="0"/>
  <w15:commentEx w15:paraId="2C187B89" w15:done="0"/>
  <w15:commentEx w15:paraId="05721EFF" w15:paraIdParent="2C187B89" w15:done="0"/>
  <w15:commentEx w15:paraId="4E21FE19" w15:done="0"/>
  <w15:commentEx w15:paraId="2299530D" w15:paraIdParent="4E21FE19" w15:done="0"/>
  <w15:commentEx w15:paraId="0490603C" w15:done="0"/>
  <w15:commentEx w15:paraId="41798D3E" w15:done="0"/>
  <w15:commentEx w15:paraId="64B56B2A" w15:done="0"/>
  <w15:commentEx w15:paraId="47365189" w15:done="0"/>
  <w15:commentEx w15:paraId="14FC1C95" w15:done="0"/>
  <w15:commentEx w15:paraId="70361918" w15:done="0"/>
  <w15:commentEx w15:paraId="0E6DE682" w15:done="0"/>
  <w15:commentEx w15:paraId="2C219A58" w15:done="0"/>
  <w15:commentEx w15:paraId="16D03E6A" w15:done="0"/>
  <w15:commentEx w15:paraId="5E75E1D0" w15:done="0"/>
  <w15:commentEx w15:paraId="0F87CBFA" w15:done="0"/>
  <w15:commentEx w15:paraId="4DF72F64" w15:done="0"/>
  <w15:commentEx w15:paraId="5AC3B36A" w15:done="0"/>
  <w15:commentEx w15:paraId="20C6CC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A1BB9" w16cid:durableId="21079720"/>
  <w16cid:commentId w16cid:paraId="55955104" w16cid:durableId="210793B3"/>
  <w16cid:commentId w16cid:paraId="0EA77C03" w16cid:durableId="21079824"/>
  <w16cid:commentId w16cid:paraId="6AEEE954" w16cid:durableId="2107983B"/>
  <w16cid:commentId w16cid:paraId="5C51E17D" w16cid:durableId="210793B4"/>
  <w16cid:commentId w16cid:paraId="4C446CD9" w16cid:durableId="210793B5"/>
  <w16cid:commentId w16cid:paraId="7810A502" w16cid:durableId="210793B6"/>
  <w16cid:commentId w16cid:paraId="3197384F" w16cid:durableId="210793B7"/>
  <w16cid:commentId w16cid:paraId="11580ED6" w16cid:durableId="210793B8"/>
  <w16cid:commentId w16cid:paraId="051ACBB0" w16cid:durableId="2107995B"/>
  <w16cid:commentId w16cid:paraId="7A3DDCF0" w16cid:durableId="210793B9"/>
  <w16cid:commentId w16cid:paraId="6D8A7787" w16cid:durableId="21079A7E"/>
  <w16cid:commentId w16cid:paraId="3251E20B" w16cid:durableId="210793BA"/>
  <w16cid:commentId w16cid:paraId="0A598768" w16cid:durableId="210793BB"/>
  <w16cid:commentId w16cid:paraId="27AC583B" w16cid:durableId="210793BC"/>
  <w16cid:commentId w16cid:paraId="30C9150E" w16cid:durableId="21079AE1"/>
  <w16cid:commentId w16cid:paraId="3A5BB551" w16cid:durableId="21079B01"/>
  <w16cid:commentId w16cid:paraId="020728F0" w16cid:durableId="210793BD"/>
  <w16cid:commentId w16cid:paraId="19C192CC" w16cid:durableId="210793BE"/>
  <w16cid:commentId w16cid:paraId="32295AE7" w16cid:durableId="210793BF"/>
  <w16cid:commentId w16cid:paraId="1CA4946C" w16cid:durableId="210793C0"/>
  <w16cid:commentId w16cid:paraId="77910BA2" w16cid:durableId="210793C1"/>
  <w16cid:commentId w16cid:paraId="12783D24" w16cid:durableId="210793C2"/>
  <w16cid:commentId w16cid:paraId="29CE4826" w16cid:durableId="210793C3"/>
  <w16cid:commentId w16cid:paraId="69B2AAE0" w16cid:durableId="210793C4"/>
  <w16cid:commentId w16cid:paraId="065241C0" w16cid:durableId="210793C5"/>
  <w16cid:commentId w16cid:paraId="1CB10538" w16cid:durableId="210793C6"/>
  <w16cid:commentId w16cid:paraId="2C187B89" w16cid:durableId="210793C7"/>
  <w16cid:commentId w16cid:paraId="05721EFF" w16cid:durableId="2107A373"/>
  <w16cid:commentId w16cid:paraId="4E21FE19" w16cid:durableId="210793C8"/>
  <w16cid:commentId w16cid:paraId="2299530D" w16cid:durableId="2107A35F"/>
  <w16cid:commentId w16cid:paraId="0490603C" w16cid:durableId="2107A2CE"/>
  <w16cid:commentId w16cid:paraId="41798D3E" w16cid:durableId="21079D1C"/>
  <w16cid:commentId w16cid:paraId="64B56B2A" w16cid:durableId="2107A185"/>
  <w16cid:commentId w16cid:paraId="47365189" w16cid:durableId="210793C9"/>
  <w16cid:commentId w16cid:paraId="14FC1C95" w16cid:durableId="210793CA"/>
  <w16cid:commentId w16cid:paraId="70361918" w16cid:durableId="210793CB"/>
  <w16cid:commentId w16cid:paraId="0E6DE682" w16cid:durableId="21079DA0"/>
  <w16cid:commentId w16cid:paraId="2C219A58" w16cid:durableId="210793CC"/>
  <w16cid:commentId w16cid:paraId="16D03E6A" w16cid:durableId="210793CD"/>
  <w16cid:commentId w16cid:paraId="5E75E1D0" w16cid:durableId="210793CE"/>
  <w16cid:commentId w16cid:paraId="0F87CBFA" w16cid:durableId="210793CF"/>
  <w16cid:commentId w16cid:paraId="4DF72F64" w16cid:durableId="210793D0"/>
  <w16cid:commentId w16cid:paraId="5AC3B36A" w16cid:durableId="210793D1"/>
  <w16cid:commentId w16cid:paraId="20C6CC0A" w16cid:durableId="21079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6C074" w14:textId="77777777" w:rsidR="00D11641" w:rsidRDefault="00D11641" w:rsidP="00041417">
      <w:pPr>
        <w:spacing w:after="0" w:line="240" w:lineRule="auto"/>
      </w:pPr>
      <w:r>
        <w:separator/>
      </w:r>
    </w:p>
  </w:endnote>
  <w:endnote w:type="continuationSeparator" w:id="0">
    <w:p w14:paraId="4A52383D" w14:textId="77777777" w:rsidR="00D11641" w:rsidRDefault="00D11641" w:rsidP="0004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KBENH J+ Onemtmigu AAAA">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387826"/>
      <w:docPartObj>
        <w:docPartGallery w:val="Page Numbers (Bottom of Page)"/>
        <w:docPartUnique/>
      </w:docPartObj>
    </w:sdtPr>
    <w:sdtContent>
      <w:p w14:paraId="21197D09" w14:textId="2B727FD8" w:rsidR="00DA4B6D" w:rsidRDefault="00DA4B6D">
        <w:pPr>
          <w:pStyle w:val="Pidipagina"/>
        </w:pPr>
        <w:r>
          <w:fldChar w:fldCharType="begin"/>
        </w:r>
        <w:r>
          <w:instrText>PAGE   \* MERGEFORMAT</w:instrText>
        </w:r>
        <w:r>
          <w:fldChar w:fldCharType="separate"/>
        </w:r>
        <w:r>
          <w:rPr>
            <w:noProof/>
          </w:rPr>
          <w:t>62</w:t>
        </w:r>
        <w:r>
          <w:fldChar w:fldCharType="end"/>
        </w:r>
      </w:p>
    </w:sdtContent>
  </w:sdt>
  <w:p w14:paraId="69DE930A" w14:textId="77777777" w:rsidR="00DA4B6D" w:rsidRDefault="00DA4B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F376D" w14:textId="77777777" w:rsidR="00D11641" w:rsidRDefault="00D11641" w:rsidP="00041417">
      <w:pPr>
        <w:spacing w:after="0" w:line="240" w:lineRule="auto"/>
      </w:pPr>
      <w:r>
        <w:separator/>
      </w:r>
    </w:p>
  </w:footnote>
  <w:footnote w:type="continuationSeparator" w:id="0">
    <w:p w14:paraId="5EE0BD52" w14:textId="77777777" w:rsidR="00D11641" w:rsidRDefault="00D11641" w:rsidP="00041417">
      <w:pPr>
        <w:spacing w:after="0" w:line="240" w:lineRule="auto"/>
      </w:pPr>
      <w:r>
        <w:continuationSeparator/>
      </w:r>
    </w:p>
  </w:footnote>
  <w:footnote w:id="1">
    <w:p w14:paraId="3D7E3F9D" w14:textId="77777777" w:rsidR="00DA4B6D" w:rsidRPr="00DA4B6D" w:rsidRDefault="00DA4B6D" w:rsidP="00041417">
      <w:pPr>
        <w:pStyle w:val="Testonotaapidipagina"/>
        <w:rPr>
          <w:sz w:val="16"/>
          <w:szCs w:val="16"/>
          <w:lang w:val="en-US"/>
          <w:rPrChange w:id="2" w:author="Di Rocco Juri" w:date="2019-08-21T10:11:00Z">
            <w:rPr>
              <w:sz w:val="16"/>
              <w:szCs w:val="16"/>
            </w:rPr>
          </w:rPrChange>
        </w:rPr>
      </w:pPr>
      <w:r w:rsidRPr="004C3904">
        <w:rPr>
          <w:rStyle w:val="Rimandonotaapidipagina"/>
          <w:sz w:val="16"/>
          <w:szCs w:val="16"/>
        </w:rPr>
        <w:footnoteRef/>
      </w:r>
      <w:r w:rsidRPr="00DA4B6D">
        <w:rPr>
          <w:sz w:val="16"/>
          <w:szCs w:val="16"/>
          <w:lang w:val="en-US"/>
          <w:rPrChange w:id="3" w:author="Di Rocco Juri" w:date="2019-08-21T10:11:00Z">
            <w:rPr>
              <w:sz w:val="16"/>
              <w:szCs w:val="16"/>
            </w:rPr>
          </w:rPrChange>
        </w:rPr>
        <w:t xml:space="preserve"> Cern 1989 </w:t>
      </w:r>
      <w:r>
        <w:fldChar w:fldCharType="begin"/>
      </w:r>
      <w:r w:rsidRPr="00DA4B6D">
        <w:rPr>
          <w:lang w:val="en-US"/>
          <w:rPrChange w:id="4" w:author="Di Rocco Juri" w:date="2019-08-21T10:11:00Z">
            <w:rPr/>
          </w:rPrChange>
        </w:rPr>
        <w:instrText xml:space="preserve"> HYPERLINK "http://info.cern.ch/Proposal.html" </w:instrText>
      </w:r>
      <w:r>
        <w:fldChar w:fldCharType="separate"/>
      </w:r>
      <w:r w:rsidRPr="00DA4B6D">
        <w:rPr>
          <w:rStyle w:val="Collegamentoipertestuale"/>
          <w:sz w:val="16"/>
          <w:szCs w:val="16"/>
          <w:lang w:val="en-US"/>
          <w:rPrChange w:id="5" w:author="Di Rocco Juri" w:date="2019-08-21T10:11:00Z">
            <w:rPr>
              <w:rStyle w:val="Collegamentoipertestuale"/>
              <w:sz w:val="16"/>
              <w:szCs w:val="16"/>
            </w:rPr>
          </w:rPrChange>
        </w:rPr>
        <w:t>http://info.cern.ch/Proposal.html</w:t>
      </w:r>
      <w:r>
        <w:rPr>
          <w:rStyle w:val="Collegamentoipertestuale"/>
          <w:sz w:val="16"/>
          <w:szCs w:val="16"/>
        </w:rPr>
        <w:fldChar w:fldCharType="end"/>
      </w:r>
    </w:p>
  </w:footnote>
  <w:footnote w:id="2">
    <w:p w14:paraId="2F5B39E9" w14:textId="77777777" w:rsidR="00DA4B6D" w:rsidRPr="004C3904" w:rsidRDefault="00DA4B6D" w:rsidP="00041417">
      <w:pPr>
        <w:pStyle w:val="Testonotaapidipagina"/>
        <w:rPr>
          <w:sz w:val="16"/>
          <w:szCs w:val="16"/>
        </w:rPr>
      </w:pPr>
      <w:r w:rsidRPr="004C3904">
        <w:rPr>
          <w:rStyle w:val="Rimandonotaapidipagina"/>
          <w:sz w:val="16"/>
          <w:szCs w:val="16"/>
        </w:rPr>
        <w:footnoteRef/>
      </w:r>
      <w:r w:rsidRPr="004C3904">
        <w:rPr>
          <w:sz w:val="16"/>
          <w:szCs w:val="16"/>
        </w:rPr>
        <w:t xml:space="preserve"> </w:t>
      </w:r>
      <w:proofErr w:type="spellStart"/>
      <w:r w:rsidRPr="004C3904">
        <w:rPr>
          <w:sz w:val="16"/>
          <w:szCs w:val="16"/>
        </w:rPr>
        <w:t>Contenent</w:t>
      </w:r>
      <w:proofErr w:type="spellEnd"/>
      <w:r w:rsidRPr="004C3904">
        <w:rPr>
          <w:sz w:val="16"/>
          <w:szCs w:val="16"/>
        </w:rPr>
        <w:t xml:space="preserve"> Management System: è uno strumento software che permette al web master di operare su un’applicazione web svincolandolo da conoscenze tecniche.</w:t>
      </w:r>
    </w:p>
  </w:footnote>
  <w:footnote w:id="3">
    <w:p w14:paraId="59C96B3F" w14:textId="77777777" w:rsidR="00DA4B6D" w:rsidRPr="004C3904" w:rsidRDefault="00DA4B6D" w:rsidP="00041417">
      <w:pPr>
        <w:pStyle w:val="Testonotaapidipagina"/>
        <w:rPr>
          <w:sz w:val="16"/>
          <w:szCs w:val="16"/>
        </w:rPr>
      </w:pPr>
      <w:r w:rsidRPr="004C3904">
        <w:rPr>
          <w:rStyle w:val="Rimandonotaapidipagina"/>
          <w:sz w:val="16"/>
          <w:szCs w:val="16"/>
        </w:rPr>
        <w:footnoteRef/>
      </w:r>
      <w:r w:rsidRPr="004C3904">
        <w:rPr>
          <w:sz w:val="16"/>
          <w:szCs w:val="16"/>
        </w:rPr>
        <w:t xml:space="preserve"> I Toolkit sono insiemi di </w:t>
      </w:r>
      <w:proofErr w:type="gramStart"/>
      <w:r w:rsidRPr="004C3904">
        <w:rPr>
          <w:sz w:val="16"/>
          <w:szCs w:val="16"/>
        </w:rPr>
        <w:t>classi ,</w:t>
      </w:r>
      <w:proofErr w:type="gramEnd"/>
      <w:r w:rsidRPr="004C3904">
        <w:rPr>
          <w:sz w:val="16"/>
          <w:szCs w:val="16"/>
        </w:rPr>
        <w:t xml:space="preserve"> librerie e funzioni, per lo sviluppo di applicazioni.</w:t>
      </w:r>
    </w:p>
  </w:footnote>
  <w:footnote w:id="4">
    <w:p w14:paraId="1F24344B" w14:textId="77777777" w:rsidR="00DA4B6D" w:rsidRPr="00DA4B6D" w:rsidRDefault="00DA4B6D" w:rsidP="00041417">
      <w:pPr>
        <w:pStyle w:val="Testonotaapidipagina"/>
        <w:rPr>
          <w:lang w:val="en-US"/>
          <w:rPrChange w:id="6" w:author="Di Rocco Juri" w:date="2019-08-21T10:11:00Z">
            <w:rPr/>
          </w:rPrChange>
        </w:rPr>
      </w:pPr>
      <w:r w:rsidRPr="004C3904">
        <w:rPr>
          <w:rStyle w:val="Rimandonotaapidipagina"/>
          <w:sz w:val="16"/>
          <w:szCs w:val="16"/>
        </w:rPr>
        <w:footnoteRef/>
      </w:r>
      <w:r w:rsidRPr="00DA4B6D">
        <w:rPr>
          <w:sz w:val="16"/>
          <w:szCs w:val="16"/>
          <w:lang w:val="en-US"/>
          <w:rPrChange w:id="7" w:author="Di Rocco Juri" w:date="2019-08-21T10:11:00Z">
            <w:rPr>
              <w:sz w:val="16"/>
              <w:szCs w:val="16"/>
            </w:rPr>
          </w:rPrChange>
        </w:rPr>
        <w:t xml:space="preserve"> Model View Controller.</w:t>
      </w:r>
    </w:p>
  </w:footnote>
  <w:footnote w:id="5">
    <w:p w14:paraId="389F4633" w14:textId="0259528E" w:rsidR="00DA4B6D" w:rsidRPr="00DA4B6D" w:rsidRDefault="00DA4B6D">
      <w:pPr>
        <w:pStyle w:val="Testonotaapidipagina"/>
        <w:rPr>
          <w:lang w:val="en-US"/>
          <w:rPrChange w:id="277" w:author="Di Rocco Juri" w:date="2019-08-21T10:11:00Z">
            <w:rPr/>
          </w:rPrChange>
        </w:rPr>
      </w:pPr>
      <w:r>
        <w:rPr>
          <w:rStyle w:val="Rimandonotaapidipagina"/>
        </w:rPr>
        <w:footnoteRef/>
      </w:r>
      <w:r w:rsidRPr="00DA4B6D">
        <w:rPr>
          <w:lang w:val="en-US"/>
          <w:rPrChange w:id="278" w:author="Di Rocco Juri" w:date="2019-08-21T10:11:00Z">
            <w:rPr/>
          </w:rPrChange>
        </w:rPr>
        <w:t xml:space="preserve"> Product Quality Model </w:t>
      </w:r>
    </w:p>
  </w:footnote>
  <w:footnote w:id="6">
    <w:p w14:paraId="4AF6E402" w14:textId="77777777" w:rsidR="00DA4B6D" w:rsidRPr="00DA4B6D" w:rsidRDefault="00DA4B6D" w:rsidP="00041417">
      <w:pPr>
        <w:pStyle w:val="Testonotaapidipagina"/>
        <w:rPr>
          <w:lang w:val="en-US"/>
          <w:rPrChange w:id="348" w:author="Di Rocco Juri" w:date="2019-08-21T10:11:00Z">
            <w:rPr/>
          </w:rPrChange>
        </w:rPr>
      </w:pPr>
      <w:r>
        <w:rPr>
          <w:rStyle w:val="Rimandonotaapidipagina"/>
        </w:rPr>
        <w:footnoteRef/>
      </w:r>
      <w:r w:rsidRPr="00DA4B6D">
        <w:rPr>
          <w:lang w:val="en-US"/>
          <w:rPrChange w:id="349" w:author="Di Rocco Juri" w:date="2019-08-21T10:11:00Z">
            <w:rPr/>
          </w:rPrChange>
        </w:rPr>
        <w:t xml:space="preserve"> </w:t>
      </w:r>
      <w:r w:rsidRPr="00BE4E82">
        <w:rPr>
          <w:lang w:val="en-US"/>
        </w:rPr>
        <w:t xml:space="preserve">Dependency: Dependent from / Repository </w:t>
      </w:r>
      <w:proofErr w:type="spellStart"/>
      <w:r w:rsidRPr="00BE4E82">
        <w:rPr>
          <w:lang w:val="en-US"/>
        </w:rPr>
        <w:t>dependant</w:t>
      </w:r>
      <w:proofErr w:type="spellEnd"/>
      <w:r w:rsidRPr="00BE4E82">
        <w:rPr>
          <w:lang w:val="en-US"/>
        </w:rPr>
        <w:t xml:space="preserve"> by /Package </w:t>
      </w:r>
      <w:proofErr w:type="spellStart"/>
      <w:r w:rsidRPr="00BE4E82">
        <w:rPr>
          <w:lang w:val="en-US"/>
        </w:rPr>
        <w:t>dependant</w:t>
      </w:r>
      <w:proofErr w:type="spellEnd"/>
      <w:r w:rsidRPr="00BE4E82">
        <w:rPr>
          <w:lang w:val="en-US"/>
        </w:rPr>
        <w:t xml:space="preserve"> by</w:t>
      </w:r>
    </w:p>
  </w:footnote>
  <w:footnote w:id="7">
    <w:p w14:paraId="7C95F47E" w14:textId="77777777" w:rsidR="00DA4B6D" w:rsidRDefault="00DA4B6D" w:rsidP="00041417">
      <w:pPr>
        <w:pStyle w:val="Testonotaapidipagina"/>
      </w:pPr>
      <w:r>
        <w:rPr>
          <w:rStyle w:val="Rimandonotaapidipagina"/>
        </w:rPr>
        <w:footnoteRef/>
      </w:r>
      <w:r>
        <w:t xml:space="preserve"> Accesso ai dati su GitHub.com il 31/07/2019</w:t>
      </w:r>
    </w:p>
  </w:footnote>
  <w:footnote w:id="8">
    <w:p w14:paraId="1FD188D3" w14:textId="77777777" w:rsidR="00DA4B6D" w:rsidRDefault="00DA4B6D" w:rsidP="00041417">
      <w:pPr>
        <w:pStyle w:val="Testonotaapidipagina"/>
      </w:pPr>
      <w:r>
        <w:rPr>
          <w:rStyle w:val="Rimandonotaapidipagina"/>
        </w:rPr>
        <w:footnoteRef/>
      </w:r>
      <w:r>
        <w:t xml:space="preserve"> Periodo analizzato un mese (Luglio 2019)</w:t>
      </w:r>
    </w:p>
  </w:footnote>
  <w:footnote w:id="9">
    <w:p w14:paraId="447AD4A7" w14:textId="77777777" w:rsidR="00DA4B6D" w:rsidRDefault="00DA4B6D" w:rsidP="00041417">
      <w:pPr>
        <w:pStyle w:val="Testonotaapidipagina"/>
      </w:pPr>
      <w:r>
        <w:rPr>
          <w:rStyle w:val="Rimandonotaapidipagina"/>
        </w:rPr>
        <w:footnoteRef/>
      </w:r>
      <w:r>
        <w:t xml:space="preserve"> MCDM: Multiple </w:t>
      </w:r>
      <w:proofErr w:type="spellStart"/>
      <w:r>
        <w:t>Criteria</w:t>
      </w:r>
      <w:proofErr w:type="spellEnd"/>
      <w:r>
        <w:t xml:space="preserve"> </w:t>
      </w:r>
      <w:proofErr w:type="spellStart"/>
      <w:r>
        <w:t>Decision</w:t>
      </w:r>
      <w:proofErr w:type="spellEnd"/>
      <w:r>
        <w:t xml:space="preserve"> </w:t>
      </w:r>
      <w:proofErr w:type="spellStart"/>
      <w:r>
        <w:t>Making</w:t>
      </w:r>
      <w:proofErr w:type="spellEnd"/>
    </w:p>
  </w:footnote>
  <w:footnote w:id="10">
    <w:p w14:paraId="373CE7E1" w14:textId="77777777" w:rsidR="00DA4B6D" w:rsidRDefault="00DA4B6D" w:rsidP="00041417">
      <w:pPr>
        <w:pStyle w:val="Testonotaapidipagina"/>
      </w:pPr>
      <w:r>
        <w:rPr>
          <w:rStyle w:val="Rimandonotaapidipagina"/>
        </w:rPr>
        <w:footnoteRef/>
      </w:r>
      <w:r>
        <w:t xml:space="preserve"> </w:t>
      </w:r>
      <w:proofErr w:type="spellStart"/>
      <w:r>
        <w:t>Triangular</w:t>
      </w:r>
      <w:proofErr w:type="spellEnd"/>
      <w:r>
        <w:t xml:space="preserve"> </w:t>
      </w:r>
      <w:proofErr w:type="spellStart"/>
      <w:r>
        <w:t>Fuzzy</w:t>
      </w:r>
      <w:proofErr w:type="spellEnd"/>
      <w:r>
        <w:t xml:space="preserve"> </w:t>
      </w:r>
      <w:proofErr w:type="spellStart"/>
      <w:r>
        <w:t>Number</w:t>
      </w:r>
      <w:proofErr w:type="spellEnd"/>
      <w:r>
        <w:t xml:space="preserve"> è una struttura matematica formata da una tripla </w:t>
      </w:r>
      <m:oMath>
        <m:r>
          <w:rPr>
            <w:rFonts w:ascii="Cambria Math" w:hAnsi="Cambria Math"/>
          </w:rPr>
          <m:t>TFN={</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u</m:t>
            </m:r>
          </m:sup>
        </m:sSup>
        <m:r>
          <w:rPr>
            <w:rFonts w:ascii="Cambria Math" w:hAnsi="Cambria Math"/>
          </w:rPr>
          <m:t>}</m:t>
        </m:r>
      </m:oMath>
      <w:r>
        <w:t xml:space="preserve"> e.g.</w:t>
      </w:r>
    </w:p>
    <w:p w14:paraId="36987B14" w14:textId="77777777" w:rsidR="00DA4B6D" w:rsidRDefault="00DA4B6D" w:rsidP="00041417">
      <w:pPr>
        <w:pStyle w:val="Testonotaapidipagina"/>
      </w:pPr>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={0,68; 0,75;0,80;}</m:t>
        </m:r>
      </m:oMath>
      <w:r>
        <w:t xml:space="preserve">  i tre numeri possono rappresentare 3 valori di prefere</w:t>
      </w:r>
      <w:proofErr w:type="spellStart"/>
      <w:r>
        <w:t>nza</w:t>
      </w:r>
      <w:proofErr w:type="spellEnd"/>
      <w:r>
        <w:t xml:space="preserve"> per un attributo.</w:t>
      </w:r>
    </w:p>
  </w:footnote>
  <w:footnote w:id="11">
    <w:p w14:paraId="12B68E07" w14:textId="77777777" w:rsidR="00DA4B6D" w:rsidRDefault="00DA4B6D" w:rsidP="00041417">
      <w:pPr>
        <w:pStyle w:val="Testonotaapidipagina"/>
      </w:pPr>
      <w:r>
        <w:rPr>
          <w:rStyle w:val="Rimandonotaapidipagina"/>
        </w:rPr>
        <w:footnoteRef/>
      </w:r>
      <w:r>
        <w:t xml:space="preserve"> Il Multiple </w:t>
      </w:r>
      <w:proofErr w:type="spellStart"/>
      <w:r>
        <w:t>Attribute</w:t>
      </w:r>
      <w:proofErr w:type="spellEnd"/>
      <w:r>
        <w:t xml:space="preserve"> </w:t>
      </w:r>
      <w:proofErr w:type="spellStart"/>
      <w:r>
        <w:t>Decision</w:t>
      </w:r>
      <w:proofErr w:type="spellEnd"/>
      <w:r>
        <w:t xml:space="preserve"> </w:t>
      </w:r>
      <w:proofErr w:type="spellStart"/>
      <w:r>
        <w:t>Making</w:t>
      </w:r>
      <w:proofErr w:type="spellEnd"/>
      <w:r>
        <w:t xml:space="preserve"> è un problema decisionale che basa l’analisi sugli attributi di un artefatto.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6CAB"/>
    <w:multiLevelType w:val="hybridMultilevel"/>
    <w:tmpl w:val="BCD0E96A"/>
    <w:lvl w:ilvl="0" w:tplc="B05E7BC0">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AC24B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FA47F5"/>
    <w:multiLevelType w:val="hybridMultilevel"/>
    <w:tmpl w:val="9FB0C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417354"/>
    <w:multiLevelType w:val="hybridMultilevel"/>
    <w:tmpl w:val="95985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91053E"/>
    <w:multiLevelType w:val="hybridMultilevel"/>
    <w:tmpl w:val="B93E2046"/>
    <w:lvl w:ilvl="0" w:tplc="63A8BD2A">
      <w:numFmt w:val="bullet"/>
      <w:lvlText w:val="-"/>
      <w:lvlJc w:val="left"/>
      <w:pPr>
        <w:ind w:left="1080" w:hanging="360"/>
      </w:pPr>
      <w:rPr>
        <w:rFonts w:ascii="Times New Roman" w:hAnsi="Times New Roman" w:cs="Times New Roman" w:hint="default"/>
        <w:kern w:val="24"/>
        <w:sz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70232F1"/>
    <w:multiLevelType w:val="hybridMultilevel"/>
    <w:tmpl w:val="F21EF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3F2AA4"/>
    <w:multiLevelType w:val="hybridMultilevel"/>
    <w:tmpl w:val="436CDEB8"/>
    <w:lvl w:ilvl="0" w:tplc="B05E7BC0">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 Rocco Juri">
    <w15:presenceInfo w15:providerId="Windows Live" w15:userId="e598b81cf0fb7ce8"/>
  </w15:person>
  <w15:person w15:author="Andrea Serafini">
    <w15:presenceInfo w15:providerId="Windows Live" w15:userId="2eda8368e9b8b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949"/>
    <w:rsid w:val="00031966"/>
    <w:rsid w:val="00041417"/>
    <w:rsid w:val="001C2A0C"/>
    <w:rsid w:val="001F29AE"/>
    <w:rsid w:val="0023326E"/>
    <w:rsid w:val="002371C5"/>
    <w:rsid w:val="002E31BF"/>
    <w:rsid w:val="003660DE"/>
    <w:rsid w:val="003D7AF7"/>
    <w:rsid w:val="00510B78"/>
    <w:rsid w:val="00537966"/>
    <w:rsid w:val="00662116"/>
    <w:rsid w:val="00751C5A"/>
    <w:rsid w:val="007830F4"/>
    <w:rsid w:val="00893862"/>
    <w:rsid w:val="008A28E1"/>
    <w:rsid w:val="008E0CC5"/>
    <w:rsid w:val="009451AC"/>
    <w:rsid w:val="009F2BA6"/>
    <w:rsid w:val="00B26949"/>
    <w:rsid w:val="00BA29C3"/>
    <w:rsid w:val="00C11603"/>
    <w:rsid w:val="00CB662A"/>
    <w:rsid w:val="00CE7B59"/>
    <w:rsid w:val="00D11641"/>
    <w:rsid w:val="00DA4B6D"/>
    <w:rsid w:val="00F77402"/>
    <w:rsid w:val="00FC0989"/>
    <w:rsid w:val="00FF09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C1DE"/>
  <w15:chartTrackingRefBased/>
  <w15:docId w15:val="{8C7775AB-99E7-4814-B994-097FFBD3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41417"/>
    <w:pPr>
      <w:spacing w:line="360" w:lineRule="auto"/>
      <w:ind w:firstLine="709"/>
    </w:pPr>
    <w:rPr>
      <w:rFonts w:ascii="Times New Roman" w:hAnsi="Times New Roman"/>
      <w:sz w:val="24"/>
    </w:rPr>
  </w:style>
  <w:style w:type="paragraph" w:styleId="Titolo1">
    <w:name w:val="heading 1"/>
    <w:basedOn w:val="Normale"/>
    <w:next w:val="Normale"/>
    <w:link w:val="Titolo1Carattere"/>
    <w:uiPriority w:val="9"/>
    <w:qFormat/>
    <w:rsid w:val="00041417"/>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041417"/>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041417"/>
    <w:pPr>
      <w:keepNext/>
      <w:keepLines/>
      <w:spacing w:before="120" w:after="0"/>
      <w:outlineLvl w:val="2"/>
    </w:pPr>
    <w:rPr>
      <w:rFonts w:asciiTheme="majorHAnsi" w:eastAsiaTheme="majorEastAsia" w:hAnsiTheme="majorHAnsi" w:cstheme="majorBidi"/>
      <w:spacing w:val="4"/>
      <w:szCs w:val="24"/>
    </w:rPr>
  </w:style>
  <w:style w:type="paragraph" w:styleId="Titolo4">
    <w:name w:val="heading 4"/>
    <w:basedOn w:val="Normale"/>
    <w:next w:val="Normale"/>
    <w:link w:val="Titolo4Carattere"/>
    <w:uiPriority w:val="9"/>
    <w:unhideWhenUsed/>
    <w:qFormat/>
    <w:rsid w:val="00041417"/>
    <w:pPr>
      <w:keepNext/>
      <w:keepLines/>
      <w:spacing w:before="120" w:after="0"/>
      <w:outlineLvl w:val="3"/>
    </w:pPr>
    <w:rPr>
      <w:rFonts w:asciiTheme="majorHAnsi" w:eastAsiaTheme="majorEastAsia" w:hAnsiTheme="majorHAnsi" w:cstheme="majorBidi"/>
      <w:i/>
      <w:iCs/>
      <w:szCs w:val="24"/>
    </w:rPr>
  </w:style>
  <w:style w:type="paragraph" w:styleId="Titolo5">
    <w:name w:val="heading 5"/>
    <w:basedOn w:val="Normale"/>
    <w:next w:val="Normale"/>
    <w:link w:val="Titolo5Carattere"/>
    <w:uiPriority w:val="9"/>
    <w:unhideWhenUsed/>
    <w:qFormat/>
    <w:rsid w:val="00041417"/>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041417"/>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041417"/>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041417"/>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041417"/>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1417"/>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041417"/>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041417"/>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041417"/>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rsid w:val="00041417"/>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041417"/>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041417"/>
    <w:rPr>
      <w:i/>
      <w:iCs/>
    </w:rPr>
  </w:style>
  <w:style w:type="character" w:customStyle="1" w:styleId="Titolo8Carattere">
    <w:name w:val="Titolo 8 Carattere"/>
    <w:basedOn w:val="Carpredefinitoparagrafo"/>
    <w:link w:val="Titolo8"/>
    <w:uiPriority w:val="9"/>
    <w:semiHidden/>
    <w:rsid w:val="00041417"/>
    <w:rPr>
      <w:b/>
      <w:bCs/>
    </w:rPr>
  </w:style>
  <w:style w:type="character" w:customStyle="1" w:styleId="Titolo9Carattere">
    <w:name w:val="Titolo 9 Carattere"/>
    <w:basedOn w:val="Carpredefinitoparagrafo"/>
    <w:link w:val="Titolo9"/>
    <w:uiPriority w:val="9"/>
    <w:semiHidden/>
    <w:rsid w:val="00041417"/>
    <w:rPr>
      <w:i/>
      <w:iCs/>
    </w:rPr>
  </w:style>
  <w:style w:type="paragraph" w:styleId="Didascalia">
    <w:name w:val="caption"/>
    <w:basedOn w:val="Normale"/>
    <w:next w:val="Normale"/>
    <w:uiPriority w:val="35"/>
    <w:unhideWhenUsed/>
    <w:qFormat/>
    <w:rsid w:val="00041417"/>
    <w:rPr>
      <w:b/>
      <w:bCs/>
      <w:sz w:val="18"/>
      <w:szCs w:val="18"/>
    </w:rPr>
  </w:style>
  <w:style w:type="paragraph" w:styleId="Titolo">
    <w:name w:val="Title"/>
    <w:basedOn w:val="Normale"/>
    <w:next w:val="Normale"/>
    <w:link w:val="TitoloCarattere"/>
    <w:uiPriority w:val="10"/>
    <w:qFormat/>
    <w:rsid w:val="000414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041417"/>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041417"/>
    <w:pPr>
      <w:numPr>
        <w:ilvl w:val="1"/>
      </w:numPr>
      <w:spacing w:after="240"/>
      <w:ind w:firstLine="709"/>
      <w:jc w:val="center"/>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041417"/>
    <w:rPr>
      <w:rFonts w:asciiTheme="majorHAnsi" w:eastAsiaTheme="majorEastAsia" w:hAnsiTheme="majorHAnsi" w:cstheme="majorBidi"/>
      <w:sz w:val="24"/>
      <w:szCs w:val="24"/>
    </w:rPr>
  </w:style>
  <w:style w:type="character" w:styleId="Enfasigrassetto">
    <w:name w:val="Strong"/>
    <w:basedOn w:val="Carpredefinitoparagrafo"/>
    <w:uiPriority w:val="22"/>
    <w:rsid w:val="00041417"/>
    <w:rPr>
      <w:b/>
      <w:bCs/>
      <w:color w:val="auto"/>
    </w:rPr>
  </w:style>
  <w:style w:type="character" w:styleId="Enfasicorsivo">
    <w:name w:val="Emphasis"/>
    <w:basedOn w:val="Carpredefinitoparagrafo"/>
    <w:uiPriority w:val="20"/>
    <w:rsid w:val="00041417"/>
    <w:rPr>
      <w:i/>
      <w:iCs/>
      <w:color w:val="auto"/>
    </w:rPr>
  </w:style>
  <w:style w:type="paragraph" w:styleId="Nessunaspaziatura">
    <w:name w:val="No Spacing"/>
    <w:uiPriority w:val="1"/>
    <w:qFormat/>
    <w:rsid w:val="00041417"/>
    <w:pPr>
      <w:spacing w:after="0" w:line="360" w:lineRule="auto"/>
    </w:pPr>
    <w:rPr>
      <w:rFonts w:ascii="Times New Roman" w:hAnsi="Times New Roman"/>
      <w:sz w:val="24"/>
    </w:rPr>
  </w:style>
  <w:style w:type="paragraph" w:styleId="Citazione">
    <w:name w:val="Quote"/>
    <w:basedOn w:val="Normale"/>
    <w:next w:val="Normale"/>
    <w:link w:val="CitazioneCarattere"/>
    <w:uiPriority w:val="29"/>
    <w:qFormat/>
    <w:rsid w:val="00041417"/>
    <w:pPr>
      <w:spacing w:before="200" w:line="264" w:lineRule="auto"/>
      <w:ind w:left="864" w:right="864"/>
      <w:jc w:val="center"/>
    </w:pPr>
    <w:rPr>
      <w:rFonts w:asciiTheme="majorHAnsi" w:eastAsiaTheme="majorEastAsia" w:hAnsiTheme="majorHAnsi" w:cstheme="majorBidi"/>
      <w:i/>
      <w:iCs/>
      <w:szCs w:val="24"/>
    </w:rPr>
  </w:style>
  <w:style w:type="character" w:customStyle="1" w:styleId="CitazioneCarattere">
    <w:name w:val="Citazione Carattere"/>
    <w:basedOn w:val="Carpredefinitoparagrafo"/>
    <w:link w:val="Citazione"/>
    <w:uiPriority w:val="29"/>
    <w:rsid w:val="00041417"/>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0414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041417"/>
    <w:rPr>
      <w:rFonts w:asciiTheme="majorHAnsi" w:eastAsiaTheme="majorEastAsia" w:hAnsiTheme="majorHAnsi" w:cstheme="majorBidi"/>
      <w:sz w:val="26"/>
      <w:szCs w:val="26"/>
    </w:rPr>
  </w:style>
  <w:style w:type="character" w:styleId="Enfasidelicata">
    <w:name w:val="Subtle Emphasis"/>
    <w:basedOn w:val="Carpredefinitoparagrafo"/>
    <w:uiPriority w:val="19"/>
    <w:rsid w:val="00041417"/>
    <w:rPr>
      <w:i/>
      <w:iCs/>
      <w:color w:val="auto"/>
    </w:rPr>
  </w:style>
  <w:style w:type="character" w:styleId="Enfasiintensa">
    <w:name w:val="Intense Emphasis"/>
    <w:basedOn w:val="Carpredefinitoparagrafo"/>
    <w:uiPriority w:val="21"/>
    <w:rsid w:val="00041417"/>
    <w:rPr>
      <w:b/>
      <w:bCs/>
      <w:i/>
      <w:iCs/>
      <w:color w:val="auto"/>
    </w:rPr>
  </w:style>
  <w:style w:type="character" w:styleId="Riferimentodelicato">
    <w:name w:val="Subtle Reference"/>
    <w:basedOn w:val="Carpredefinitoparagrafo"/>
    <w:uiPriority w:val="31"/>
    <w:qFormat/>
    <w:rsid w:val="00041417"/>
    <w:rPr>
      <w:smallCaps/>
      <w:color w:val="auto"/>
      <w:u w:val="single" w:color="7F7F7F" w:themeColor="text1" w:themeTint="80"/>
    </w:rPr>
  </w:style>
  <w:style w:type="character" w:styleId="Riferimentointenso">
    <w:name w:val="Intense Reference"/>
    <w:basedOn w:val="Carpredefinitoparagrafo"/>
    <w:uiPriority w:val="32"/>
    <w:qFormat/>
    <w:rsid w:val="00041417"/>
    <w:rPr>
      <w:b/>
      <w:bCs/>
      <w:smallCaps/>
      <w:color w:val="auto"/>
      <w:u w:val="single"/>
    </w:rPr>
  </w:style>
  <w:style w:type="character" w:styleId="Titolodellibro">
    <w:name w:val="Book Title"/>
    <w:basedOn w:val="Carpredefinitoparagrafo"/>
    <w:uiPriority w:val="33"/>
    <w:qFormat/>
    <w:rsid w:val="00041417"/>
    <w:rPr>
      <w:b/>
      <w:bCs/>
      <w:smallCaps/>
      <w:color w:val="auto"/>
    </w:rPr>
  </w:style>
  <w:style w:type="paragraph" w:styleId="Titolosommario">
    <w:name w:val="TOC Heading"/>
    <w:basedOn w:val="Titolo1"/>
    <w:next w:val="Normale"/>
    <w:uiPriority w:val="39"/>
    <w:unhideWhenUsed/>
    <w:qFormat/>
    <w:rsid w:val="00041417"/>
    <w:pPr>
      <w:outlineLvl w:val="9"/>
    </w:pPr>
  </w:style>
  <w:style w:type="paragraph" w:styleId="Sommario1">
    <w:name w:val="toc 1"/>
    <w:basedOn w:val="Normale"/>
    <w:next w:val="Normale"/>
    <w:autoRedefine/>
    <w:uiPriority w:val="39"/>
    <w:unhideWhenUsed/>
    <w:rsid w:val="00041417"/>
    <w:pPr>
      <w:spacing w:after="100"/>
    </w:pPr>
  </w:style>
  <w:style w:type="paragraph" w:styleId="Sommario2">
    <w:name w:val="toc 2"/>
    <w:basedOn w:val="Normale"/>
    <w:next w:val="Normale"/>
    <w:autoRedefine/>
    <w:uiPriority w:val="39"/>
    <w:unhideWhenUsed/>
    <w:rsid w:val="00041417"/>
    <w:pPr>
      <w:spacing w:after="100"/>
      <w:ind w:left="220"/>
    </w:pPr>
  </w:style>
  <w:style w:type="paragraph" w:styleId="Sommario3">
    <w:name w:val="toc 3"/>
    <w:basedOn w:val="Normale"/>
    <w:next w:val="Normale"/>
    <w:autoRedefine/>
    <w:uiPriority w:val="39"/>
    <w:unhideWhenUsed/>
    <w:rsid w:val="00041417"/>
    <w:pPr>
      <w:spacing w:after="100"/>
      <w:ind w:left="440"/>
    </w:pPr>
  </w:style>
  <w:style w:type="paragraph" w:styleId="Paragrafoelenco">
    <w:name w:val="List Paragraph"/>
    <w:basedOn w:val="Normale"/>
    <w:uiPriority w:val="34"/>
    <w:qFormat/>
    <w:rsid w:val="00041417"/>
    <w:pPr>
      <w:spacing w:line="259" w:lineRule="auto"/>
      <w:ind w:left="720"/>
      <w:contextualSpacing/>
      <w:jc w:val="left"/>
    </w:pPr>
    <w:rPr>
      <w:rFonts w:asciiTheme="majorHAnsi" w:hAnsiTheme="majorHAnsi"/>
    </w:rPr>
  </w:style>
  <w:style w:type="table" w:styleId="Grigliatabella">
    <w:name w:val="Table Grid"/>
    <w:basedOn w:val="Tabellanormale"/>
    <w:uiPriority w:val="39"/>
    <w:rsid w:val="00041417"/>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041417"/>
    <w:pPr>
      <w:spacing w:after="0"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041417"/>
    <w:pPr>
      <w:spacing w:after="0"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041417"/>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medio2-Colore1">
    <w:name w:val="Medium List 2 Accent 1"/>
    <w:basedOn w:val="Tabellanormale"/>
    <w:uiPriority w:val="66"/>
    <w:rsid w:val="00041417"/>
    <w:pPr>
      <w:spacing w:after="0" w:line="240" w:lineRule="auto"/>
      <w:jc w:val="left"/>
    </w:pPr>
    <w:rPr>
      <w:rFonts w:asciiTheme="majorHAnsi" w:eastAsiaTheme="majorEastAsia" w:hAnsiTheme="majorHAnsi" w:cstheme="majorBidi"/>
      <w:color w:val="000000" w:themeColor="text1"/>
      <w:lang w:eastAsia="it-I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lasemplice-1">
    <w:name w:val="Plain Table 1"/>
    <w:basedOn w:val="Tabellanormale"/>
    <w:uiPriority w:val="41"/>
    <w:rsid w:val="00041417"/>
    <w:pPr>
      <w:spacing w:after="0"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imandocommento">
    <w:name w:val="annotation reference"/>
    <w:uiPriority w:val="99"/>
    <w:semiHidden/>
    <w:unhideWhenUsed/>
    <w:rsid w:val="00041417"/>
    <w:rPr>
      <w:sz w:val="16"/>
      <w:szCs w:val="16"/>
    </w:rPr>
  </w:style>
  <w:style w:type="paragraph" w:styleId="Testocommento">
    <w:name w:val="annotation text"/>
    <w:link w:val="TestocommentoCarattere1"/>
    <w:uiPriority w:val="99"/>
    <w:semiHidden/>
    <w:unhideWhenUsed/>
    <w:rsid w:val="00041417"/>
    <w:pPr>
      <w:spacing w:line="240" w:lineRule="auto"/>
      <w:jc w:val="left"/>
    </w:pPr>
    <w:rPr>
      <w:sz w:val="20"/>
      <w:szCs w:val="20"/>
    </w:rPr>
  </w:style>
  <w:style w:type="character" w:customStyle="1" w:styleId="TestocommentoCarattere">
    <w:name w:val="Testo commento Carattere"/>
    <w:basedOn w:val="Carpredefinitoparagrafo"/>
    <w:uiPriority w:val="99"/>
    <w:semiHidden/>
    <w:rsid w:val="00041417"/>
    <w:rPr>
      <w:sz w:val="20"/>
      <w:szCs w:val="20"/>
    </w:rPr>
  </w:style>
  <w:style w:type="paragraph" w:styleId="Soggettocommento">
    <w:name w:val="annotation subject"/>
    <w:basedOn w:val="Testocommento"/>
    <w:next w:val="Testocommento"/>
    <w:link w:val="SoggettocommentoCarattere1"/>
    <w:uiPriority w:val="99"/>
    <w:semiHidden/>
    <w:unhideWhenUsed/>
    <w:rsid w:val="00041417"/>
    <w:rPr>
      <w:b/>
      <w:bCs/>
    </w:rPr>
  </w:style>
  <w:style w:type="character" w:customStyle="1" w:styleId="SoggettocommentoCarattere">
    <w:name w:val="Soggetto commento Carattere"/>
    <w:basedOn w:val="TestocommentoCarattere"/>
    <w:uiPriority w:val="99"/>
    <w:semiHidden/>
    <w:rsid w:val="00041417"/>
    <w:rPr>
      <w:b/>
      <w:bCs/>
      <w:sz w:val="20"/>
      <w:szCs w:val="20"/>
    </w:rPr>
  </w:style>
  <w:style w:type="paragraph" w:styleId="Testofumetto">
    <w:name w:val="Balloon Text"/>
    <w:basedOn w:val="Normale"/>
    <w:link w:val="TestofumettoCarattere"/>
    <w:uiPriority w:val="99"/>
    <w:semiHidden/>
    <w:unhideWhenUsed/>
    <w:rsid w:val="00041417"/>
    <w:pPr>
      <w:spacing w:after="0"/>
      <w:jc w:val="left"/>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1417"/>
    <w:rPr>
      <w:rFonts w:ascii="Segoe UI" w:hAnsi="Segoe UI" w:cs="Segoe UI"/>
      <w:sz w:val="18"/>
      <w:szCs w:val="18"/>
    </w:rPr>
  </w:style>
  <w:style w:type="paragraph" w:styleId="Intestazione">
    <w:name w:val="header"/>
    <w:basedOn w:val="Normale"/>
    <w:link w:val="IntestazioneCarattere"/>
    <w:uiPriority w:val="99"/>
    <w:unhideWhenUsed/>
    <w:rsid w:val="00041417"/>
    <w:pPr>
      <w:tabs>
        <w:tab w:val="center" w:pos="4819"/>
        <w:tab w:val="right" w:pos="9638"/>
      </w:tabs>
      <w:spacing w:after="0"/>
      <w:jc w:val="left"/>
    </w:pPr>
    <w:rPr>
      <w:rFonts w:asciiTheme="majorHAnsi" w:hAnsiTheme="majorHAnsi"/>
    </w:rPr>
  </w:style>
  <w:style w:type="character" w:customStyle="1" w:styleId="IntestazioneCarattere">
    <w:name w:val="Intestazione Carattere"/>
    <w:basedOn w:val="Carpredefinitoparagrafo"/>
    <w:link w:val="Intestazione"/>
    <w:uiPriority w:val="99"/>
    <w:rsid w:val="00041417"/>
    <w:rPr>
      <w:rFonts w:asciiTheme="majorHAnsi" w:hAnsiTheme="majorHAnsi"/>
    </w:rPr>
  </w:style>
  <w:style w:type="paragraph" w:styleId="Pidipagina">
    <w:name w:val="footer"/>
    <w:basedOn w:val="Normale"/>
    <w:link w:val="PidipaginaCarattere"/>
    <w:uiPriority w:val="99"/>
    <w:unhideWhenUsed/>
    <w:rsid w:val="00041417"/>
    <w:pPr>
      <w:tabs>
        <w:tab w:val="center" w:pos="4819"/>
        <w:tab w:val="right" w:pos="9638"/>
      </w:tabs>
      <w:spacing w:after="0"/>
      <w:jc w:val="left"/>
    </w:pPr>
    <w:rPr>
      <w:rFonts w:asciiTheme="majorHAnsi" w:hAnsiTheme="majorHAnsi"/>
    </w:rPr>
  </w:style>
  <w:style w:type="character" w:customStyle="1" w:styleId="PidipaginaCarattere">
    <w:name w:val="Piè di pagina Carattere"/>
    <w:basedOn w:val="Carpredefinitoparagrafo"/>
    <w:link w:val="Pidipagina"/>
    <w:uiPriority w:val="99"/>
    <w:rsid w:val="00041417"/>
    <w:rPr>
      <w:rFonts w:asciiTheme="majorHAnsi" w:hAnsiTheme="majorHAnsi"/>
    </w:rPr>
  </w:style>
  <w:style w:type="character" w:styleId="Collegamentoipertestuale">
    <w:name w:val="Hyperlink"/>
    <w:basedOn w:val="Carpredefinitoparagrafo"/>
    <w:uiPriority w:val="99"/>
    <w:unhideWhenUsed/>
    <w:rsid w:val="00041417"/>
    <w:rPr>
      <w:color w:val="0563C1" w:themeColor="hyperlink"/>
      <w:u w:val="single"/>
    </w:rPr>
  </w:style>
  <w:style w:type="paragraph" w:styleId="PreformattatoHTML">
    <w:name w:val="HTML Preformatted"/>
    <w:basedOn w:val="Normale"/>
    <w:link w:val="PreformattatoHTMLCarattere"/>
    <w:uiPriority w:val="99"/>
    <w:semiHidden/>
    <w:unhideWhenUsed/>
    <w:rsid w:val="00041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4141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041417"/>
    <w:rPr>
      <w:rFonts w:ascii="Courier New" w:eastAsia="Times New Roman" w:hAnsi="Courier New" w:cs="Courier New"/>
      <w:sz w:val="20"/>
      <w:szCs w:val="20"/>
    </w:rPr>
  </w:style>
  <w:style w:type="character" w:customStyle="1" w:styleId="c1">
    <w:name w:val="c1"/>
    <w:basedOn w:val="Carpredefinitoparagrafo"/>
    <w:rsid w:val="00041417"/>
  </w:style>
  <w:style w:type="character" w:customStyle="1" w:styleId="nb">
    <w:name w:val="nb"/>
    <w:basedOn w:val="Carpredefinitoparagrafo"/>
    <w:rsid w:val="00041417"/>
  </w:style>
  <w:style w:type="character" w:customStyle="1" w:styleId="s2">
    <w:name w:val="s2"/>
    <w:basedOn w:val="Carpredefinitoparagrafo"/>
    <w:rsid w:val="00041417"/>
  </w:style>
  <w:style w:type="paragraph" w:styleId="NormaleWeb">
    <w:name w:val="Normal (Web)"/>
    <w:basedOn w:val="Normale"/>
    <w:uiPriority w:val="99"/>
    <w:semiHidden/>
    <w:unhideWhenUsed/>
    <w:rsid w:val="00041417"/>
    <w:pPr>
      <w:spacing w:before="100" w:beforeAutospacing="1" w:after="100" w:afterAutospacing="1"/>
      <w:jc w:val="left"/>
    </w:pPr>
    <w:rPr>
      <w:rFonts w:eastAsia="Times New Roman" w:cs="Times New Roman"/>
      <w:szCs w:val="24"/>
      <w:lang w:eastAsia="it-IT"/>
    </w:rPr>
  </w:style>
  <w:style w:type="character" w:customStyle="1" w:styleId="searchword">
    <w:name w:val="searchword"/>
    <w:basedOn w:val="Carpredefinitoparagrafo"/>
    <w:rsid w:val="00041417"/>
  </w:style>
  <w:style w:type="character" w:customStyle="1" w:styleId="exlresultdetails">
    <w:name w:val="exlresultdetails"/>
    <w:basedOn w:val="Carpredefinitoparagrafo"/>
    <w:rsid w:val="00041417"/>
  </w:style>
  <w:style w:type="paragraph" w:styleId="Testonotaapidipagina">
    <w:name w:val="footnote text"/>
    <w:basedOn w:val="Normale"/>
    <w:link w:val="TestonotaapidipaginaCarattere"/>
    <w:uiPriority w:val="99"/>
    <w:semiHidden/>
    <w:unhideWhenUsed/>
    <w:rsid w:val="00041417"/>
    <w:pPr>
      <w:spacing w:after="0"/>
      <w:jc w:val="left"/>
    </w:pPr>
    <w:rPr>
      <w:rFonts w:asciiTheme="majorHAnsi" w:hAnsiTheme="majorHAnsi"/>
      <w:sz w:val="20"/>
      <w:szCs w:val="20"/>
    </w:rPr>
  </w:style>
  <w:style w:type="character" w:customStyle="1" w:styleId="TestonotaapidipaginaCarattere">
    <w:name w:val="Testo nota a piè di pagina Carattere"/>
    <w:basedOn w:val="Carpredefinitoparagrafo"/>
    <w:link w:val="Testonotaapidipagina"/>
    <w:uiPriority w:val="99"/>
    <w:semiHidden/>
    <w:rsid w:val="00041417"/>
    <w:rPr>
      <w:rFonts w:asciiTheme="majorHAnsi" w:hAnsiTheme="majorHAnsi"/>
      <w:sz w:val="20"/>
      <w:szCs w:val="20"/>
    </w:rPr>
  </w:style>
  <w:style w:type="character" w:styleId="Rimandonotaapidipagina">
    <w:name w:val="footnote reference"/>
    <w:basedOn w:val="Carpredefinitoparagrafo"/>
    <w:uiPriority w:val="99"/>
    <w:semiHidden/>
    <w:unhideWhenUsed/>
    <w:rsid w:val="00041417"/>
    <w:rPr>
      <w:vertAlign w:val="superscript"/>
    </w:rPr>
  </w:style>
  <w:style w:type="character" w:customStyle="1" w:styleId="SoggettocommentoCarattere1">
    <w:name w:val="Soggetto commento Carattere1"/>
    <w:basedOn w:val="TestocommentoCarattere1"/>
    <w:link w:val="Soggettocommento"/>
    <w:uiPriority w:val="99"/>
    <w:semiHidden/>
    <w:rsid w:val="00041417"/>
    <w:rPr>
      <w:b/>
      <w:bCs/>
      <w:sz w:val="20"/>
      <w:szCs w:val="20"/>
    </w:rPr>
  </w:style>
  <w:style w:type="character" w:customStyle="1" w:styleId="TestocommentoCarattere1">
    <w:name w:val="Testo commento Carattere1"/>
    <w:link w:val="Testocommento"/>
    <w:uiPriority w:val="99"/>
    <w:semiHidden/>
    <w:rsid w:val="00041417"/>
    <w:rPr>
      <w:sz w:val="20"/>
      <w:szCs w:val="20"/>
    </w:rPr>
  </w:style>
  <w:style w:type="character" w:styleId="Collegamentovisitato">
    <w:name w:val="FollowedHyperlink"/>
    <w:basedOn w:val="Carpredefinitoparagrafo"/>
    <w:uiPriority w:val="99"/>
    <w:semiHidden/>
    <w:unhideWhenUsed/>
    <w:rsid w:val="00041417"/>
    <w:rPr>
      <w:color w:val="954F72" w:themeColor="followedHyperlink"/>
      <w:u w:val="single"/>
    </w:rPr>
  </w:style>
  <w:style w:type="character" w:styleId="Testosegnaposto">
    <w:name w:val="Placeholder Text"/>
    <w:basedOn w:val="Carpredefinitoparagrafo"/>
    <w:uiPriority w:val="99"/>
    <w:semiHidden/>
    <w:rsid w:val="00041417"/>
    <w:rPr>
      <w:color w:val="808080"/>
    </w:rPr>
  </w:style>
  <w:style w:type="paragraph" w:styleId="Revisione">
    <w:name w:val="Revision"/>
    <w:hidden/>
    <w:uiPriority w:val="99"/>
    <w:semiHidden/>
    <w:rsid w:val="00041417"/>
    <w:pPr>
      <w:spacing w:after="0" w:line="240" w:lineRule="auto"/>
      <w:jc w:val="left"/>
    </w:pPr>
    <w:rPr>
      <w:rFonts w:asciiTheme="majorHAnsi" w:hAnsiTheme="majorHAnsi"/>
    </w:rPr>
  </w:style>
  <w:style w:type="paragraph" w:customStyle="1" w:styleId="Default">
    <w:name w:val="Default"/>
    <w:rsid w:val="00041417"/>
    <w:pPr>
      <w:autoSpaceDE w:val="0"/>
      <w:autoSpaceDN w:val="0"/>
      <w:adjustRightInd w:val="0"/>
      <w:spacing w:after="0" w:line="240" w:lineRule="auto"/>
      <w:jc w:val="left"/>
    </w:pPr>
    <w:rPr>
      <w:rFonts w:ascii="Times New Roman" w:hAnsi="Times New Roman" w:cs="Times New Roman"/>
      <w:color w:val="000000"/>
      <w:sz w:val="24"/>
      <w:szCs w:val="24"/>
    </w:rPr>
  </w:style>
  <w:style w:type="paragraph" w:customStyle="1" w:styleId="a">
    <w:name w:val=".."/>
    <w:basedOn w:val="Default"/>
    <w:next w:val="Default"/>
    <w:uiPriority w:val="99"/>
    <w:rsid w:val="00041417"/>
    <w:rPr>
      <w:color w:val="auto"/>
    </w:rPr>
  </w:style>
  <w:style w:type="paragraph" w:styleId="Bibliografia">
    <w:name w:val="Bibliography"/>
    <w:basedOn w:val="Normale"/>
    <w:next w:val="Normale"/>
    <w:uiPriority w:val="37"/>
    <w:unhideWhenUsed/>
    <w:rsid w:val="00041417"/>
    <w:pPr>
      <w:spacing w:after="0"/>
      <w:jc w:val="left"/>
    </w:pPr>
    <w:rPr>
      <w:rFonts w:eastAsia="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9724">
      <w:bodyDiv w:val="1"/>
      <w:marLeft w:val="0"/>
      <w:marRight w:val="0"/>
      <w:marTop w:val="0"/>
      <w:marBottom w:val="0"/>
      <w:divBdr>
        <w:top w:val="none" w:sz="0" w:space="0" w:color="auto"/>
        <w:left w:val="none" w:sz="0" w:space="0" w:color="auto"/>
        <w:bottom w:val="none" w:sz="0" w:space="0" w:color="auto"/>
        <w:right w:val="none" w:sz="0" w:space="0" w:color="auto"/>
      </w:divBdr>
    </w:div>
    <w:div w:id="81613936">
      <w:bodyDiv w:val="1"/>
      <w:marLeft w:val="0"/>
      <w:marRight w:val="0"/>
      <w:marTop w:val="0"/>
      <w:marBottom w:val="0"/>
      <w:divBdr>
        <w:top w:val="none" w:sz="0" w:space="0" w:color="auto"/>
        <w:left w:val="none" w:sz="0" w:space="0" w:color="auto"/>
        <w:bottom w:val="none" w:sz="0" w:space="0" w:color="auto"/>
        <w:right w:val="none" w:sz="0" w:space="0" w:color="auto"/>
      </w:divBdr>
    </w:div>
    <w:div w:id="132866760">
      <w:bodyDiv w:val="1"/>
      <w:marLeft w:val="0"/>
      <w:marRight w:val="0"/>
      <w:marTop w:val="0"/>
      <w:marBottom w:val="0"/>
      <w:divBdr>
        <w:top w:val="none" w:sz="0" w:space="0" w:color="auto"/>
        <w:left w:val="none" w:sz="0" w:space="0" w:color="auto"/>
        <w:bottom w:val="none" w:sz="0" w:space="0" w:color="auto"/>
        <w:right w:val="none" w:sz="0" w:space="0" w:color="auto"/>
      </w:divBdr>
    </w:div>
    <w:div w:id="171649588">
      <w:bodyDiv w:val="1"/>
      <w:marLeft w:val="0"/>
      <w:marRight w:val="0"/>
      <w:marTop w:val="0"/>
      <w:marBottom w:val="0"/>
      <w:divBdr>
        <w:top w:val="none" w:sz="0" w:space="0" w:color="auto"/>
        <w:left w:val="none" w:sz="0" w:space="0" w:color="auto"/>
        <w:bottom w:val="none" w:sz="0" w:space="0" w:color="auto"/>
        <w:right w:val="none" w:sz="0" w:space="0" w:color="auto"/>
      </w:divBdr>
    </w:div>
    <w:div w:id="228272511">
      <w:bodyDiv w:val="1"/>
      <w:marLeft w:val="0"/>
      <w:marRight w:val="0"/>
      <w:marTop w:val="0"/>
      <w:marBottom w:val="0"/>
      <w:divBdr>
        <w:top w:val="none" w:sz="0" w:space="0" w:color="auto"/>
        <w:left w:val="none" w:sz="0" w:space="0" w:color="auto"/>
        <w:bottom w:val="none" w:sz="0" w:space="0" w:color="auto"/>
        <w:right w:val="none" w:sz="0" w:space="0" w:color="auto"/>
      </w:divBdr>
    </w:div>
    <w:div w:id="229272323">
      <w:bodyDiv w:val="1"/>
      <w:marLeft w:val="0"/>
      <w:marRight w:val="0"/>
      <w:marTop w:val="0"/>
      <w:marBottom w:val="0"/>
      <w:divBdr>
        <w:top w:val="none" w:sz="0" w:space="0" w:color="auto"/>
        <w:left w:val="none" w:sz="0" w:space="0" w:color="auto"/>
        <w:bottom w:val="none" w:sz="0" w:space="0" w:color="auto"/>
        <w:right w:val="none" w:sz="0" w:space="0" w:color="auto"/>
      </w:divBdr>
    </w:div>
    <w:div w:id="371350367">
      <w:bodyDiv w:val="1"/>
      <w:marLeft w:val="0"/>
      <w:marRight w:val="0"/>
      <w:marTop w:val="0"/>
      <w:marBottom w:val="0"/>
      <w:divBdr>
        <w:top w:val="none" w:sz="0" w:space="0" w:color="auto"/>
        <w:left w:val="none" w:sz="0" w:space="0" w:color="auto"/>
        <w:bottom w:val="none" w:sz="0" w:space="0" w:color="auto"/>
        <w:right w:val="none" w:sz="0" w:space="0" w:color="auto"/>
      </w:divBdr>
    </w:div>
    <w:div w:id="398595648">
      <w:bodyDiv w:val="1"/>
      <w:marLeft w:val="0"/>
      <w:marRight w:val="0"/>
      <w:marTop w:val="0"/>
      <w:marBottom w:val="0"/>
      <w:divBdr>
        <w:top w:val="none" w:sz="0" w:space="0" w:color="auto"/>
        <w:left w:val="none" w:sz="0" w:space="0" w:color="auto"/>
        <w:bottom w:val="none" w:sz="0" w:space="0" w:color="auto"/>
        <w:right w:val="none" w:sz="0" w:space="0" w:color="auto"/>
      </w:divBdr>
    </w:div>
    <w:div w:id="428353238">
      <w:bodyDiv w:val="1"/>
      <w:marLeft w:val="0"/>
      <w:marRight w:val="0"/>
      <w:marTop w:val="0"/>
      <w:marBottom w:val="0"/>
      <w:divBdr>
        <w:top w:val="none" w:sz="0" w:space="0" w:color="auto"/>
        <w:left w:val="none" w:sz="0" w:space="0" w:color="auto"/>
        <w:bottom w:val="none" w:sz="0" w:space="0" w:color="auto"/>
        <w:right w:val="none" w:sz="0" w:space="0" w:color="auto"/>
      </w:divBdr>
    </w:div>
    <w:div w:id="474110215">
      <w:bodyDiv w:val="1"/>
      <w:marLeft w:val="0"/>
      <w:marRight w:val="0"/>
      <w:marTop w:val="0"/>
      <w:marBottom w:val="0"/>
      <w:divBdr>
        <w:top w:val="none" w:sz="0" w:space="0" w:color="auto"/>
        <w:left w:val="none" w:sz="0" w:space="0" w:color="auto"/>
        <w:bottom w:val="none" w:sz="0" w:space="0" w:color="auto"/>
        <w:right w:val="none" w:sz="0" w:space="0" w:color="auto"/>
      </w:divBdr>
    </w:div>
    <w:div w:id="499808389">
      <w:bodyDiv w:val="1"/>
      <w:marLeft w:val="0"/>
      <w:marRight w:val="0"/>
      <w:marTop w:val="0"/>
      <w:marBottom w:val="0"/>
      <w:divBdr>
        <w:top w:val="none" w:sz="0" w:space="0" w:color="auto"/>
        <w:left w:val="none" w:sz="0" w:space="0" w:color="auto"/>
        <w:bottom w:val="none" w:sz="0" w:space="0" w:color="auto"/>
        <w:right w:val="none" w:sz="0" w:space="0" w:color="auto"/>
      </w:divBdr>
    </w:div>
    <w:div w:id="544608233">
      <w:bodyDiv w:val="1"/>
      <w:marLeft w:val="0"/>
      <w:marRight w:val="0"/>
      <w:marTop w:val="0"/>
      <w:marBottom w:val="0"/>
      <w:divBdr>
        <w:top w:val="none" w:sz="0" w:space="0" w:color="auto"/>
        <w:left w:val="none" w:sz="0" w:space="0" w:color="auto"/>
        <w:bottom w:val="none" w:sz="0" w:space="0" w:color="auto"/>
        <w:right w:val="none" w:sz="0" w:space="0" w:color="auto"/>
      </w:divBdr>
    </w:div>
    <w:div w:id="620841101">
      <w:bodyDiv w:val="1"/>
      <w:marLeft w:val="0"/>
      <w:marRight w:val="0"/>
      <w:marTop w:val="0"/>
      <w:marBottom w:val="0"/>
      <w:divBdr>
        <w:top w:val="none" w:sz="0" w:space="0" w:color="auto"/>
        <w:left w:val="none" w:sz="0" w:space="0" w:color="auto"/>
        <w:bottom w:val="none" w:sz="0" w:space="0" w:color="auto"/>
        <w:right w:val="none" w:sz="0" w:space="0" w:color="auto"/>
      </w:divBdr>
    </w:div>
    <w:div w:id="693969063">
      <w:bodyDiv w:val="1"/>
      <w:marLeft w:val="0"/>
      <w:marRight w:val="0"/>
      <w:marTop w:val="0"/>
      <w:marBottom w:val="0"/>
      <w:divBdr>
        <w:top w:val="none" w:sz="0" w:space="0" w:color="auto"/>
        <w:left w:val="none" w:sz="0" w:space="0" w:color="auto"/>
        <w:bottom w:val="none" w:sz="0" w:space="0" w:color="auto"/>
        <w:right w:val="none" w:sz="0" w:space="0" w:color="auto"/>
      </w:divBdr>
    </w:div>
    <w:div w:id="780730927">
      <w:bodyDiv w:val="1"/>
      <w:marLeft w:val="0"/>
      <w:marRight w:val="0"/>
      <w:marTop w:val="0"/>
      <w:marBottom w:val="0"/>
      <w:divBdr>
        <w:top w:val="none" w:sz="0" w:space="0" w:color="auto"/>
        <w:left w:val="none" w:sz="0" w:space="0" w:color="auto"/>
        <w:bottom w:val="none" w:sz="0" w:space="0" w:color="auto"/>
        <w:right w:val="none" w:sz="0" w:space="0" w:color="auto"/>
      </w:divBdr>
    </w:div>
    <w:div w:id="787311295">
      <w:bodyDiv w:val="1"/>
      <w:marLeft w:val="0"/>
      <w:marRight w:val="0"/>
      <w:marTop w:val="0"/>
      <w:marBottom w:val="0"/>
      <w:divBdr>
        <w:top w:val="none" w:sz="0" w:space="0" w:color="auto"/>
        <w:left w:val="none" w:sz="0" w:space="0" w:color="auto"/>
        <w:bottom w:val="none" w:sz="0" w:space="0" w:color="auto"/>
        <w:right w:val="none" w:sz="0" w:space="0" w:color="auto"/>
      </w:divBdr>
    </w:div>
    <w:div w:id="796946685">
      <w:bodyDiv w:val="1"/>
      <w:marLeft w:val="0"/>
      <w:marRight w:val="0"/>
      <w:marTop w:val="0"/>
      <w:marBottom w:val="0"/>
      <w:divBdr>
        <w:top w:val="none" w:sz="0" w:space="0" w:color="auto"/>
        <w:left w:val="none" w:sz="0" w:space="0" w:color="auto"/>
        <w:bottom w:val="none" w:sz="0" w:space="0" w:color="auto"/>
        <w:right w:val="none" w:sz="0" w:space="0" w:color="auto"/>
      </w:divBdr>
    </w:div>
    <w:div w:id="895513393">
      <w:bodyDiv w:val="1"/>
      <w:marLeft w:val="0"/>
      <w:marRight w:val="0"/>
      <w:marTop w:val="0"/>
      <w:marBottom w:val="0"/>
      <w:divBdr>
        <w:top w:val="none" w:sz="0" w:space="0" w:color="auto"/>
        <w:left w:val="none" w:sz="0" w:space="0" w:color="auto"/>
        <w:bottom w:val="none" w:sz="0" w:space="0" w:color="auto"/>
        <w:right w:val="none" w:sz="0" w:space="0" w:color="auto"/>
      </w:divBdr>
    </w:div>
    <w:div w:id="988284422">
      <w:bodyDiv w:val="1"/>
      <w:marLeft w:val="0"/>
      <w:marRight w:val="0"/>
      <w:marTop w:val="0"/>
      <w:marBottom w:val="0"/>
      <w:divBdr>
        <w:top w:val="none" w:sz="0" w:space="0" w:color="auto"/>
        <w:left w:val="none" w:sz="0" w:space="0" w:color="auto"/>
        <w:bottom w:val="none" w:sz="0" w:space="0" w:color="auto"/>
        <w:right w:val="none" w:sz="0" w:space="0" w:color="auto"/>
      </w:divBdr>
    </w:div>
    <w:div w:id="1007250191">
      <w:bodyDiv w:val="1"/>
      <w:marLeft w:val="0"/>
      <w:marRight w:val="0"/>
      <w:marTop w:val="0"/>
      <w:marBottom w:val="0"/>
      <w:divBdr>
        <w:top w:val="none" w:sz="0" w:space="0" w:color="auto"/>
        <w:left w:val="none" w:sz="0" w:space="0" w:color="auto"/>
        <w:bottom w:val="none" w:sz="0" w:space="0" w:color="auto"/>
        <w:right w:val="none" w:sz="0" w:space="0" w:color="auto"/>
      </w:divBdr>
    </w:div>
    <w:div w:id="1022166197">
      <w:bodyDiv w:val="1"/>
      <w:marLeft w:val="0"/>
      <w:marRight w:val="0"/>
      <w:marTop w:val="0"/>
      <w:marBottom w:val="0"/>
      <w:divBdr>
        <w:top w:val="none" w:sz="0" w:space="0" w:color="auto"/>
        <w:left w:val="none" w:sz="0" w:space="0" w:color="auto"/>
        <w:bottom w:val="none" w:sz="0" w:space="0" w:color="auto"/>
        <w:right w:val="none" w:sz="0" w:space="0" w:color="auto"/>
      </w:divBdr>
    </w:div>
    <w:div w:id="1066296207">
      <w:bodyDiv w:val="1"/>
      <w:marLeft w:val="0"/>
      <w:marRight w:val="0"/>
      <w:marTop w:val="0"/>
      <w:marBottom w:val="0"/>
      <w:divBdr>
        <w:top w:val="none" w:sz="0" w:space="0" w:color="auto"/>
        <w:left w:val="none" w:sz="0" w:space="0" w:color="auto"/>
        <w:bottom w:val="none" w:sz="0" w:space="0" w:color="auto"/>
        <w:right w:val="none" w:sz="0" w:space="0" w:color="auto"/>
      </w:divBdr>
    </w:div>
    <w:div w:id="1072315947">
      <w:bodyDiv w:val="1"/>
      <w:marLeft w:val="0"/>
      <w:marRight w:val="0"/>
      <w:marTop w:val="0"/>
      <w:marBottom w:val="0"/>
      <w:divBdr>
        <w:top w:val="none" w:sz="0" w:space="0" w:color="auto"/>
        <w:left w:val="none" w:sz="0" w:space="0" w:color="auto"/>
        <w:bottom w:val="none" w:sz="0" w:space="0" w:color="auto"/>
        <w:right w:val="none" w:sz="0" w:space="0" w:color="auto"/>
      </w:divBdr>
    </w:div>
    <w:div w:id="1167133811">
      <w:bodyDiv w:val="1"/>
      <w:marLeft w:val="0"/>
      <w:marRight w:val="0"/>
      <w:marTop w:val="0"/>
      <w:marBottom w:val="0"/>
      <w:divBdr>
        <w:top w:val="none" w:sz="0" w:space="0" w:color="auto"/>
        <w:left w:val="none" w:sz="0" w:space="0" w:color="auto"/>
        <w:bottom w:val="none" w:sz="0" w:space="0" w:color="auto"/>
        <w:right w:val="none" w:sz="0" w:space="0" w:color="auto"/>
      </w:divBdr>
    </w:div>
    <w:div w:id="1447038537">
      <w:bodyDiv w:val="1"/>
      <w:marLeft w:val="0"/>
      <w:marRight w:val="0"/>
      <w:marTop w:val="0"/>
      <w:marBottom w:val="0"/>
      <w:divBdr>
        <w:top w:val="none" w:sz="0" w:space="0" w:color="auto"/>
        <w:left w:val="none" w:sz="0" w:space="0" w:color="auto"/>
        <w:bottom w:val="none" w:sz="0" w:space="0" w:color="auto"/>
        <w:right w:val="none" w:sz="0" w:space="0" w:color="auto"/>
      </w:divBdr>
    </w:div>
    <w:div w:id="1498613199">
      <w:bodyDiv w:val="1"/>
      <w:marLeft w:val="0"/>
      <w:marRight w:val="0"/>
      <w:marTop w:val="0"/>
      <w:marBottom w:val="0"/>
      <w:divBdr>
        <w:top w:val="none" w:sz="0" w:space="0" w:color="auto"/>
        <w:left w:val="none" w:sz="0" w:space="0" w:color="auto"/>
        <w:bottom w:val="none" w:sz="0" w:space="0" w:color="auto"/>
        <w:right w:val="none" w:sz="0" w:space="0" w:color="auto"/>
      </w:divBdr>
    </w:div>
    <w:div w:id="1521580716">
      <w:bodyDiv w:val="1"/>
      <w:marLeft w:val="0"/>
      <w:marRight w:val="0"/>
      <w:marTop w:val="0"/>
      <w:marBottom w:val="0"/>
      <w:divBdr>
        <w:top w:val="none" w:sz="0" w:space="0" w:color="auto"/>
        <w:left w:val="none" w:sz="0" w:space="0" w:color="auto"/>
        <w:bottom w:val="none" w:sz="0" w:space="0" w:color="auto"/>
        <w:right w:val="none" w:sz="0" w:space="0" w:color="auto"/>
      </w:divBdr>
    </w:div>
    <w:div w:id="1651060701">
      <w:bodyDiv w:val="1"/>
      <w:marLeft w:val="0"/>
      <w:marRight w:val="0"/>
      <w:marTop w:val="0"/>
      <w:marBottom w:val="0"/>
      <w:divBdr>
        <w:top w:val="none" w:sz="0" w:space="0" w:color="auto"/>
        <w:left w:val="none" w:sz="0" w:space="0" w:color="auto"/>
        <w:bottom w:val="none" w:sz="0" w:space="0" w:color="auto"/>
        <w:right w:val="none" w:sz="0" w:space="0" w:color="auto"/>
      </w:divBdr>
    </w:div>
    <w:div w:id="1679850710">
      <w:bodyDiv w:val="1"/>
      <w:marLeft w:val="0"/>
      <w:marRight w:val="0"/>
      <w:marTop w:val="0"/>
      <w:marBottom w:val="0"/>
      <w:divBdr>
        <w:top w:val="none" w:sz="0" w:space="0" w:color="auto"/>
        <w:left w:val="none" w:sz="0" w:space="0" w:color="auto"/>
        <w:bottom w:val="none" w:sz="0" w:space="0" w:color="auto"/>
        <w:right w:val="none" w:sz="0" w:space="0" w:color="auto"/>
      </w:divBdr>
    </w:div>
    <w:div w:id="1696345852">
      <w:bodyDiv w:val="1"/>
      <w:marLeft w:val="0"/>
      <w:marRight w:val="0"/>
      <w:marTop w:val="0"/>
      <w:marBottom w:val="0"/>
      <w:divBdr>
        <w:top w:val="none" w:sz="0" w:space="0" w:color="auto"/>
        <w:left w:val="none" w:sz="0" w:space="0" w:color="auto"/>
        <w:bottom w:val="none" w:sz="0" w:space="0" w:color="auto"/>
        <w:right w:val="none" w:sz="0" w:space="0" w:color="auto"/>
      </w:divBdr>
    </w:div>
    <w:div w:id="1894849263">
      <w:bodyDiv w:val="1"/>
      <w:marLeft w:val="0"/>
      <w:marRight w:val="0"/>
      <w:marTop w:val="0"/>
      <w:marBottom w:val="0"/>
      <w:divBdr>
        <w:top w:val="none" w:sz="0" w:space="0" w:color="auto"/>
        <w:left w:val="none" w:sz="0" w:space="0" w:color="auto"/>
        <w:bottom w:val="none" w:sz="0" w:space="0" w:color="auto"/>
        <w:right w:val="none" w:sz="0" w:space="0" w:color="auto"/>
      </w:divBdr>
    </w:div>
    <w:div w:id="1901089820">
      <w:bodyDiv w:val="1"/>
      <w:marLeft w:val="0"/>
      <w:marRight w:val="0"/>
      <w:marTop w:val="0"/>
      <w:marBottom w:val="0"/>
      <w:divBdr>
        <w:top w:val="none" w:sz="0" w:space="0" w:color="auto"/>
        <w:left w:val="none" w:sz="0" w:space="0" w:color="auto"/>
        <w:bottom w:val="none" w:sz="0" w:space="0" w:color="auto"/>
        <w:right w:val="none" w:sz="0" w:space="0" w:color="auto"/>
      </w:divBdr>
    </w:div>
    <w:div w:id="1913389686">
      <w:bodyDiv w:val="1"/>
      <w:marLeft w:val="0"/>
      <w:marRight w:val="0"/>
      <w:marTop w:val="0"/>
      <w:marBottom w:val="0"/>
      <w:divBdr>
        <w:top w:val="none" w:sz="0" w:space="0" w:color="auto"/>
        <w:left w:val="none" w:sz="0" w:space="0" w:color="auto"/>
        <w:bottom w:val="none" w:sz="0" w:space="0" w:color="auto"/>
        <w:right w:val="none" w:sz="0" w:space="0" w:color="auto"/>
      </w:divBdr>
    </w:div>
    <w:div w:id="2002537506">
      <w:bodyDiv w:val="1"/>
      <w:marLeft w:val="0"/>
      <w:marRight w:val="0"/>
      <w:marTop w:val="0"/>
      <w:marBottom w:val="0"/>
      <w:divBdr>
        <w:top w:val="none" w:sz="0" w:space="0" w:color="auto"/>
        <w:left w:val="none" w:sz="0" w:space="0" w:color="auto"/>
        <w:bottom w:val="none" w:sz="0" w:space="0" w:color="auto"/>
        <w:right w:val="none" w:sz="0" w:space="0" w:color="auto"/>
      </w:divBdr>
    </w:div>
    <w:div w:id="2032759228">
      <w:bodyDiv w:val="1"/>
      <w:marLeft w:val="0"/>
      <w:marRight w:val="0"/>
      <w:marTop w:val="0"/>
      <w:marBottom w:val="0"/>
      <w:divBdr>
        <w:top w:val="none" w:sz="0" w:space="0" w:color="auto"/>
        <w:left w:val="none" w:sz="0" w:space="0" w:color="auto"/>
        <w:bottom w:val="none" w:sz="0" w:space="0" w:color="auto"/>
        <w:right w:val="none" w:sz="0" w:space="0" w:color="auto"/>
      </w:divBdr>
    </w:div>
    <w:div w:id="2097432902">
      <w:bodyDiv w:val="1"/>
      <w:marLeft w:val="0"/>
      <w:marRight w:val="0"/>
      <w:marTop w:val="0"/>
      <w:marBottom w:val="0"/>
      <w:divBdr>
        <w:top w:val="none" w:sz="0" w:space="0" w:color="auto"/>
        <w:left w:val="none" w:sz="0" w:space="0" w:color="auto"/>
        <w:bottom w:val="none" w:sz="0" w:space="0" w:color="auto"/>
        <w:right w:val="none" w:sz="0" w:space="0" w:color="auto"/>
      </w:divBdr>
    </w:div>
    <w:div w:id="2112579822">
      <w:bodyDiv w:val="1"/>
      <w:marLeft w:val="0"/>
      <w:marRight w:val="0"/>
      <w:marTop w:val="0"/>
      <w:marBottom w:val="0"/>
      <w:divBdr>
        <w:top w:val="none" w:sz="0" w:space="0" w:color="auto"/>
        <w:left w:val="none" w:sz="0" w:space="0" w:color="auto"/>
        <w:bottom w:val="none" w:sz="0" w:space="0" w:color="auto"/>
        <w:right w:val="none" w:sz="0" w:space="0" w:color="auto"/>
      </w:divBdr>
    </w:div>
    <w:div w:id="21199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it.wikipedia.org/wiki/DB2" TargetMode="External"/><Relationship Id="rId26" Type="http://schemas.openxmlformats.org/officeDocument/2006/relationships/hyperlink" Target="https://javalin.io/about" TargetMode="External"/><Relationship Id="rId39" Type="http://schemas.openxmlformats.org/officeDocument/2006/relationships/hyperlink" Target="https://docs.angularjs.org/guide/unit-testing" TargetMode="External"/><Relationship Id="rId21" Type="http://schemas.openxmlformats.org/officeDocument/2006/relationships/hyperlink" Target="https://www.tiobe.com/tiobe-index/" TargetMode="External"/><Relationship Id="rId34" Type="http://schemas.openxmlformats.org/officeDocument/2006/relationships/hyperlink" Target="https://pypl.github.io/IDE.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iobe.com/tiobe-index/" TargetMode="External"/><Relationship Id="rId20" Type="http://schemas.openxmlformats.org/officeDocument/2006/relationships/hyperlink" Target="https://www.tiobe.com/tiobe-index/" TargetMode="External"/><Relationship Id="rId29" Type="http://schemas.openxmlformats.org/officeDocument/2006/relationships/hyperlink" Target="https://en.wikipedia.org/wiki/McDonald%27s" TargetMode="External"/><Relationship Id="rId41" Type="http://schemas.openxmlformats.org/officeDocument/2006/relationships/hyperlink" Target="https://docs.djangoproject.com/en/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7.jpg"/><Relationship Id="rId32" Type="http://schemas.openxmlformats.org/officeDocument/2006/relationships/hyperlink" Target="https://en.wikipedia.org/wiki/General_Electric" TargetMode="External"/><Relationship Id="rId37" Type="http://schemas.openxmlformats.org/officeDocument/2006/relationships/hyperlink" Target="https://docs.angularjs.org/guide/unit-testing" TargetMode="External"/><Relationship Id="rId40"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jpg"/><Relationship Id="rId28" Type="http://schemas.openxmlformats.org/officeDocument/2006/relationships/hyperlink" Target="https://en.wikipedia.org/wiki/Coca-Cola"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it.wikipedia.org/wiki/Microsoft_SQL_Server" TargetMode="External"/><Relationship Id="rId31" Type="http://schemas.openxmlformats.org/officeDocument/2006/relationships/hyperlink" Target="https://en.wikipedia.org/wiki/IBM"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s://www.tiobe.com/tiobe-index/" TargetMode="External"/><Relationship Id="rId27" Type="http://schemas.openxmlformats.org/officeDocument/2006/relationships/hyperlink" Target="https://en.wikipedia.org/wiki/ING_Group" TargetMode="External"/><Relationship Id="rId30" Type="http://schemas.openxmlformats.org/officeDocument/2006/relationships/hyperlink" Target="https://en.wikipedia.org/wiki/BBVA" TargetMode="External"/><Relationship Id="rId35" Type="http://schemas.openxmlformats.org/officeDocument/2006/relationships/image" Target="media/image9.jp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it.wikipedia.org/wiki/Oracle_Database" TargetMode="External"/><Relationship Id="rId25" Type="http://schemas.openxmlformats.org/officeDocument/2006/relationships/hyperlink" Target="https://javalin.io" TargetMode="External"/><Relationship Id="rId33" Type="http://schemas.openxmlformats.org/officeDocument/2006/relationships/image" Target="media/image8.jpg"/><Relationship Id="rId38" Type="http://schemas.openxmlformats.org/officeDocument/2006/relationships/hyperlink" Target="https://docs.angularjs.org/guide/unit-test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Bod14</b:Tag>
    <b:SourceType>JournalArticle</b:SourceType>
    <b:Guid>{7ADDABC5-9D3A-4C4B-A8C3-54757085D7E8}</b:Guid>
    <b:Author>
      <b:Author>
        <b:NameList>
          <b:Person>
            <b:Last>Bodje</b:Last>
            <b:First>N’Kauh</b:First>
            <b:Middle>Nathan-Regis</b:Middle>
          </b:Person>
          <b:Person>
            <b:Last>G.M</b:Last>
            <b:First>Nasira</b:First>
          </b:Person>
        </b:NameList>
      </b:Author>
    </b:Author>
    <b:Title>Diving in Web Engineering: Definition of Words</b:Title>
    <b:Year>2014</b:Year>
    <b:JournalName>International Journal of Research in Computer Applications &amp; Information Technology</b:JournalName>
    <b:Pages>94-102</b:Pages>
    <b:Volume>2</b:Volume>
    <b:Issue>3</b:Issue>
    <b:RefOrder>1</b:RefOrder>
  </b:Source>
  <b:Source>
    <b:Tag>Adr15</b:Tag>
    <b:SourceType>ConferenceProceedings</b:SourceType>
    <b:Guid>{F87B715F-7C95-4D0D-9EFF-58BD08A10671}</b:Guid>
    <b:Author>
      <b:Author>
        <b:NameList>
          <b:Person>
            <b:Last>Adrian</b:Last>
            <b:First>Zurkiewicz</b:First>
          </b:Person>
          <b:Person>
            <b:Last>Marek</b:Last>
            <b:First>Miłosz</b:First>
          </b:Person>
        </b:NameList>
      </b:Author>
    </b:Author>
    <b:Title>SELECTING A PHP FRAMEWORK FOR A WEB APPLICATION PROJECT — THE METHOD AND CASE STUDY</b:Title>
    <b:Year>March 2015</b:Year>
    <b:City>Lublin University of Technology (POLAND)</b:City>
    <b:RefOrder>2</b:RefOrder>
  </b:Source>
  <b:Source>
    <b:Tag>Fra18</b:Tag>
    <b:SourceType>ConferenceProceedings</b:SourceType>
    <b:Guid>{0E8EC695-EB12-4725-A345-99CE30CD64CC}</b:Guid>
    <b:Author>
      <b:Author>
        <b:NameList>
          <b:Person>
            <b:Last>Basciani</b:Last>
            <b:First>Francesco</b:First>
          </b:Person>
          <b:Person>
            <b:Last>Di Rocco</b:Last>
            <b:First>Juri</b:First>
          </b:Person>
          <b:Person>
            <b:Last>Di Ruscio</b:Last>
            <b:First>Davide</b:First>
          </b:Person>
          <b:Person>
            <b:Last>Iovino</b:Last>
            <b:First>Ludovico</b:First>
          </b:Person>
          <b:Person>
            <b:Last>Pierantonio</b:Last>
            <b:First>Alfonso</b:First>
          </b:Person>
        </b:NameList>
      </b:Author>
    </b:Author>
    <b:Title>Automated Quality Assessment of Modeling Artifacts</b:Title>
    <b:Year>May 2018</b:Year>
    <b:City>L'Aquila</b:City>
    <b:RefOrder>3</b:RefOrder>
  </b:Source>
  <b:Source>
    <b:Tag>Zhi12</b:Tag>
    <b:SourceType>JournalArticle</b:SourceType>
    <b:Guid>{DB6F948B-1A38-47CA-8D01-BB37BC566A10}</b:Guid>
    <b:Author>
      <b:Author>
        <b:NameList>
          <b:Person>
            <b:Last>Zhi-Gang</b:Last>
            <b:First>Fu</b:First>
          </b:Person>
          <b:Person>
            <b:Last>Yong</b:Last>
            <b:First>Li</b:First>
          </b:Person>
        </b:NameList>
      </b:Author>
    </b:Author>
    <b:Title>An Approach to Software Quality Assessment with Triangular Fuzzy</b:Title>
    <b:Year>2012</b:Year>
    <b:JournalName>International Journal of Advancements in Computing Technology</b:JournalName>
    <b:Pages>170-1716</b:Pages>
    <b:Volume>IV</b:Volume>
    <b:Issue>9</b:Issue>
    <b:RefOrder>4</b:RefOrder>
  </b:Source>
  <b:Source>
    <b:Tag>And04</b:Tag>
    <b:SourceType>Book</b:SourceType>
    <b:Guid>{E2370004-1242-450E-A6BB-9409224AEC63}</b:Guid>
    <b:Title>Understanding Open Source and</b:Title>
    <b:Year>2004</b:Year>
    <b:Author>
      <b:Author>
        <b:NameList>
          <b:Person>
            <b:Last>Laurent</b:Last>
            <b:First>Andrew</b:First>
            <b:Middle>M. St.</b:Middle>
          </b:Person>
        </b:NameList>
      </b:Author>
    </b:Author>
    <b:City>Sebastopol</b:City>
    <b:Publisher>O’Reilly Media, Inc</b:Publisher>
    <b:RefOrder>5</b:RefOrder>
  </b:Source>
  <b:Source>
    <b:Tag>Gom14</b:Tag>
    <b:SourceType>Report</b:SourceType>
    <b:Guid>{D59558BC-96D8-414B-91A6-9CB46C04FB4B}</b:Guid>
    <b:Author>
      <b:Author>
        <b:NameList>
          <b:Person>
            <b:Last>Gomez-Diaz</b:Last>
            <b:First>Teresa</b:First>
          </b:Person>
        </b:NameList>
      </b:Author>
    </b:Author>
    <b:Title>Free software, Open source software, licenses. A short</b:Title>
    <b:Year>2014</b:Year>
    <b:City>Paris</b:City>
    <b:RefOrder>6</b:RefOrder>
  </b:Source>
  <b:Source>
    <b:Tag>Anu16</b:Tag>
    <b:SourceType>ConferenceProceedings</b:SourceType>
    <b:Guid>{1E00DC8F-EF87-41B4-A5D3-A688D4416865}</b:Guid>
    <b:Author>
      <b:Author>
        <b:NameList>
          <b:Person>
            <b:Last>Adhikari</b:Last>
            <b:First>Anuj</b:First>
          </b:Person>
        </b:NameList>
      </b:Author>
    </b:Author>
    <b:Title>Full Stack JavaScript: Web Application - Development with MEAN</b:Title>
    <b:Year>2016</b:Year>
    <b:RefOrder>7</b:RefOrder>
  </b:Source>
  <b:Source>
    <b:Tag>Meh13</b:Tag>
    <b:SourceType>JournalArticle</b:SourceType>
    <b:Guid>{98DC70D5-FCE0-488C-8DAE-BEFB365993D1}</b:Guid>
    <b:Title>A fuzzy multi-criteria decision making approach to assess buildingenergy performance</b:Title>
    <b:Year>27 dicembre 2013</b:Year>
    <b:Author>
      <b:Author>
        <b:NameList>
          <b:Person>
            <b:Last>Kabaka</b:Last>
            <b:First>Mehmet</b:First>
          </b:Person>
          <b:Person>
            <b:Last>Köseb</b:Last>
            <b:First>Erkan</b:First>
          </b:Person>
          <b:Person>
            <b:Last>Kırılmaza</b:Last>
            <b:First>Oguzhan</b:First>
          </b:Person>
          <b:Person>
            <b:Last>Burmaoglu</b:Last>
            <b:First>Serhat</b:First>
          </b:Person>
        </b:NameList>
      </b:Author>
    </b:Author>
    <b:JournalName>Elsiever</b:JournalName>
    <b:Pages>382–389</b:Pages>
    <b:Volume>Energy and Buildings</b:Volume>
    <b:Issue>72</b:Issue>
    <b:RefOrder>10</b:RefOrder>
  </b:Source>
  <b:Source>
    <b:Tag>Leh92</b:Tag>
    <b:SourceType>JournalArticle</b:SourceType>
    <b:Guid>{E29267AA-A984-4F25-8159-63312A3E4D40}</b:Guid>
    <b:Author>
      <b:Author>
        <b:NameList>
          <b:Person>
            <b:Last>Lehmann</b:Last>
            <b:First>Ingo</b:First>
          </b:Person>
          <b:Person>
            <b:Last>Richard</b:Last>
            <b:First>Weber</b:First>
          </b:Person>
          <b:Person>
            <b:Last>Hans-Jürgen</b:Last>
            <b:First>Zimmermann</b:First>
          </b:Person>
        </b:NameList>
      </b:Author>
    </b:Author>
    <b:Title>Fuzzy set theory</b:Title>
    <b:JournalName>Operations Research-Spektrum.</b:JournalName>
    <b:Year>1992</b:Year>
    <b:Pages>1-9</b:Pages>
    <b:Volume>14</b:Volume>
    <b:Issue>9</b:Issue>
    <b:RefOrder>11</b:RefOrder>
  </b:Source>
  <b:Source>
    <b:Tag>Zim01</b:Tag>
    <b:SourceType>Book</b:SourceType>
    <b:Guid>{FF6403E6-D6CB-46F6-BE2F-99D66A1E83D4}</b:Guid>
    <b:Author>
      <b:Author>
        <b:NameList>
          <b:Person>
            <b:Last>Hans-Jurgen</b:Last>
            <b:First>Zimmermann</b:First>
          </b:Person>
        </b:NameList>
      </b:Author>
    </b:Author>
    <b:Title>Fuzzy Set Theoryand Its Applications</b:Title>
    <b:Year>2001</b:Year>
    <b:City> New York</b:City>
    <b:Publisher>Springer Science+Business Media</b:Publisher>
    <b:RefOrder>12</b:RefOrder>
  </b:Source>
  <b:Source>
    <b:Tag>Fuz19</b:Tag>
    <b:SourceType>DocumentFromInternetSite</b:SourceType>
    <b:Guid>{A1443305-94BA-423C-87BA-4CC3B3544F07}</b:Guid>
    <b:Title>Fuzzy Logica</b:Title>
    <b:YearAccessed>2019</b:YearAccessed>
    <b:MonthAccessed>08</b:MonthAccessed>
    <b:DayAccessed>16</b:DayAccessed>
    <b:URL>https://it.wikipedia.org/wiki/Logica_fuzzy</b:URL>
    <b:Author>
      <b:Author>
        <b:NameList>
          <b:Person>
            <b:Last>Vari</b:Last>
            <b:First>Autori</b:First>
          </b:Person>
        </b:NameList>
      </b:Author>
    </b:Author>
    <b:RefOrder>13</b:RefOrder>
  </b:Source>
  <b:Source>
    <b:Tag>Ray14</b:Tag>
    <b:SourceType>Misc</b:SourceType>
    <b:Guid>{8A51FB8C-2FC7-40F1-A72F-F3DFDFDE428B}</b:Guid>
    <b:Author>
      <b:Author>
        <b:NameList>
          <b:Person>
            <b:Last>Ray</b:Last>
            <b:First>Baishakhi</b:First>
          </b:Person>
          <b:Person>
            <b:Last>Posnett</b:Last>
            <b:First>Daryl</b:First>
          </b:Person>
          <b:Person>
            <b:Last>Filkov</b:Last>
            <b:First>Vladimir</b:First>
          </b:Person>
          <b:Person>
            <b:Last>Devanbu</b:Last>
            <b:First>Premkumar</b:First>
          </b:Person>
        </b:NameList>
      </b:Author>
    </b:Author>
    <b:Title>A Large Scale Study of Programming Languages</b:Title>
    <b:Year>2014</b:Year>
    <b:City>Hong Kong</b:City>
    <b:Publisher>Department of Computer Science, University of California, Davis, CA, 95616, USA</b:Publisher>
    <b:JournalName>FSE</b:JournalName>
    <b:RefOrder>14</b:RefOrder>
  </b:Source>
  <b:Source>
    <b:Tag>Che09</b:Tag>
    <b:SourceType>ConferenceProceedings</b:SourceType>
    <b:Guid>{F5F7039C-D8AF-4C46-80A2-D940902A0BE6}</b:Guid>
    <b:Author>
      <b:Author>
        <b:NameList>
          <b:Person>
            <b:Last>CHANG</b:Last>
            <b:First>Che-Wei</b:First>
          </b:Person>
          <b:Person>
            <b:Last>HORNG</b:Last>
            <b:First>Der-Juinn</b:First>
          </b:Person>
          <b:Person>
            <b:Last>LIN</b:Last>
            <b:First>Hung-Lung</b:First>
          </b:Person>
        </b:NameList>
      </b:Author>
    </b:Author>
    <b:Title>A Quantity Model for Controlling and Measuring Software Quality Based on the Expert Decision-Making Algorithm</b:Title>
    <b:Year>2009</b:Year>
    <b:RefOrder>17</b:RefOrder>
  </b:Source>
  <b:Source>
    <b:Tag>Mur14</b:Tag>
    <b:SourceType>BookSection</b:SourceType>
    <b:Guid>{49BA2437-D622-4C77-8A1C-3699E471B9E3}</b:Guid>
    <b:Author>
      <b:Author>
        <b:NameList>
          <b:Person>
            <b:Last>Murat</b:Last>
            <b:First>Theedom</b:First>
          </b:Person>
          <b:Person>
            <b:Last>Alex</b:Last>
            <b:First>Yener</b:First>
          </b:Person>
        </b:NameList>
      </b:Author>
    </b:Author>
    <b:Title>PROFESSIONAL Java® EE Design Patterns</b:Title>
    <b:Year>2014</b:Year>
    <b:Pages>193</b:Pages>
    <b:RefOrder>9</b:RefOrder>
  </b:Source>
  <b:Source>
    <b:Tag>Mod79</b:Tag>
    <b:SourceType>Report</b:SourceType>
    <b:Guid>{208676B5-005D-46E4-AB14-E317168F2B60}</b:Guid>
    <b:Title>Model-View-Controller</b:Title>
    <b:Author>
      <b:BookAuthor>
        <b:NameList>
          <b:Person>
            <b:Last>Reenskaug</b:Last>
            <b:First>Trygve</b:First>
          </b:Person>
        </b:NameList>
      </b:BookAuthor>
      <b:Author>
        <b:NameList>
          <b:Person>
            <b:Last>Reenskaug</b:Last>
            <b:First>Trygve</b:First>
          </b:Person>
        </b:NameList>
      </b:Author>
    </b:Author>
    <b:Year>1979</b:Year>
    <b:RefOrder>8</b:RefOrder>
  </b:Source>
  <b:Source>
    <b:Tag>Ols</b:Tag>
    <b:SourceType>Misc</b:SourceType>
    <b:Guid>{F9FC21E1-16C0-483E-AC30-F16C81858454}</b:Guid>
    <b:Author>
      <b:Author>
        <b:NameList>
          <b:Person>
            <b:Last>Olsina</b:Last>
            <b:First>L.</b:First>
          </b:Person>
          <b:Person>
            <b:Last>Godoy</b:Last>
            <b:First>D.</b:First>
          </b:Person>
          <b:Person>
            <b:Last>y</b:Last>
            <b:First>G.J.</b:First>
            <b:Middle>Lafuente</b:Middle>
          </b:Person>
          <b:Person>
            <b:Last>Rossi</b:Last>
            <b:First>G.</b:First>
          </b:Person>
        </b:NameList>
      </b:Author>
    </b:Author>
    <b:Title>Specifying Quality Characteristics and Attributes</b:Title>
    <b:RefOrder>15</b:RefOrder>
  </b:Source>
  <b:Source>
    <b:Tag>BSI11</b:Tag>
    <b:SourceType>Misc</b:SourceType>
    <b:Guid>{09DFDCC9-ACB9-4C60-BE9A-65ACFACE28F1}</b:Guid>
    <b:Author>
      <b:Author>
        <b:NameList>
          <b:Person>
            <b:Last>BSI</b:Last>
          </b:Person>
        </b:NameList>
      </b:Author>
    </b:Author>
    <b:Title>Systems and software engineering — Systems and software Quality Requirements and Evaluation (SQuaRE) — System and software quality models</b:Title>
    <b:Year>2011</b:Year>
    <b:RefOrder>16</b:RefOrder>
  </b:Source>
</b:Sources>
</file>

<file path=customXml/itemProps1.xml><?xml version="1.0" encoding="utf-8"?>
<ds:datastoreItem xmlns:ds="http://schemas.openxmlformats.org/officeDocument/2006/customXml" ds:itemID="{9733382E-5E56-044E-A7A9-BFA2AECB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95</Pages>
  <Words>20957</Words>
  <Characters>119459</Characters>
  <Application>Microsoft Office Word</Application>
  <DocSecurity>0</DocSecurity>
  <Lines>995</Lines>
  <Paragraphs>280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Serafini</dc:creator>
  <cp:keywords/>
  <dc:description/>
  <cp:lastModifiedBy>Di Rocco Juri</cp:lastModifiedBy>
  <cp:revision>9</cp:revision>
  <dcterms:created xsi:type="dcterms:W3CDTF">2019-08-19T15:33:00Z</dcterms:created>
  <dcterms:modified xsi:type="dcterms:W3CDTF">2019-08-21T09:12:00Z</dcterms:modified>
</cp:coreProperties>
</file>